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75E75" w14:textId="77777777" w:rsidR="00A701AA" w:rsidRDefault="00A701AA" w:rsidP="00A701AA">
      <w:pPr>
        <w:pStyle w:val="Text"/>
        <w:ind w:firstLine="0"/>
        <w:contextualSpacing/>
        <w:rPr>
          <w:sz w:val="2"/>
          <w:szCs w:val="18"/>
          <w:lang w:eastAsia="zh-TW"/>
        </w:rPr>
      </w:pPr>
    </w:p>
    <w:p w14:paraId="365F8AAB" w14:textId="77777777" w:rsidR="00A701AA" w:rsidRDefault="00A701AA" w:rsidP="00A701AA">
      <w:pPr>
        <w:pStyle w:val="Title"/>
        <w:framePr w:wrap="notBeside"/>
        <w:contextualSpacing/>
      </w:pPr>
      <w:r>
        <w:t xml:space="preserve">Using </w:t>
      </w:r>
      <w:r w:rsidRPr="005761E5">
        <w:t xml:space="preserve">Machine Theory of Mind </w:t>
      </w:r>
      <w:r>
        <w:t>to Learn</w:t>
      </w:r>
      <w:r w:rsidRPr="005761E5">
        <w:t xml:space="preserve"> </w:t>
      </w:r>
      <w:r>
        <w:t xml:space="preserve">Agent </w:t>
      </w:r>
      <w:r w:rsidRPr="005761E5">
        <w:t xml:space="preserve">Social Network Structures </w:t>
      </w:r>
      <w:r>
        <w:t>from</w:t>
      </w:r>
      <w:r w:rsidRPr="005761E5">
        <w:t xml:space="preserve"> Observ</w:t>
      </w:r>
      <w:r>
        <w:t>ed</w:t>
      </w:r>
      <w:r w:rsidRPr="005761E5">
        <w:t xml:space="preserve"> </w:t>
      </w:r>
      <w:r>
        <w:t>Interactive</w:t>
      </w:r>
      <w:r w:rsidRPr="005761E5">
        <w:t xml:space="preserve"> Behaviors </w:t>
      </w:r>
      <w:r>
        <w:t>with Targets</w:t>
      </w:r>
    </w:p>
    <w:p w14:paraId="0A5785A3" w14:textId="77777777" w:rsidR="00A701AA" w:rsidRPr="00667082" w:rsidRDefault="00A701AA" w:rsidP="00A701AA">
      <w:pPr>
        <w:pStyle w:val="Authors"/>
        <w:framePr w:wrap="notBeside" w:x="1614"/>
        <w:contextualSpacing/>
        <w:rPr>
          <w:i/>
          <w:iCs/>
        </w:rPr>
      </w:pPr>
      <w:r>
        <w:t xml:space="preserve">Yun-Shiuan Chuang, Hsin-Yi Hung, Edwinn Gamborino, Joshua Oon Soo Goh, Tsung-Ren Huang, Yu-Ling Chang, Su-Ling Yeh, Li-Chen Fu, </w:t>
      </w:r>
      <w:r>
        <w:rPr>
          <w:i/>
          <w:iCs/>
        </w:rPr>
        <w:t>Member, IEEE</w:t>
      </w:r>
    </w:p>
    <w:p w14:paraId="5AAE6494" w14:textId="77777777" w:rsidR="00A701AA" w:rsidRDefault="00A701AA" w:rsidP="00A701AA">
      <w:pPr>
        <w:pStyle w:val="Abstract"/>
        <w:spacing w:before="0"/>
        <w:ind w:firstLine="204"/>
        <w:contextualSpacing/>
      </w:pPr>
      <w:r>
        <w:rPr>
          <w:i/>
          <w:iCs/>
        </w:rPr>
        <w:t>Abstract</w:t>
      </w:r>
      <w:r>
        <w:t>—</w:t>
      </w:r>
      <w:r w:rsidRPr="00B32A40">
        <w:t xml:space="preserve"> </w:t>
      </w:r>
      <w:r w:rsidRPr="00CD4954">
        <w:t>Human social interactions are laden with behavioral preferences that stem from hidden social network representations. In this study, we trained a neural network (NN) to learn and predict human social preferences based on implicit information from the way agents and social targets behaviorally interact with each other. Our findings have implications for machine applications that seek to infer hidden information structures solely from third-person observation of behaviors</w:t>
      </w:r>
      <w:r w:rsidRPr="001D7164">
        <w:t>.</w:t>
      </w:r>
    </w:p>
    <w:p w14:paraId="6F555B9A" w14:textId="77777777" w:rsidR="00A701AA" w:rsidRDefault="00A701AA" w:rsidP="00A701AA">
      <w:pPr>
        <w:pStyle w:val="Heading1"/>
        <w:spacing w:before="120" w:after="120"/>
        <w:contextualSpacing/>
      </w:pPr>
      <w:r>
        <w:t>I</w:t>
      </w:r>
      <w:r>
        <w:rPr>
          <w:sz w:val="16"/>
          <w:szCs w:val="16"/>
        </w:rPr>
        <w:t>NTRODUCTION</w:t>
      </w:r>
    </w:p>
    <w:p w14:paraId="38A81AFB"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ko-KR"/>
        </w:rPr>
      </w:pPr>
      <w:r w:rsidRPr="007A1F48">
        <w:rPr>
          <w:smallCaps w:val="0"/>
          <w:noProof/>
          <w:highlight w:val="yellow"/>
          <w:lang w:eastAsia="zh-CN"/>
        </w:rPr>
        <mc:AlternateContent>
          <mc:Choice Requires="wps">
            <w:drawing>
              <wp:anchor distT="0" distB="0" distL="0" distR="0" simplePos="0" relativeHeight="251659264" behindDoc="0" locked="0" layoutInCell="1" allowOverlap="1" wp14:anchorId="576388B8" wp14:editId="2080F009">
                <wp:simplePos x="0" y="0"/>
                <wp:positionH relativeFrom="column">
                  <wp:posOffset>-1905</wp:posOffset>
                </wp:positionH>
                <wp:positionV relativeFrom="paragraph">
                  <wp:posOffset>2356666</wp:posOffset>
                </wp:positionV>
                <wp:extent cx="3112770" cy="35483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3548380"/>
                        </a:xfrm>
                        <a:prstGeom prst="rect">
                          <a:avLst/>
                        </a:prstGeom>
                        <a:solidFill>
                          <a:srgbClr val="FFFFFF"/>
                        </a:solidFill>
                        <a:ln w="9525">
                          <a:noFill/>
                          <a:miter lim="800000"/>
                          <a:headEnd/>
                          <a:tailEnd/>
                        </a:ln>
                      </wps:spPr>
                      <wps:txbx>
                        <w:txbxContent>
                          <w:p w14:paraId="1376CDE3" w14:textId="77777777" w:rsidR="00A701AA" w:rsidRDefault="00A701AA" w:rsidP="00A701AA">
                            <w:pPr>
                              <w:pStyle w:val="FootnoteText"/>
                            </w:pPr>
                            <w:bookmarkStart w:id="0" w:name="_Hlk34695443"/>
                            <w:bookmarkEnd w:id="0"/>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4FC52674" w14:textId="77777777" w:rsidR="00A701AA" w:rsidRDefault="00A701AA" w:rsidP="00A701AA">
                            <w:pPr>
                              <w:pStyle w:val="FootnoteText"/>
                            </w:pPr>
                            <w:r>
                              <w:t>Y.-S. Chuang is with the Graduate Institute of Brain and Mind Sciences, National Taiwan University, Taipei, Taiwan (e-mail: yunshiuan.chuang@gmail.com).</w:t>
                            </w:r>
                          </w:p>
                          <w:p w14:paraId="59610854" w14:textId="77777777" w:rsidR="00A701AA" w:rsidRDefault="00A701AA" w:rsidP="00A701AA">
                            <w:pPr>
                              <w:pStyle w:val="FootnoteText"/>
                            </w:pPr>
                            <w:r>
                              <w:t>H.-Y. Hung is with the Graduate Institute of Brain and Mind Sciences and the Center for Artificial Intelligence and Advanced Robotics, National Taiwan University, Taipei, Taiwan (e-mail: r05454001@ntu.edu.tw).</w:t>
                            </w:r>
                          </w:p>
                          <w:p w14:paraId="7A8976B3" w14:textId="77777777" w:rsidR="00A701AA" w:rsidRDefault="00A701AA" w:rsidP="00A701AA">
                            <w:pPr>
                              <w:pStyle w:val="FootnoteText"/>
                            </w:pPr>
                            <w:r>
                              <w:t xml:space="preserve">E. Gamborino is with the Center for Artificial Intelligence and Advanced Robotics, National Taiwan University, Taipei, Taiwan. (phone: +886 958 376 105; e-mail: </w:t>
                            </w:r>
                            <w:r w:rsidRPr="00667082">
                              <w:t>gamborino@ntu.edu.tw</w:t>
                            </w:r>
                            <w:r>
                              <w:t>).</w:t>
                            </w:r>
                          </w:p>
                          <w:p w14:paraId="069B985B" w14:textId="77777777" w:rsidR="00A701AA" w:rsidRDefault="00A701AA" w:rsidP="00A701AA">
                            <w:pPr>
                              <w:pStyle w:val="FootnoteText"/>
                            </w:pPr>
                            <w:r>
                              <w:t>J.O.S. Goh is with the Graduate Institute of Brain and Mind Sciences, Department of Psychology, Neurobiology and Cognitive Science Center, and the Center for Artificial Intelligence and Advanced Robotics, National Taiwan University, Taipei, Taiwan. (phone: +886 2 2312 3456 ext. 88022; e-mail: joshuagoh@ntu.edu.tw).</w:t>
                            </w:r>
                          </w:p>
                          <w:p w14:paraId="1A30A11F" w14:textId="77777777" w:rsidR="00A701AA" w:rsidRDefault="00A701AA" w:rsidP="00A701AA">
                            <w:pPr>
                              <w:pStyle w:val="FootnoteText"/>
                            </w:pPr>
                            <w:r>
                              <w:t xml:space="preserve">T.-R. Huang and Y.-L. Chang are with the Department of Psychology and the Center for Artificial Intelligence and Advanced Robotics, National Taiwan University, Taipei, Taiwan. (e-mail: [ychang, trhuang] </w:t>
                            </w:r>
                            <w:r w:rsidRPr="00667082">
                              <w:t>@g.ntu.edu.tw</w:t>
                            </w:r>
                            <w:r>
                              <w:t>).</w:t>
                            </w:r>
                          </w:p>
                          <w:p w14:paraId="56A1CF5E" w14:textId="77777777" w:rsidR="00A701AA" w:rsidRDefault="00A701AA" w:rsidP="00A701AA">
                            <w:pPr>
                              <w:pStyle w:val="FootnoteText"/>
                            </w:pPr>
                            <w:r>
                              <w:t xml:space="preserve">S.-L. Yeh are with the Department of Psychology, the Graduate Institute of Brain and Mind Sciences and the Center for Artificial Intelligence and Advanced Robotics, National Taiwan University, Taipei, Taiwan. (e-mail: suling@g.ntu.edu.tw). </w:t>
                            </w:r>
                          </w:p>
                          <w:p w14:paraId="189D3054" w14:textId="77777777" w:rsidR="00A701AA" w:rsidRPr="00B72B8A" w:rsidRDefault="00A701AA" w:rsidP="00A701AA">
                            <w:pPr>
                              <w:pStyle w:val="FootnoteText"/>
                            </w:pPr>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p>
                          <w:p w14:paraId="6153BE8F" w14:textId="77777777" w:rsidR="00A701AA" w:rsidRPr="00B72B8A" w:rsidRDefault="00A701AA" w:rsidP="00A701AA">
                            <w:pPr>
                              <w:pStyle w:val="FootnoteText"/>
                            </w:pPr>
                          </w:p>
                          <w:p w14:paraId="64C26F0E" w14:textId="77777777" w:rsidR="00A701AA" w:rsidRDefault="00A701AA" w:rsidP="00A701AA">
                            <w:pPr>
                              <w:pStyle w:val="FootnoteText"/>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76388B8" id="_x0000_t202" coordsize="21600,21600" o:spt="202" path="m,l,21600r21600,l21600,xe">
                <v:stroke joinstyle="miter"/>
                <v:path gradientshapeok="t" o:connecttype="rect"/>
              </v:shapetype>
              <v:shape id="_x0000_s1026" type="#_x0000_t202" style="position:absolute;left:0;text-align:left;margin-left:-.15pt;margin-top:185.55pt;width:245.1pt;height:279.4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" stroked="f">
                <v:textbox inset="0,0,0,0">
                  <w:txbxContent>
                    <w:p w14:paraId="1376CDE3" w14:textId="77777777" w:rsidR="00A701AA" w:rsidRDefault="00A701AA" w:rsidP="00A701AA">
                      <w:pPr>
                        <w:pStyle w:val="FootnoteText"/>
                      </w:pPr>
                      <w:bookmarkStart w:id="1" w:name="_Hlk34695443"/>
                      <w:bookmarkEnd w:id="1"/>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4FC52674" w14:textId="77777777" w:rsidR="00A701AA" w:rsidRDefault="00A701AA" w:rsidP="00A701AA">
                      <w:pPr>
                        <w:pStyle w:val="FootnoteText"/>
                      </w:pPr>
                      <w:r>
                        <w:t>Y.-S. Chuang is with the Graduate Institute of Brain and Mind Sciences, National Taiwan University, Taipei, Taiwan (e-mail: yunshiuan.chuang@gmail.com).</w:t>
                      </w:r>
                    </w:p>
                    <w:p w14:paraId="59610854" w14:textId="77777777" w:rsidR="00A701AA" w:rsidRDefault="00A701AA" w:rsidP="00A701AA">
                      <w:pPr>
                        <w:pStyle w:val="FootnoteText"/>
                      </w:pPr>
                      <w:r>
                        <w:t>H.-Y. Hung is with the Graduate Institute of Brain and Mind Sciences and the Center for Artificial Intelligence and Advanced Robotics, National Taiwan University, Taipei, Taiwan (e-mail: r05454001@ntu.edu.tw).</w:t>
                      </w:r>
                    </w:p>
                    <w:p w14:paraId="7A8976B3" w14:textId="77777777" w:rsidR="00A701AA" w:rsidRDefault="00A701AA" w:rsidP="00A701AA">
                      <w:pPr>
                        <w:pStyle w:val="FootnoteText"/>
                      </w:pPr>
                      <w:r>
                        <w:t xml:space="preserve">E. Gamborino is with the Center for Artificial Intelligence and Advanced Robotics, National Taiwan University, Taipei, Taiwan. (phone: +886 958 376 105; e-mail: </w:t>
                      </w:r>
                      <w:r w:rsidRPr="00667082">
                        <w:t>gamborino@ntu.edu.tw</w:t>
                      </w:r>
                      <w:r>
                        <w:t>).</w:t>
                      </w:r>
                    </w:p>
                    <w:p w14:paraId="069B985B" w14:textId="77777777" w:rsidR="00A701AA" w:rsidRDefault="00A701AA" w:rsidP="00A701AA">
                      <w:pPr>
                        <w:pStyle w:val="FootnoteText"/>
                      </w:pPr>
                      <w:r>
                        <w:t>J.O.S. Goh is with the Graduate Institute of Brain and Mind Sciences, Department of Psychology, Neurobiology and Cognitive Science Center, and the Center for Artificial Intelligence and Advanced Robotics, National Taiwan University, Taipei, Taiwan. (phone: +886 2 2312 3456 ext. 88022; e-mail: joshuagoh@ntu.edu.tw).</w:t>
                      </w:r>
                    </w:p>
                    <w:p w14:paraId="1A30A11F" w14:textId="77777777" w:rsidR="00A701AA" w:rsidRDefault="00A701AA" w:rsidP="00A701AA">
                      <w:pPr>
                        <w:pStyle w:val="FootnoteText"/>
                      </w:pPr>
                      <w:r>
                        <w:t xml:space="preserve">T.-R. Huang and Y.-L. Chang are with the Department of Psychology and the Center for Artificial Intelligence and Advanced Robotics, National Taiwan University, Taipei, Taiwan. (e-mail: [ychang, trhuang] </w:t>
                      </w:r>
                      <w:r w:rsidRPr="00667082">
                        <w:t>@g.ntu.edu.tw</w:t>
                      </w:r>
                      <w:r>
                        <w:t>).</w:t>
                      </w:r>
                    </w:p>
                    <w:p w14:paraId="56A1CF5E" w14:textId="77777777" w:rsidR="00A701AA" w:rsidRDefault="00A701AA" w:rsidP="00A701AA">
                      <w:pPr>
                        <w:pStyle w:val="FootnoteText"/>
                      </w:pPr>
                      <w:r>
                        <w:t xml:space="preserve">S.-L. Yeh are with the Department of Psychology, the Graduate Institute of Brain and Mind Sciences and the Center for Artificial Intelligence and Advanced Robotics, National Taiwan University, Taipei, Taiwan. (e-mail: suling@g.ntu.edu.tw). </w:t>
                      </w:r>
                    </w:p>
                    <w:p w14:paraId="189D3054" w14:textId="77777777" w:rsidR="00A701AA" w:rsidRPr="00B72B8A" w:rsidRDefault="00A701AA" w:rsidP="00A701AA">
                      <w:pPr>
                        <w:pStyle w:val="FootnoteText"/>
                      </w:pPr>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p>
                    <w:p w14:paraId="6153BE8F" w14:textId="77777777" w:rsidR="00A701AA" w:rsidRPr="00B72B8A" w:rsidRDefault="00A701AA" w:rsidP="00A701AA">
                      <w:pPr>
                        <w:pStyle w:val="FootnoteText"/>
                      </w:pPr>
                    </w:p>
                    <w:p w14:paraId="64C26F0E" w14:textId="77777777" w:rsidR="00A701AA" w:rsidRDefault="00A701AA" w:rsidP="00A701AA">
                      <w:pPr>
                        <w:pStyle w:val="FootnoteText"/>
                      </w:pPr>
                    </w:p>
                  </w:txbxContent>
                </v:textbox>
                <w10:wrap type="topAndBottom"/>
              </v:shape>
            </w:pict>
          </mc:Fallback>
        </mc:AlternateContent>
      </w:r>
      <w:r>
        <w:rPr>
          <w:rFonts w:eastAsia="BatangChe"/>
          <w:smallCaps w:val="0"/>
          <w:color w:val="000000"/>
          <w:kern w:val="0"/>
          <w:szCs w:val="18"/>
          <w:lang w:eastAsia="ko-KR"/>
        </w:rPr>
        <w:t xml:space="preserve">The use of artificial intelligent machines that dynamically interact with people is proliferating across many aspects of human life such as in interactive virtual agent service platforms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F1000_CSL_CITATION&lt;~#@#~&gt;[{"DOI":"10.1109/TKDE.2016.2569096","First":false,"Last":false,"abstract":"A social recommendation system has attracted a lot of attention recently in the research communities of information retrieval, machine learning, and data mining. Traditional social recommendation algorithms are often based on batch machine learning methods which suffer from several critical limitations, e.g., extremely expensive model retraining cost whenever new user ratings arrive, unable to capture the change of user preferences over time. Therefore, it is important to make social recommendation system suitable for real-world online applications where data often arrives sequentially and user preferences may change dynamically and rapidly. In this paper, we present a new framework of online social recommendation from the viewpoint of online graph regularized user preference learning (OGRPL), which incorporates both collaborative user-item relationship as well as item content features into an unified preference learning process. We further develop an efficient iterative procedure, OGRPL-FW which utilizes the Frank-Wolfe algorithm, to solve the proposed online optimization problem. We conduct extensive experiments on several large-scale datasets, in which the encouraging results demonstrate that the proposed algorithms obtain significantly lower errors (in terms of both RMSE and MAE) than the state-of-the-art online recommendation methods when receiving the same amount of training data in the online learning process.","author":[{"family":"Zhao","given":"Zhou"},{"family":"Lu","given":"Hanqing"},{"family":"Cai","given":"Deng"},{"family":"He","given":"Xiaofei"},{"family":"Zhuang","given":"Yueting"}],"authorYearDisplayFormat":false,"citation-label":"8371334","container-title":"IEEE transactions on knowledge and data engineering","container-title-short":"IEEE Trans. Knowl. Data Eng.","id":"8371334","invisible":false,"issue":"9","issued":{"date-parts":[["2016","9","1"]]},"journalAbbreviation":"IEEE Trans. Knowl. Data Eng.","page":"2522-2534","suppress-author":false,"title":"User preference learning for online social recommendation","type":"article-journal","volume":"28"},{"First":false,"Last":false,"author":[{"family":"Bellogín","given":"Alejandro"},{"family":"Cantador","given":"Iván"},{"family":"Castells","given":"Pablo"},{"family":"Ortigosa","given":"Álvaro"}],"authorYearDisplayFormat":false,"citation-label":"8371336","id":"8371336","invisible":false,"issued":{"date-parts":[["2008"]]},"suppress-author":false,"title":"Discovering Relevant Preferences in a Personalised Recommender System using Machine Learning Techniques","type":"article-journal"}]</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[1], [2]</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and socially assistive robots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F1000_CSL_CITATION&lt;~#@#~&gt;[{"DOI":"10.1098/rstb.2018.0026","First":false,"Last":false,"PMCID":"PMC6452249","PMID":"30853000","abstract":"Communication with humans is a multi-faceted phenomenon where the emotions, personality and non-verbal behaviours, as well as the verbal behaviours, play a significant role, and human-robot interaction (HRI) technologies should respect this complexity to achieve efficient and seamless communication. In this paper, we describe the design and execution of five public demonstrations made with two HRI systems that aimed at automatically sensing and analysing human participants' non-verbal behaviour and predicting their facial action units, facial expressions and personality in real time while they interacted with a small humanoid robot. We describe an overview of the challenges faced together with the lessons learned from those demonstrations in order to better inform the science and engineering fields to design and build better robots with more purposeful interaction capabilities. This article is part of the theme issue 'From social brains to social robots: applying neurocognitive insights to human-robot interaction'.","author":[{"family":"Gunes","given":"Hatice"},{"family":"Celiktutan","given":"Oya"},{"family":"Sariyanidi","given":"Evangelos"}],"authorYearDisplayFormat":false,"citation-label":"8350131","container-title":"Philosophical Transactions of the Royal Society of London. Series B, Biological Sciences","container-title-short":"Philos. Trans. R. Soc. Lond. B. Biol. Sci","id":"8350131","invisible":false,"issue":"1771","issued":{"date-parts":[["2019","4","29"]]},"journalAbbreviation":"Philos. Trans. R. Soc. Lond. B. Biol. Sci","page":"20180026","suppress-author":false,"title":"Live human-robot interactive public demonstrations with automatic emotion and personality prediction.","type":"article-journal","volume":"374"}]</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[3]</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Nevertheless, the efficacy of such social machines is limited by the naturalness of their interactions with users. Specifically, human-machine interactions are typically hampered because the interactive actions engaged by machines are often contextually aberrant and do not fit human social behavioral norms. Thus, learning algorithms that help social machines display more human-like contextually relevant interactive behaviors should enhance their intended functionality. </w:t>
      </w:r>
    </w:p>
    <w:p w14:paraId="241FE8BA"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zh-TW"/>
        </w:rPr>
      </w:pPr>
      <w:r>
        <w:rPr>
          <w:rFonts w:eastAsia="BatangChe"/>
          <w:smallCaps w:val="0"/>
          <w:color w:val="000000"/>
          <w:kern w:val="0"/>
          <w:szCs w:val="18"/>
          <w:lang w:eastAsia="ko-KR"/>
        </w:rPr>
        <w:t xml:space="preserve">One characteristic driving fluent human social interactions is access to information about the underlying social network of persons involved, which is often implicit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F1000_CSL_CITATION&lt;~#@#~&gt;[{"DOI":"10.1038/s41467-019-09452-y","First":false,"Last":false,"PMCID":"PMC6451000","PMID":"30952861","abstract":"From families to nations, what binds individuals in social groups is, to a large degree, their shared beliefs, norms, and memories. These emergent outcomes are thought to occur because communication among individuals results in community-wide synchronization. Here, we use experimental manipulations in lab-created networks to investigate how the temporal dynamics of conversations shape the formation of collective memories. We show that when individuals that bridge between clusters (i.e., bridge ties) communicate early on in a series of networked interactions, the network reaches higher mnemonic convergence compared to when individuals first interact within clusters (i.e., cluster ties). This effect, we show, is due to the tradeoffs between initial information diversity and accumulated overlap over time. Our approach provides a framework to analyze and design interventions in social networks that optimize information sharing and diminish the likelihood of information bubbles and polarization.","author":[{"family":"Momennejad","given":"Ida"},{"family":"Duker","given":"Ajua"},{"family":"Coman","given":"Alin"}],"authorYearDisplayFormat":false,"citation-label":"8371357","container-title":"Nature Communications","container-title-short":"Nat. Commun.","id":"8371357","invisible":false,"issue":"1","issued":{"date-parts":[["2019","4","5"]]},"journalAbbreviation":"Nat. Commun.","page":"1578","suppress-author":false,"title":"Bridge ties bind collective memories.","type":"article-journal","volume":"10"},{"DOI":"10.1007/BF02912493","First":false,"Last":false,"PMID":"26196965","abstract":"Observational studies of human conversations in relaxed social settings suggest that these consist predominantly of exchanges of social information (mostly concerning personal relationships and experiences). Most of these exchanges involve information about the speaker or third parties, and very few involve critical comments or the soliciting or giving of advice. Although a policing function may still be important (e.g., for controlling social cheats), it seems that this does not often involve overt criticism of other individuals' behavior. The few significant differences between the sexes in the proportion of conversation time devoted to particular topics are interpreted as reflecting females' concerns with networking and males' concerns with self-display in what amount to a conventional mating lek. ","author":[{"family":"Dunbar","given":"R I"},{"family":"Marriott","given":"A"},{"family":"Duncan","given":"N D"}],"authorYearDisplayFormat":false,"citation-label":"7098732","container-title":"Human nature (Hawthorne, N.Y.)","container-title-short":"Hum. Nat.","id":"7098732","invisible":false,"issue":"3","issued":{"date-parts":[["1997","9"]]},"journalAbbreviation":"Hum. Nat.","page":"231-246","suppress-author":false,"title":"Human conversational behavior.","type":"article-journal","volume":"8"}]</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[4], [5]</w:t>
      </w:r>
      <w:r>
        <w:rPr>
          <w:rFonts w:eastAsia="BatangChe"/>
          <w:smallCaps w:val="0"/>
          <w:color w:val="000000"/>
          <w:kern w:val="0"/>
          <w:szCs w:val="18"/>
          <w:lang w:eastAsia="ko-KR"/>
        </w:rPr>
        <w:fldChar w:fldCharType="end"/>
      </w:r>
      <w:r>
        <w:rPr>
          <w:rFonts w:eastAsia="BatangChe"/>
          <w:smallCaps w:val="0"/>
          <w:color w:val="000000"/>
          <w:kern w:val="0"/>
          <w:szCs w:val="18"/>
          <w:lang w:eastAsia="ko-KR"/>
        </w:rPr>
        <w:t>. For example, suggesting a friend call Bill Gates about a lunch appointment would be absurd unless one knew that he is a common acquaintance. Also, one might talk about sensitive matters with a sibling amongst other family members but avoid such topics with the sibling when amongst colleagues. In these above scenarios, knowledge of the collocutor’s social network is implicitly required to determine if a given interactive action would be contextually pertinent or not.</w:t>
      </w:r>
      <w:r w:rsidRPr="00A46077">
        <w:rPr>
          <w:rFonts w:eastAsia="BatangChe"/>
          <w:smallCaps w:val="0"/>
          <w:color w:val="000000"/>
          <w:kern w:val="0"/>
          <w:szCs w:val="18"/>
          <w:lang w:eastAsia="ko-KR"/>
        </w:rPr>
        <w:t xml:space="preserve"> </w:t>
      </w:r>
      <w:r>
        <w:rPr>
          <w:rFonts w:eastAsia="BatangChe"/>
          <w:smallCaps w:val="0"/>
          <w:color w:val="000000"/>
          <w:kern w:val="0"/>
          <w:szCs w:val="18"/>
          <w:lang w:eastAsia="ko-KR"/>
        </w:rPr>
        <w:t>Similarly, naturalistic human-machine social interactions would require machines to represent and leverage on information about the underlying social networks governing behavioral interactions between humans.</w:t>
      </w:r>
    </w:p>
    <w:p w14:paraId="772FDD5E"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S</w:t>
      </w:r>
      <w:r w:rsidRPr="00CD4954">
        <w:rPr>
          <w:rFonts w:eastAsia="BatangChe"/>
          <w:smallCaps w:val="0"/>
          <w:color w:val="000000"/>
          <w:kern w:val="0"/>
          <w:szCs w:val="18"/>
          <w:lang w:eastAsia="ko-KR"/>
        </w:rPr>
        <w:t>ocial networks</w:t>
      </w:r>
      <w:r>
        <w:rPr>
          <w:rFonts w:eastAsia="BatangChe"/>
          <w:smallCaps w:val="0"/>
          <w:color w:val="000000"/>
          <w:kern w:val="0"/>
          <w:szCs w:val="18"/>
          <w:lang w:eastAsia="ko-KR"/>
        </w:rPr>
        <w:t>, however,</w:t>
      </w:r>
      <w:r w:rsidRPr="00CD4954">
        <w:rPr>
          <w:rFonts w:eastAsia="BatangChe"/>
          <w:smallCaps w:val="0"/>
          <w:color w:val="000000"/>
          <w:kern w:val="0"/>
          <w:szCs w:val="18"/>
          <w:lang w:eastAsia="ko-KR"/>
        </w:rPr>
        <w:t xml:space="preserve"> are abstract constructs in human minds</w:t>
      </w:r>
      <w:r>
        <w:rPr>
          <w:rFonts w:eastAsia="BatangChe"/>
          <w:smallCaps w:val="0"/>
          <w:color w:val="000000"/>
          <w:kern w:val="0"/>
          <w:szCs w:val="18"/>
          <w:lang w:eastAsia="ko-KR"/>
        </w:rPr>
        <w:t xml:space="preserve"> that are hidden with respect to third-party observers such as another person or a machine</w:t>
      </w:r>
      <w:r w:rsidRPr="00CD4954">
        <w:rPr>
          <w:rFonts w:eastAsia="BatangChe"/>
          <w:smallCaps w:val="0"/>
          <w:color w:val="000000"/>
          <w:kern w:val="0"/>
          <w:szCs w:val="18"/>
          <w:lang w:eastAsia="ko-KR"/>
        </w:rPr>
        <w:t xml:space="preserve">. </w:t>
      </w:r>
      <w:r>
        <w:rPr>
          <w:rFonts w:eastAsia="BatangChe"/>
          <w:smallCaps w:val="0"/>
          <w:color w:val="000000"/>
          <w:kern w:val="0"/>
          <w:szCs w:val="18"/>
          <w:lang w:eastAsia="ko-KR"/>
        </w:rPr>
        <w:t xml:space="preserve">A social network exists only because the persons involved preferentially interact with each other in specific ways. As such, the nature of social connections between persons must be inferred from observations of their interactive behaviors. Critically, other work has shown that artificial neural networks implementing Theory of Mind (e.g. ToMnet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[6]</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can observe past social interaction outcomes between agents and targets (derived from predetermined interaction rewards) and form internal representations of agents’ hidden false beliefs. </w:t>
      </w:r>
    </w:p>
    <w:p w14:paraId="024C4907"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 xml:space="preserve">In this study, we adapted the work in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[6]</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to construct ToMnet+ and evaluated how its operation might </w:t>
      </w:r>
      <w:r w:rsidRPr="00CD4954">
        <w:rPr>
          <w:rFonts w:eastAsia="BatangChe"/>
          <w:smallCaps w:val="0"/>
          <w:color w:val="000000"/>
          <w:kern w:val="0"/>
          <w:szCs w:val="18"/>
          <w:lang w:eastAsia="ko-KR"/>
        </w:rPr>
        <w:t>represent hidden social network</w:t>
      </w:r>
      <w:r>
        <w:rPr>
          <w:rFonts w:eastAsia="BatangChe"/>
          <w:smallCaps w:val="0"/>
          <w:color w:val="000000"/>
          <w:kern w:val="0"/>
          <w:szCs w:val="18"/>
          <w:lang w:eastAsia="ko-KR"/>
        </w:rPr>
        <w:t>s underlying observed interactions between agents and targets</w:t>
      </w:r>
      <w:r w:rsidRPr="00CD4954">
        <w:rPr>
          <w:rFonts w:eastAsia="BatangChe"/>
          <w:smallCaps w:val="0"/>
          <w:color w:val="000000"/>
          <w:kern w:val="0"/>
          <w:szCs w:val="18"/>
          <w:lang w:eastAsia="ko-KR"/>
        </w:rPr>
        <w:t>.</w:t>
      </w:r>
      <w:r>
        <w:rPr>
          <w:rFonts w:eastAsia="BatangChe"/>
          <w:smallCaps w:val="0"/>
          <w:color w:val="000000"/>
          <w:kern w:val="0"/>
          <w:szCs w:val="18"/>
          <w:lang w:eastAsia="ko-KR"/>
        </w:rPr>
        <w:t xml:space="preserve"> Such a demonstration has implications on how neural models might be engaged to infer deep relational structures in apparently disparate observations across various data problems. In addition, as mentioned, an artificial neural network developed along these lines might also be integrated as a dynamic module in social virtual agents or robots to enhance human-machine interactions across various functional contexts.</w:t>
      </w:r>
    </w:p>
    <w:p w14:paraId="439A37FB"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ko-KR"/>
        </w:rPr>
      </w:pPr>
      <w:r>
        <w:rPr>
          <w:noProof/>
          <w:lang w:eastAsia="zh-CN"/>
        </w:rPr>
        <mc:AlternateContent>
          <mc:Choice Requires="wps">
            <w:drawing>
              <wp:anchor distT="45720" distB="45720" distL="114300" distR="114300" simplePos="0" relativeHeight="251663360" behindDoc="0" locked="0" layoutInCell="1" allowOverlap="1" wp14:anchorId="0D85400C" wp14:editId="4BF6B75E">
                <wp:simplePos x="0" y="0"/>
                <wp:positionH relativeFrom="column">
                  <wp:posOffset>0</wp:posOffset>
                </wp:positionH>
                <wp:positionV relativeFrom="margin">
                  <wp:posOffset>6988991</wp:posOffset>
                </wp:positionV>
                <wp:extent cx="3099435" cy="167767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77670"/>
                        </a:xfrm>
                        <a:prstGeom prst="rect">
                          <a:avLst/>
                        </a:prstGeom>
                        <a:solidFill>
                          <a:srgbClr val="FFFFFF"/>
                        </a:solidFill>
                        <a:ln w="9525">
                          <a:noFill/>
                          <a:miter lim="800000"/>
                          <a:headEnd/>
                          <a:tailEnd/>
                        </a:ln>
                      </wps:spPr>
                      <wps:txbx>
                        <w:txbxContent>
                          <w:p w14:paraId="122B56A3" w14:textId="77777777" w:rsidR="00A701AA" w:rsidRDefault="00A701AA" w:rsidP="00A701AA">
                            <w:pPr>
                              <w:jc w:val="center"/>
                              <w:rPr>
                                <w:sz w:val="16"/>
                              </w:rPr>
                            </w:pPr>
                            <w:r>
                              <w:rPr>
                                <w:noProof/>
                                <w:lang w:eastAsia="zh-CN"/>
                              </w:rPr>
                              <w:drawing>
                                <wp:inline distT="0" distB="0" distL="0" distR="0" wp14:anchorId="6897AA92" wp14:editId="1D779E73">
                                  <wp:extent cx="1950087" cy="126794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1950087" cy="1267942"/>
                                          </a:xfrm>
                                          <a:prstGeom prst="rect">
                                            <a:avLst/>
                                          </a:prstGeom>
                                        </pic:spPr>
                                      </pic:pic>
                                    </a:graphicData>
                                  </a:graphic>
                                </wp:inline>
                              </w:drawing>
                            </w:r>
                          </w:p>
                          <w:p w14:paraId="23A769EF" w14:textId="77777777" w:rsidR="00A701AA" w:rsidRDefault="00A701AA" w:rsidP="00A701AA">
                            <w:pPr>
                              <w:jc w:val="both"/>
                            </w:pPr>
                            <w:r w:rsidRPr="00AF74F9">
                              <w:rPr>
                                <w:sz w:val="16"/>
                              </w:rPr>
                              <w:t>Fig</w:t>
                            </w:r>
                            <w:r>
                              <w:rPr>
                                <w:sz w:val="16"/>
                              </w:rPr>
                              <w:t>. 1. An example</w:t>
                            </w:r>
                            <w:r w:rsidRPr="008A7B9F">
                              <w:rPr>
                                <w:sz w:val="16"/>
                              </w:rPr>
                              <w:t xml:space="preserve"> simulated social </w:t>
                            </w:r>
                            <w:r>
                              <w:rPr>
                                <w:sz w:val="16"/>
                              </w:rPr>
                              <w:t xml:space="preserve">support </w:t>
                            </w:r>
                            <w:r w:rsidRPr="008A7B9F">
                              <w:rPr>
                                <w:sz w:val="16"/>
                              </w:rPr>
                              <w:t xml:space="preserve">network of agent, </w:t>
                            </w:r>
                            <w:r w:rsidRPr="00667082">
                              <w:rPr>
                                <w:i/>
                                <w:iCs/>
                                <w:sz w:val="16"/>
                              </w:rPr>
                              <w:t>A</w:t>
                            </w:r>
                            <w:r w:rsidRPr="008A7B9F">
                              <w:rPr>
                                <w:sz w:val="16"/>
                              </w:rPr>
                              <w:t xml:space="preserve">, and </w:t>
                            </w:r>
                            <w:r>
                              <w:rPr>
                                <w:sz w:val="16"/>
                              </w:rPr>
                              <w:t xml:space="preserve">four </w:t>
                            </w:r>
                            <w:r w:rsidRPr="008A7B9F">
                              <w:rPr>
                                <w:sz w:val="16"/>
                              </w:rPr>
                              <w:t>target</w:t>
                            </w:r>
                            <w:r>
                              <w:rPr>
                                <w:sz w:val="16"/>
                              </w:rPr>
                              <w:t>s</w:t>
                            </w:r>
                            <w:r w:rsidRPr="008A7B9F">
                              <w:rPr>
                                <w:sz w:val="16"/>
                              </w:rPr>
                              <w:t xml:space="preserve">, </w:t>
                            </w:r>
                            <w:r w:rsidRPr="00667082">
                              <w:rPr>
                                <w:i/>
                                <w:iCs/>
                                <w:sz w:val="16"/>
                              </w:rPr>
                              <w:t>S</w:t>
                            </w:r>
                            <w:r w:rsidRPr="008A7B9F">
                              <w:rPr>
                                <w:sz w:val="16"/>
                              </w:rPr>
                              <w:t xml:space="preserve">. </w:t>
                            </w:r>
                            <w:r>
                              <w:rPr>
                                <w:sz w:val="16"/>
                              </w:rPr>
                              <w:t>Connections between the a</w:t>
                            </w:r>
                            <w:r w:rsidRPr="008A7B9F">
                              <w:rPr>
                                <w:sz w:val="16"/>
                              </w:rPr>
                              <w:t xml:space="preserve">gent and targets are modulated by </w:t>
                            </w:r>
                            <w:r>
                              <w:rPr>
                                <w:sz w:val="16"/>
                              </w:rPr>
                              <w:t xml:space="preserve">the degree of </w:t>
                            </w:r>
                            <w:r w:rsidRPr="008A7B9F">
                              <w:rPr>
                                <w:sz w:val="16"/>
                              </w:rPr>
                              <w:t xml:space="preserve">social support </w:t>
                            </w:r>
                            <w:r>
                              <w:rPr>
                                <w:sz w:val="16"/>
                              </w:rPr>
                              <w:t xml:space="preserve">the agent perceives receiving from each target.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5400C" id="_x0000_s1027" type="#_x0000_t202" style="position:absolute;left:0;text-align:left;margin-left:0;margin-top:550.3pt;width:244.05pt;height:13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" stroked="f">
                <v:textbox inset="0,0,0,0">
                  <w:txbxContent>
                    <w:p w14:paraId="122B56A3" w14:textId="77777777" w:rsidR="00A701AA" w:rsidRDefault="00A701AA" w:rsidP="00A701AA">
                      <w:pPr>
                        <w:jc w:val="center"/>
                        <w:rPr>
                          <w:sz w:val="16"/>
                        </w:rPr>
                      </w:pPr>
                      <w:r>
                        <w:rPr>
                          <w:noProof/>
                          <w:lang w:eastAsia="zh-CN"/>
                        </w:rPr>
                        <w:drawing>
                          <wp:inline distT="0" distB="0" distL="0" distR="0" wp14:anchorId="6897AA92" wp14:editId="1D779E73">
                            <wp:extent cx="1950087" cy="126794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1950087" cy="1267942"/>
                                    </a:xfrm>
                                    <a:prstGeom prst="rect">
                                      <a:avLst/>
                                    </a:prstGeom>
                                  </pic:spPr>
                                </pic:pic>
                              </a:graphicData>
                            </a:graphic>
                          </wp:inline>
                        </w:drawing>
                      </w:r>
                    </w:p>
                    <w:p w14:paraId="23A769EF" w14:textId="77777777" w:rsidR="00A701AA" w:rsidRDefault="00A701AA" w:rsidP="00A701AA">
                      <w:pPr>
                        <w:jc w:val="both"/>
                      </w:pPr>
                      <w:r w:rsidRPr="00AF74F9">
                        <w:rPr>
                          <w:sz w:val="16"/>
                        </w:rPr>
                        <w:t>Fig</w:t>
                      </w:r>
                      <w:r>
                        <w:rPr>
                          <w:sz w:val="16"/>
                        </w:rPr>
                        <w:t>. 1. An example</w:t>
                      </w:r>
                      <w:r w:rsidRPr="008A7B9F">
                        <w:rPr>
                          <w:sz w:val="16"/>
                        </w:rPr>
                        <w:t xml:space="preserve"> simulated social </w:t>
                      </w:r>
                      <w:r>
                        <w:rPr>
                          <w:sz w:val="16"/>
                        </w:rPr>
                        <w:t xml:space="preserve">support </w:t>
                      </w:r>
                      <w:r w:rsidRPr="008A7B9F">
                        <w:rPr>
                          <w:sz w:val="16"/>
                        </w:rPr>
                        <w:t xml:space="preserve">network of agent, </w:t>
                      </w:r>
                      <w:r w:rsidRPr="00667082">
                        <w:rPr>
                          <w:i/>
                          <w:iCs/>
                          <w:sz w:val="16"/>
                        </w:rPr>
                        <w:t>A</w:t>
                      </w:r>
                      <w:r w:rsidRPr="008A7B9F">
                        <w:rPr>
                          <w:sz w:val="16"/>
                        </w:rPr>
                        <w:t xml:space="preserve">, and </w:t>
                      </w:r>
                      <w:r>
                        <w:rPr>
                          <w:sz w:val="16"/>
                        </w:rPr>
                        <w:t xml:space="preserve">four </w:t>
                      </w:r>
                      <w:r w:rsidRPr="008A7B9F">
                        <w:rPr>
                          <w:sz w:val="16"/>
                        </w:rPr>
                        <w:t>target</w:t>
                      </w:r>
                      <w:r>
                        <w:rPr>
                          <w:sz w:val="16"/>
                        </w:rPr>
                        <w:t>s</w:t>
                      </w:r>
                      <w:r w:rsidRPr="008A7B9F">
                        <w:rPr>
                          <w:sz w:val="16"/>
                        </w:rPr>
                        <w:t xml:space="preserve">, </w:t>
                      </w:r>
                      <w:r w:rsidRPr="00667082">
                        <w:rPr>
                          <w:i/>
                          <w:iCs/>
                          <w:sz w:val="16"/>
                        </w:rPr>
                        <w:t>S</w:t>
                      </w:r>
                      <w:r w:rsidRPr="008A7B9F">
                        <w:rPr>
                          <w:sz w:val="16"/>
                        </w:rPr>
                        <w:t xml:space="preserve">. </w:t>
                      </w:r>
                      <w:r>
                        <w:rPr>
                          <w:sz w:val="16"/>
                        </w:rPr>
                        <w:t>Connections between the a</w:t>
                      </w:r>
                      <w:r w:rsidRPr="008A7B9F">
                        <w:rPr>
                          <w:sz w:val="16"/>
                        </w:rPr>
                        <w:t xml:space="preserve">gent and targets are modulated by </w:t>
                      </w:r>
                      <w:r>
                        <w:rPr>
                          <w:sz w:val="16"/>
                        </w:rPr>
                        <w:t xml:space="preserve">the degree of </w:t>
                      </w:r>
                      <w:r w:rsidRPr="008A7B9F">
                        <w:rPr>
                          <w:sz w:val="16"/>
                        </w:rPr>
                        <w:t xml:space="preserve">social support </w:t>
                      </w:r>
                      <w:r>
                        <w:rPr>
                          <w:sz w:val="16"/>
                        </w:rPr>
                        <w:t xml:space="preserve">the agent perceives receiving from each target. </w:t>
                      </w:r>
                    </w:p>
                  </w:txbxContent>
                </v:textbox>
                <w10:wrap type="square" anchory="margin"/>
              </v:shape>
            </w:pict>
          </mc:Fallback>
        </mc:AlternateContent>
      </w:r>
      <w:r>
        <w:rPr>
          <w:rFonts w:eastAsia="BatangChe"/>
          <w:smallCaps w:val="0"/>
          <w:color w:val="000000"/>
          <w:kern w:val="0"/>
          <w:szCs w:val="18"/>
          <w:lang w:eastAsia="ko-KR"/>
        </w:rPr>
        <w:t xml:space="preserve">Core to our approach in this work is simulating plausible social networks that constitute ground truth against which to assess performance of ToMnet+ (Fig. 1). These simulated </w:t>
      </w:r>
      <w:r>
        <w:rPr>
          <w:rFonts w:eastAsia="BatangChe"/>
          <w:smallCaps w:val="0"/>
          <w:color w:val="000000"/>
          <w:kern w:val="0"/>
          <w:szCs w:val="18"/>
          <w:lang w:eastAsia="ko-KR"/>
        </w:rPr>
        <w:lastRenderedPageBreak/>
        <w:t xml:space="preserve">social networks consisted of agents with different inter-personal connection weights to targets. Importantly, connection weights were based on the range of scores from the Social Support Questionnaire (SSQ) commonly used in Psychology to evaluate real human social dependencies on specific persons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[7]</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In general, people more readily approach and interact with persons in their network whom they perceive as providing them with greater social support </w:t>
      </w:r>
      <w:r>
        <w:rPr>
          <w:rFonts w:eastAsia="BatangChe"/>
          <w:smallCaps w:val="0"/>
          <w:color w:val="000000"/>
          <w:kern w:val="0"/>
          <w:szCs w:val="18"/>
          <w:lang w:eastAsia="ko-KR"/>
        </w:rPr>
        <w:fldChar w:fldCharType="begin"/>
      </w:r>
      <w:r>
        <w:rPr>
          <w:rFonts w:eastAsia="BatangChe"/>
          <w:smallCaps w:val="0"/>
          <w:color w:val="000000"/>
          <w:kern w:val="0"/>
          <w:szCs w:val="18"/>
          <w:lang w:eastAsia="ko-KR"/>
        </w:rPr>
        <w:instrText>ADDIN F1000_CSL_CITATION&lt;~#@#~&gt;[{"First":false,"Last":false,"author":[{"family":"Albrecht","given":"T L"},{"family":"Goldsmith","given":"D J"}],"authorYearDisplayFormat":false,"citation-label":"8351257","id":"8351257","invisible":false,"issued":{"date-parts":[["2003"]]},"suppress-author":false,"title":"Social support, social networks and health. Teoksessa TL Thompson, AM Dorsey, KI Miller &amp; R. Parrott (toim.) Handbook of health communication","type":"article-journal"},{"First":false,"Last":false,"author":[{"family":"Heaney","given":"Catherine A"},{"family":"Israel","given":"Barbara A"}],"authorYearDisplayFormat":false,"citation-label":"8351275","container-title":"Health behavior and health education: Theory, research, and practice","id":"8351275","invisible":false,"issued":{"date-parts":[["2008"]]},"page":"189-210","suppress-author":false,"title":"Social networks and social support","type":"article-journal","volume":"4"}]</w:instrText>
      </w:r>
      <w:r>
        <w:rPr>
          <w:rFonts w:eastAsia="BatangChe"/>
          <w:smallCaps w:val="0"/>
          <w:color w:val="000000"/>
          <w:kern w:val="0"/>
          <w:szCs w:val="18"/>
          <w:lang w:eastAsia="ko-KR"/>
        </w:rPr>
        <w:fldChar w:fldCharType="separate"/>
      </w:r>
      <w:r w:rsidRPr="00667082">
        <w:rPr>
          <w:rFonts w:eastAsia="BatangChe"/>
          <w:smallCaps w:val="0"/>
          <w:noProof/>
          <w:color w:val="000000"/>
          <w:kern w:val="0"/>
          <w:szCs w:val="18"/>
          <w:lang w:eastAsia="ko-KR"/>
        </w:rPr>
        <w:t>[8], [9]</w:t>
      </w:r>
      <w:r>
        <w:rPr>
          <w:rFonts w:eastAsia="BatangChe"/>
          <w:smallCaps w:val="0"/>
          <w:color w:val="000000"/>
          <w:kern w:val="0"/>
          <w:szCs w:val="18"/>
          <w:lang w:eastAsia="ko-KR"/>
        </w:rPr>
        <w:fldChar w:fldCharType="end"/>
      </w:r>
      <w:r>
        <w:rPr>
          <w:rFonts w:eastAsia="BatangChe"/>
          <w:smallCaps w:val="0"/>
          <w:color w:val="000000"/>
          <w:kern w:val="0"/>
          <w:szCs w:val="18"/>
          <w:lang w:eastAsia="ko-KR"/>
        </w:rPr>
        <w:t xml:space="preserve">. </w:t>
      </w:r>
    </w:p>
    <w:p w14:paraId="0E6278FF"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 xml:space="preserve">Simulated social support networks were thus used to generate sets of agent interactions with targets in different social contexts from which ToMnet+ learned. To test for a hidden social support network representation, we asked ToMnet+ which target an agent would preferentially interact with over various novel combinations of social contexts. We considered that the rank order of agent-target social support weights captures the base topology of our simple simulated social networks. As such, the goal is to determine if ToMnet+ judgment of agent-target social interaction preferences during test has a similar rank order as the social support weights. </w:t>
      </w:r>
    </w:p>
    <w:p w14:paraId="72C88CD3" w14:textId="77777777" w:rsidR="00A701AA" w:rsidRDefault="00A701AA" w:rsidP="00A701AA">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In the following, Section II expands on the notion of social support and its influence on human social interaction as well as considers relevant findings on machine learning of human social preferences. Section III covers our methodology regarding the SSQ, simulation generation, additional real human social interaction data acquisition for ecological validation, and ToMnet+ architecture and implementation. Section IV reports ToMnet+ performance results for the simulation data as well as human data. Section V discusses the findings and conclusion.</w:t>
      </w:r>
    </w:p>
    <w:p w14:paraId="12CF71B7" w14:textId="77777777" w:rsidR="00A701AA" w:rsidRPr="00667082" w:rsidRDefault="00A701AA" w:rsidP="00A701AA">
      <w:pPr>
        <w:pStyle w:val="Heading1"/>
        <w:numPr>
          <w:ilvl w:val="0"/>
          <w:numId w:val="0"/>
        </w:numPr>
        <w:contextualSpacing/>
        <w:jc w:val="both"/>
        <w:rPr>
          <w:rFonts w:eastAsia="BatangChe"/>
          <w:lang w:eastAsia="ko-KR"/>
        </w:rPr>
      </w:pPr>
    </w:p>
    <w:p w14:paraId="3B4A4515" w14:textId="77777777" w:rsidR="00A701AA" w:rsidRDefault="00A701AA" w:rsidP="00A701AA">
      <w:pPr>
        <w:pStyle w:val="Heading1"/>
        <w:spacing w:before="120" w:after="120"/>
        <w:contextualSpacing/>
      </w:pPr>
      <w:r>
        <w:t>Background and Related Works</w:t>
      </w:r>
    </w:p>
    <w:p w14:paraId="2B491B09" w14:textId="77777777" w:rsidR="00A701AA" w:rsidRDefault="00A701AA" w:rsidP="00A701AA">
      <w:pPr>
        <w:pStyle w:val="Heading2"/>
        <w:keepLines/>
        <w:numPr>
          <w:ilvl w:val="1"/>
          <w:numId w:val="0"/>
        </w:numPr>
        <w:tabs>
          <w:tab w:val="num" w:pos="360"/>
        </w:tabs>
        <w:autoSpaceDE/>
        <w:autoSpaceDN/>
        <w:ind w:left="288" w:hanging="288"/>
        <w:contextualSpacing/>
      </w:pPr>
      <w:r>
        <w:t>A.</w:t>
      </w:r>
      <w:r>
        <w:tab/>
        <w:t xml:space="preserve">Machine Learning of Social Interaction Preferences </w:t>
      </w:r>
    </w:p>
    <w:p w14:paraId="2E9EEB08" w14:textId="77777777" w:rsidR="00A701AA" w:rsidRDefault="00A701AA" w:rsidP="00A701AA">
      <w:pPr>
        <w:pStyle w:val="BodyText"/>
        <w:ind w:firstLine="289"/>
        <w:contextualSpacing/>
        <w:rPr>
          <w:iCs/>
        </w:rPr>
      </w:pPr>
      <w:r>
        <w:rPr>
          <w:rStyle w:val="Emphasis"/>
          <w:i w:val="0"/>
        </w:rPr>
        <w:t xml:space="preserve"> </w:t>
      </w:r>
      <w:r w:rsidRPr="004A4959">
        <w:rPr>
          <w:iCs/>
        </w:rPr>
        <w:t xml:space="preserve">Both in the literature and in commercial applications, there are </w:t>
      </w:r>
      <w:r>
        <w:rPr>
          <w:iCs/>
        </w:rPr>
        <w:t>many</w:t>
      </w:r>
      <w:r w:rsidRPr="004A4959">
        <w:rPr>
          <w:iCs/>
        </w:rPr>
        <w:t xml:space="preserve"> instances of artificial intelligence being used to learn user preferences in order to provide personalized, or targeted, services from different types of data – visual, verbal, metadata – and with different machine learning approaches.</w:t>
      </w:r>
      <w:r>
        <w:rPr>
          <w:iCs/>
        </w:rPr>
        <w:t xml:space="preserve"> </w:t>
      </w:r>
    </w:p>
    <w:p w14:paraId="21AB65AE" w14:textId="77777777" w:rsidR="00A701AA" w:rsidRDefault="00A701AA" w:rsidP="00A701AA">
      <w:pPr>
        <w:pStyle w:val="BodyText"/>
        <w:ind w:firstLine="289"/>
        <w:contextualSpacing/>
        <w:rPr>
          <w:iCs/>
        </w:rPr>
      </w:pPr>
      <w:r>
        <w:rPr>
          <w:iCs/>
        </w:rPr>
        <w:t>I</w:t>
      </w:r>
      <w:r w:rsidRPr="004A4959">
        <w:rPr>
          <w:iCs/>
        </w:rPr>
        <w:t xml:space="preserve">n the field of virtual agents, Recommender Systems are ubiquitous on web platforms and in our personal computing devices (smartphones and others). These artificial agents learn human preferences and adjust their service accordingly with the objective of maximizing the time the user spends using the platform, which often translates to increased profits from advertisements. These systems often rely on hard metrics (e.g. usage time, number of items consumed), content meta-data (e.g. tags, title, author) and user-generated data (e.g. ratings, engagement in social feedback systems) to train the learning structures that adjust the nature of the content feed shown to the user </w:t>
      </w:r>
      <w:r>
        <w:rPr>
          <w:iCs/>
        </w:rPr>
        <w:fldChar w:fldCharType="begin"/>
      </w:r>
      <w:r>
        <w:rPr>
          <w:iCs/>
        </w:rPr>
        <w:instrText>ADDIN F1000_CSL_CITATION&lt;~#@#~&gt;[{"DOI":"10.1109/TKDE.2016.2569096","First":false,"Last":false,"abstract":"A social recommendation system has attracted a lot of attention recently in the research communities of information retrieval, machine learning, and data mining. Traditional social recommendation algorithms are often based on batch machine learning methods which suffer from several critical limitations, e.g., extremely expensive model retraining cost whenever new user ratings arrive, unable to capture the change of user preferences over time. Therefore, it is important to make social recommendation system suitable for real-world online applications where data often arrives sequentially and user preferences may change dynamically and rapidly. In this paper, we present a new framework of online social recommendation from the viewpoint of online graph regularized user preference learning (OGRPL), which incorporates both collaborative user-item relationship as well as item content features into an unified preference learning process. We further develop an efficient iterative procedure, OGRPL-FW which utilizes the Frank-Wolfe algorithm, to solve the proposed online optimization problem. We conduct extensive experiments on several large-scale datasets, in which the encouraging results demonstrate that the proposed algorithms obtain significantly lower errors (in terms of both RMSE and MAE) than the state-of-the-art online recommendation methods when receiving the same amount of training data in the online learning process.","author":[{"family":"Zhao","given":"Zhou"},{"family":"Lu","given":"Hanqing"},{"family":"Cai","given":"Deng"},{"family":"He","given":"Xiaofei"},{"family":"Zhuang","given":"Yueting"}],"authorYearDisplayFormat":false,"citation-label":"8371334","container-title":"IEEE transactions on knowledge and data engineering","container-title-short":"IEEE Trans. Knowl. Data Eng.","id":"8371334","invisible":false,"issue":"9","issued":{"date-parts":[["2016","9","1"]]},"journalAbbreviation":"IEEE Trans. Knowl. Data Eng.","page":"2522-2534","suppress-author":false,"title":"User preference learning for online social recommendation","type":"article-journal","volume":"28"},{"First":false,"Last":false,"author":[{"family":"Bellogín","given":"Alejandro"},{"family":"Cantador","given":"Iván"},{"family":"Castells","given":"Pablo"},{"family":"Ortigosa","given":"Álvaro"}],"authorYearDisplayFormat":false,"citation-label":"8371336","id":"8371336","invisible":false,"issued":{"date-parts":[["2008"]]},"suppress-author":false,"title":"Discovering Relevant Preferences in a Personalised Recommender System using Machine Learning Techniques","type":"article-journal"}]</w:instrText>
      </w:r>
      <w:r>
        <w:rPr>
          <w:iCs/>
        </w:rPr>
        <w:fldChar w:fldCharType="separate"/>
      </w:r>
      <w:r w:rsidRPr="00667082">
        <w:rPr>
          <w:iCs/>
          <w:noProof/>
        </w:rPr>
        <w:t>[1], [2]</w:t>
      </w:r>
      <w:r>
        <w:rPr>
          <w:iCs/>
        </w:rPr>
        <w:fldChar w:fldCharType="end"/>
      </w:r>
      <w:r w:rsidRPr="004A4959">
        <w:rPr>
          <w:iCs/>
        </w:rPr>
        <w:t xml:space="preserve">. </w:t>
      </w:r>
    </w:p>
    <w:p w14:paraId="47687A89" w14:textId="77777777" w:rsidR="00A701AA" w:rsidRDefault="00A701AA" w:rsidP="00A701AA">
      <w:pPr>
        <w:pStyle w:val="BodyText"/>
        <w:ind w:firstLine="289"/>
        <w:contextualSpacing/>
        <w:rPr>
          <w:iCs/>
        </w:rPr>
      </w:pPr>
      <w:r w:rsidRPr="004A4959">
        <w:rPr>
          <w:iCs/>
        </w:rPr>
        <w:tab/>
        <w:t xml:space="preserve">Socially Assistive Robotics is a discipline where a robot –defined as an embodied intelligent agent – provides a service to its user, either physical (e.g. rehabilitation therapy) or psychological (e.g. companionship, emotional support). Previous research </w:t>
      </w:r>
      <w:r>
        <w:rPr>
          <w:iCs/>
        </w:rPr>
        <w:fldChar w:fldCharType="begin"/>
      </w:r>
      <w:r>
        <w:rPr>
          <w:iCs/>
        </w:rPr>
        <w:instrText>ADDIN F1000_CSL_CITATION&lt;~#@#~&gt;[{"DOI":"10.1098/rstb.2018.0026","First":false,"Last":false,"PMCID":"PMC6452249","PMID":"30853000","abstract":"Communication with humans is a multi-faceted phenomenon where the emotions, personality and non-verbal behaviours, as well as the verbal behaviours, play a significant role, and human-robot interaction (HRI) technologies should respect this complexity to achieve efficient and seamless communication. In this paper, we describe the design and execution of five public demonstrations made with two HRI systems that aimed at automatically sensing and analysing human participants' non-verbal behaviour and predicting their facial action units, facial expressions and personality in real time while they interacted with a small humanoid robot. We describe an overview of the challenges faced together with the lessons learned from those demonstrations in order to better inform the science and engineering fields to design and build better robots with more purposeful interaction capabilities. This article is part of the theme issue 'From social brains to social robots: applying neurocognitive insights to human-robot interaction'.","author":[{"family":"Gunes","given":"Hatice"},{"family":"Celiktutan","given":"Oya"},{"family":"Sariyanidi","given":"Evangelos"}],"authorYearDisplayFormat":false,"citation-label":"8350131","container-title":"Philosophical Transactions of the Royal Society of London. Series B, Biological Sciences","container-title-short":"Philos. Trans. R. Soc. Lond. B. Biol. Sci","id":"8350131","invisible":false,"issue":"1771","issued":{"date-parts":[["2019","4","29"]]},"journalAbbreviation":"Philos. Trans. R. Soc. Lond. B. Biol. Sci","page":"20180026","suppress-author":false,"title":"Live human-robot interactive public demonstrations with automatic emotion and personality prediction.","type":"article-journal","volume":"374"}]</w:instrText>
      </w:r>
      <w:r>
        <w:rPr>
          <w:iCs/>
        </w:rPr>
        <w:fldChar w:fldCharType="separate"/>
      </w:r>
      <w:r w:rsidRPr="00667082">
        <w:rPr>
          <w:iCs/>
          <w:noProof/>
        </w:rPr>
        <w:t>[3]</w:t>
      </w:r>
      <w:r>
        <w:rPr>
          <w:iCs/>
        </w:rPr>
        <w:fldChar w:fldCharType="end"/>
      </w:r>
      <w:r w:rsidRPr="004A4959">
        <w:rPr>
          <w:iCs/>
        </w:rPr>
        <w:t xml:space="preserve"> has indicated that autonomous cognitive and social profiling of the user are key to deploying social robots in environments outside of the laboratory (e.g. in hospitals, schools or at home). Given the recent explosion of social media and ad-based media consumption platforms, data to train such systems is now abundant, but not often made publicly available. </w:t>
      </w:r>
      <w:r>
        <w:rPr>
          <w:iCs/>
        </w:rPr>
        <w:t xml:space="preserve">To this end, recent work engaged </w:t>
      </w:r>
      <w:r w:rsidRPr="004A4959">
        <w:rPr>
          <w:iCs/>
        </w:rPr>
        <w:t xml:space="preserve">robots </w:t>
      </w:r>
      <w:r>
        <w:rPr>
          <w:iCs/>
        </w:rPr>
        <w:t>that</w:t>
      </w:r>
      <w:r w:rsidRPr="004A4959">
        <w:rPr>
          <w:iCs/>
        </w:rPr>
        <w:t xml:space="preserve"> interpret the behavior of their users through implicit cues in their facial expression and body gestures to infer mental states, personalities and emotions and, using this information, use a decision making process to determine how to best interact with a specific user.</w:t>
      </w:r>
      <w:r>
        <w:rPr>
          <w:iCs/>
        </w:rPr>
        <w:t xml:space="preserve"> I</w:t>
      </w:r>
      <w:r w:rsidRPr="004A4959">
        <w:rPr>
          <w:iCs/>
        </w:rPr>
        <w:t xml:space="preserve">n </w:t>
      </w:r>
      <w:r>
        <w:rPr>
          <w:iCs/>
        </w:rPr>
        <w:fldChar w:fldCharType="begin"/>
      </w:r>
      <w:r>
        <w:rPr>
          <w:iCs/>
        </w:rPr>
        <w:instrText>ADDIN F1000_CSL_CITATION&lt;~#@#~&gt;[{"DOI":"10.1109/TCDS.2019.2917030","First":false,"Last":false,"abstract":"&lt;p&gt;Reminiscence is a lifelong activity that happens throughout our lifespan. While memories can serve as topics in people’s every-day conversations, recalling the past can also help us build self-esteem and increase our level of happiness. In this paper, we aim to develop a robot companion that helps people to recollect their memories from personal photos. We focus on how a robot can associate concepts relevant to the content in the photos and evoke people’s memories by asking questions that are both relatable and engaging. To understand the content of a picture, we applied deep learning techniques in order to recognize events, objects, and scenes in it. Then, these observations and any user utterances are considered in a Markov Random Field-based algorithm that contains common sense knowledge of a number of events, with Loopy Belief Propagation being used to infer possible associated concepts and topics. Afterwards, the robot poses appropriate questions about the selected topics, guiding the user to reminisce through conversation. Our results show that the proposed system can pose related and appropriate questions to interact with the user, and has the potential guide the user to recall the past in an organized way.&lt;br&gt;&lt;/p&gt;","author":[{"family":"Wu","given":"Yi-Luen"},{"family":"Gamborino","given":"Edwinn"},{"family":"Fu","given":"Li-Chen"}],"authorYearDisplayFormat":false,"citation-label":"8350120","container-title":"IEEE Transactions on Cognitive and Developmental Systems","container-title-short":"IEEE Trans. Cogn. Dev. Syst.","id":"8350120","invisible":false,"issued":{"date-parts":[["2019"]]},"journalAbbreviation":"IEEE Trans. Cogn. Dev. Syst.","page":"1-1","suppress-author":false,"title":"Interactive Question-Posing System for Robot-Assisted Reminiscence from Personal Photos","type":"article-journal"}]</w:instrText>
      </w:r>
      <w:r>
        <w:rPr>
          <w:iCs/>
        </w:rPr>
        <w:fldChar w:fldCharType="separate"/>
      </w:r>
      <w:r w:rsidRPr="00667082">
        <w:rPr>
          <w:iCs/>
          <w:noProof/>
        </w:rPr>
        <w:t>[10]</w:t>
      </w:r>
      <w:r>
        <w:rPr>
          <w:iCs/>
        </w:rPr>
        <w:fldChar w:fldCharType="end"/>
      </w:r>
      <w:r w:rsidRPr="004A4959">
        <w:rPr>
          <w:iCs/>
        </w:rPr>
        <w:t xml:space="preserve"> a platform for robot-assisted photo reminiscence for the elderly was introduced. Reminiscence Therapy is an intervention commonly used</w:t>
      </w:r>
      <w:r>
        <w:rPr>
          <w:iCs/>
        </w:rPr>
        <w:t xml:space="preserve"> to alleviate neurodegenerative impact</w:t>
      </w:r>
      <w:r w:rsidRPr="004A4959">
        <w:rPr>
          <w:iCs/>
        </w:rPr>
        <w:t xml:space="preserve"> in patients with Mild Cognitive Impairment. It most often relies on the evocation of memories from the users’ lifetime through discussion of personal effects such as photographs. The authors implemented a variety of deep neural networks and a knowledge based inference process to generate questions that are directly related to the visual content of each photograph. Results showed that participants felt more engaged when the robot asked questions related to the photograph and their speech than when not.</w:t>
      </w:r>
      <w:r>
        <w:rPr>
          <w:iCs/>
        </w:rPr>
        <w:t xml:space="preserve"> </w:t>
      </w:r>
      <w:r>
        <w:rPr>
          <w:iCs/>
        </w:rPr>
        <w:fldChar w:fldCharType="begin"/>
      </w:r>
      <w:r>
        <w:rPr>
          <w:iCs/>
        </w:rPr>
        <w:instrText>ADDIN F1000_CSL_CITATION&lt;~#@#~&gt;[{"DOI":"10.1007/978-3-030-22577-3_26","First":false,"ISBN":"978-3-030-22576-6","Last":false,"author":[{"family":"Guo","given":"Xingzhi"},{"family":"Huang","given":"Yu-Cian"},{"family":"Gamborino","given":"Edwinn"},{"family":"Tseng","given":"Shih-Huan"},{"family":"Fu","given":"Li-Chen"},{"family":"Yeh","given":"Su-Ling"}],"authorYearDisplayFormat":false,"citation-label":"8350124","collection-title":"Lecture notes in computer science","container-title":"Cross-Cultural Design. Methods, Tools and User Experience: 11th International Conference, CCD 2019, Held as Part of the 21st HCI International Conference, HCII 2019, Orlando, FL, USA, July 26–31, 2019, Proceedings, Part I","editor":[{"family":"Rau","given":"Pei-Luen Patrick"}],"id":"8350124","invisible":false,"issued":{"date-parts":[["2019"]]},"page":"365-375","publisher":"Springer International Publishing","publisher-place":"Cham","suppress-author":false,"title":"Inferring Human Feelings and Desires for Human-Robot Trust Promotion","type":"chapter","volume":"11576"}]</w:instrText>
      </w:r>
      <w:r>
        <w:rPr>
          <w:iCs/>
        </w:rPr>
        <w:fldChar w:fldCharType="separate"/>
      </w:r>
      <w:r w:rsidRPr="00667082">
        <w:rPr>
          <w:iCs/>
          <w:noProof/>
        </w:rPr>
        <w:t>[11]</w:t>
      </w:r>
      <w:r>
        <w:rPr>
          <w:iCs/>
        </w:rPr>
        <w:fldChar w:fldCharType="end"/>
      </w:r>
      <w:r w:rsidRPr="004A4959">
        <w:rPr>
          <w:iCs/>
        </w:rPr>
        <w:t xml:space="preserve"> presente</w:t>
      </w:r>
      <w:r>
        <w:rPr>
          <w:iCs/>
        </w:rPr>
        <w:t>d</w:t>
      </w:r>
      <w:r w:rsidRPr="004A4959">
        <w:rPr>
          <w:iCs/>
        </w:rPr>
        <w:t xml:space="preserve"> a method to promote trust between humans and robots. </w:t>
      </w:r>
      <w:r>
        <w:rPr>
          <w:iCs/>
        </w:rPr>
        <w:t>The</w:t>
      </w:r>
      <w:r w:rsidRPr="004A4959">
        <w:rPr>
          <w:iCs/>
        </w:rPr>
        <w:t xml:space="preserve"> approach </w:t>
      </w:r>
      <w:r>
        <w:rPr>
          <w:iCs/>
        </w:rPr>
        <w:t>wa</w:t>
      </w:r>
      <w:r w:rsidRPr="004A4959">
        <w:rPr>
          <w:iCs/>
        </w:rPr>
        <w:t>s based on Natural Language Understanding techniques where, when the user discloses their vulnerability to the robot, the system could infer the underlying feelings and desires of the user in order to provide relevant and effective emotional support.</w:t>
      </w:r>
      <w:r>
        <w:rPr>
          <w:iCs/>
        </w:rPr>
        <w:t xml:space="preserve"> </w:t>
      </w:r>
      <w:r w:rsidRPr="004A4959">
        <w:rPr>
          <w:iCs/>
        </w:rPr>
        <w:t xml:space="preserve">Finally, </w:t>
      </w:r>
      <w:r>
        <w:rPr>
          <w:iCs/>
        </w:rPr>
        <w:fldChar w:fldCharType="begin"/>
      </w:r>
      <w:r>
        <w:rPr>
          <w:iCs/>
        </w:rPr>
        <w:instrText>ADDIN F1000_CSL_CITATION&lt;~#@#~&gt;[{"First":false,"Last":false,"author":[{"family":"Gamborino","given":"Edwinn"},{"family":"Fu","given":"Li-Chen"}],"authorYearDisplayFormat":false,"citation-label":"8350121","event":"2018 18th International Conference on Control, Automation and Systems (ICCAS)","id":"8350121","invisible":false,"issued":{"date-parts":[["2018"]]},"publisher":"IEEE","suppress-author":false,"title":"Interactive Reinforcement Learning based Assistive Robot for the Emotional Support of Children","type":"paper-conference"}]</w:instrText>
      </w:r>
      <w:r>
        <w:rPr>
          <w:iCs/>
        </w:rPr>
        <w:fldChar w:fldCharType="separate"/>
      </w:r>
      <w:r w:rsidRPr="00667082">
        <w:rPr>
          <w:iCs/>
          <w:noProof/>
        </w:rPr>
        <w:t>[12]</w:t>
      </w:r>
      <w:r>
        <w:rPr>
          <w:iCs/>
        </w:rPr>
        <w:fldChar w:fldCharType="end"/>
      </w:r>
      <w:r>
        <w:rPr>
          <w:iCs/>
        </w:rPr>
        <w:t xml:space="preserve"> and</w:t>
      </w:r>
      <w:r w:rsidRPr="004A4959">
        <w:rPr>
          <w:iCs/>
        </w:rPr>
        <w:t xml:space="preserve"> </w:t>
      </w:r>
      <w:r>
        <w:rPr>
          <w:iCs/>
        </w:rPr>
        <w:fldChar w:fldCharType="begin"/>
      </w:r>
      <w:r>
        <w:rPr>
          <w:iCs/>
        </w:rPr>
        <w:instrText>ADDIN F1000_CSL_CITATION&lt;~#@#~&gt;[{"DOI":"10.1109/RO-MAN46459.2019.8956460","First":false,"ISBN":"978-1-7281-2622-7","Last":false,"author":[{"family":"Gamborino","given":"Edwinn"},{"family":"Yueh","given":"Hsiu-Ping"},{"family":"Lin","given":"Weijane"},{"family":"Yeh","given":"Su-Ling"},{"family":"Fu","given":"Li-Chen"}],"authorYearDisplayFormat":false,"citation-label":"8350119","container-title":"2019 28th IEEE International Conference on Robot and Human Interactive Communication (RO-MAN)","event":"2019 28th IEEE International Conference on Robot and Human Interactive Communication (RO-MAN)","id":"8350119","invisible":false,"issued":{"date-parts":[["2019","10","14"]]},"page":"1-6","publisher":"IEEE","suppress-author":false,"title":"Mood Estimation as a Social Profile Predictor in an Autonomous, Multi-Session, Emotional Support Robot for Children","type":"paper-conference"}]</w:instrText>
      </w:r>
      <w:r>
        <w:rPr>
          <w:iCs/>
        </w:rPr>
        <w:fldChar w:fldCharType="separate"/>
      </w:r>
      <w:r w:rsidRPr="00667082">
        <w:rPr>
          <w:iCs/>
          <w:noProof/>
        </w:rPr>
        <w:t>[13]</w:t>
      </w:r>
      <w:r>
        <w:rPr>
          <w:iCs/>
        </w:rPr>
        <w:fldChar w:fldCharType="end"/>
      </w:r>
      <w:r>
        <w:rPr>
          <w:iCs/>
        </w:rPr>
        <w:t xml:space="preserve"> </w:t>
      </w:r>
      <w:r w:rsidRPr="004A4959">
        <w:rPr>
          <w:iCs/>
        </w:rPr>
        <w:t xml:space="preserve">discuss the importance of learning </w:t>
      </w:r>
      <w:r>
        <w:rPr>
          <w:iCs/>
        </w:rPr>
        <w:t>user</w:t>
      </w:r>
      <w:r w:rsidRPr="004A4959">
        <w:rPr>
          <w:iCs/>
        </w:rPr>
        <w:t xml:space="preserve"> preference</w:t>
      </w:r>
      <w:r>
        <w:rPr>
          <w:iCs/>
        </w:rPr>
        <w:t>s</w:t>
      </w:r>
      <w:r w:rsidRPr="004A4959">
        <w:rPr>
          <w:iCs/>
        </w:rPr>
        <w:t xml:space="preserve"> through interactions with an emotional support robot for children. The system presented perform</w:t>
      </w:r>
      <w:r>
        <w:rPr>
          <w:iCs/>
        </w:rPr>
        <w:t>ed</w:t>
      </w:r>
      <w:r w:rsidRPr="004A4959">
        <w:rPr>
          <w:iCs/>
        </w:rPr>
        <w:t xml:space="preserve"> a variety of actions (e.g. play videos, tell jokes), and learn</w:t>
      </w:r>
      <w:r>
        <w:rPr>
          <w:iCs/>
        </w:rPr>
        <w:t>ed</w:t>
      </w:r>
      <w:r w:rsidRPr="004A4959">
        <w:rPr>
          <w:iCs/>
        </w:rPr>
        <w:t xml:space="preserve"> user preferences by assessing emotional reactions from facial expressions with an Interactive Reinforcement Learning algorithm. The results </w:t>
      </w:r>
      <w:r>
        <w:rPr>
          <w:iCs/>
        </w:rPr>
        <w:t>revealed</w:t>
      </w:r>
      <w:r w:rsidRPr="004A4959">
        <w:rPr>
          <w:iCs/>
        </w:rPr>
        <w:t xml:space="preserve"> that </w:t>
      </w:r>
      <w:r>
        <w:rPr>
          <w:iCs/>
        </w:rPr>
        <w:t>people</w:t>
      </w:r>
      <w:r w:rsidRPr="004A4959">
        <w:rPr>
          <w:iCs/>
        </w:rPr>
        <w:t xml:space="preserve"> gave more positive feedback </w:t>
      </w:r>
      <w:r>
        <w:rPr>
          <w:iCs/>
        </w:rPr>
        <w:t xml:space="preserve">to </w:t>
      </w:r>
      <w:r w:rsidRPr="004A4959">
        <w:rPr>
          <w:iCs/>
        </w:rPr>
        <w:t xml:space="preserve">and </w:t>
      </w:r>
      <w:r>
        <w:rPr>
          <w:iCs/>
        </w:rPr>
        <w:t>were</w:t>
      </w:r>
      <w:r w:rsidRPr="004A4959">
        <w:rPr>
          <w:iCs/>
        </w:rPr>
        <w:t xml:space="preserve"> </w:t>
      </w:r>
      <w:r>
        <w:rPr>
          <w:iCs/>
        </w:rPr>
        <w:t xml:space="preserve">more </w:t>
      </w:r>
      <w:r w:rsidRPr="004A4959">
        <w:rPr>
          <w:iCs/>
        </w:rPr>
        <w:t>willing to interact with the robot after several sessions when it learned their preferences.</w:t>
      </w:r>
    </w:p>
    <w:p w14:paraId="0E31A7B3" w14:textId="77777777" w:rsidR="00A701AA" w:rsidRPr="008B505E" w:rsidRDefault="00A701AA" w:rsidP="00A701AA">
      <w:pPr>
        <w:pStyle w:val="BodyText"/>
        <w:ind w:firstLine="289"/>
        <w:contextualSpacing/>
      </w:pPr>
      <w:r>
        <w:rPr>
          <w:iCs/>
        </w:rPr>
        <w:t>In sum, the evidence shows that social machines that infer user mental states through their implicit affective behaviors can engage actions better catered to user preferences, which in turn improves user experience and usage of the machine. However, as mentioned, selection of appropriate human-like social interactive behavioral preferences requires that the system also infers the user’s social context. Thus</w:t>
      </w:r>
      <w:r w:rsidRPr="004A4959">
        <w:rPr>
          <w:iCs/>
        </w:rPr>
        <w:t xml:space="preserve">, the </w:t>
      </w:r>
      <w:r>
        <w:rPr>
          <w:iCs/>
        </w:rPr>
        <w:t xml:space="preserve">system </w:t>
      </w:r>
      <w:r w:rsidRPr="004A4959">
        <w:rPr>
          <w:iCs/>
        </w:rPr>
        <w:t xml:space="preserve">proposed </w:t>
      </w:r>
      <w:r>
        <w:rPr>
          <w:iCs/>
        </w:rPr>
        <w:t xml:space="preserve">here </w:t>
      </w:r>
      <w:r w:rsidRPr="004A4959">
        <w:rPr>
          <w:iCs/>
        </w:rPr>
        <w:t xml:space="preserve">aims to </w:t>
      </w:r>
      <w:r>
        <w:rPr>
          <w:iCs/>
        </w:rPr>
        <w:t>infer</w:t>
      </w:r>
      <w:r w:rsidRPr="004A4959">
        <w:rPr>
          <w:iCs/>
        </w:rPr>
        <w:t xml:space="preserve"> the social network of the user</w:t>
      </w:r>
      <w:r>
        <w:rPr>
          <w:iCs/>
        </w:rPr>
        <w:t xml:space="preserve"> </w:t>
      </w:r>
      <w:r w:rsidRPr="004A4959">
        <w:rPr>
          <w:iCs/>
        </w:rPr>
        <w:t>from naturalistic observation of the users’ behavior</w:t>
      </w:r>
      <w:r>
        <w:rPr>
          <w:iCs/>
        </w:rPr>
        <w:t>s</w:t>
      </w:r>
      <w:r w:rsidRPr="004A4959">
        <w:rPr>
          <w:iCs/>
        </w:rPr>
        <w:t xml:space="preserve"> around others in order to </w:t>
      </w:r>
      <w:r>
        <w:rPr>
          <w:iCs/>
        </w:rPr>
        <w:t>refine</w:t>
      </w:r>
      <w:r w:rsidRPr="004A4959">
        <w:rPr>
          <w:iCs/>
        </w:rPr>
        <w:t xml:space="preserve"> </w:t>
      </w:r>
      <w:r>
        <w:rPr>
          <w:iCs/>
        </w:rPr>
        <w:t>interactions between</w:t>
      </w:r>
      <w:r w:rsidRPr="004A4959">
        <w:rPr>
          <w:iCs/>
        </w:rPr>
        <w:t xml:space="preserve"> </w:t>
      </w:r>
      <w:r>
        <w:rPr>
          <w:iCs/>
        </w:rPr>
        <w:t>virtual agents or robots with users across various</w:t>
      </w:r>
      <w:r w:rsidRPr="004A4959">
        <w:rPr>
          <w:iCs/>
        </w:rPr>
        <w:t xml:space="preserve"> social situations.</w:t>
      </w:r>
    </w:p>
    <w:p w14:paraId="21FB2DE9" w14:textId="77777777" w:rsidR="00A701AA" w:rsidRDefault="00A701AA" w:rsidP="00A701AA">
      <w:pPr>
        <w:pStyle w:val="Heading2"/>
        <w:keepLines/>
        <w:numPr>
          <w:ilvl w:val="1"/>
          <w:numId w:val="0"/>
        </w:numPr>
        <w:tabs>
          <w:tab w:val="num" w:pos="360"/>
        </w:tabs>
        <w:autoSpaceDE/>
        <w:autoSpaceDN/>
        <w:ind w:left="288" w:hanging="288"/>
        <w:contextualSpacing/>
      </w:pPr>
      <w:r>
        <w:t>B.</w:t>
      </w:r>
      <w:r>
        <w:tab/>
        <w:t>Social Support Networks</w:t>
      </w:r>
    </w:p>
    <w:p w14:paraId="3C1CF9BE" w14:textId="77777777" w:rsidR="00A701AA" w:rsidRDefault="00A701AA" w:rsidP="00A701AA">
      <w:pPr>
        <w:pStyle w:val="BodyText"/>
        <w:ind w:firstLine="289"/>
        <w:contextualSpacing/>
        <w:rPr>
          <w:rStyle w:val="Emphasis"/>
          <w:i w:val="0"/>
        </w:rPr>
      </w:pPr>
      <w:r w:rsidRPr="00667082">
        <w:rPr>
          <w:rStyle w:val="Emphasis"/>
          <w:i w:val="0"/>
        </w:rPr>
        <w:t xml:space="preserve">The </w:t>
      </w:r>
      <w:r>
        <w:rPr>
          <w:rStyle w:val="Emphasis"/>
          <w:i w:val="0"/>
        </w:rPr>
        <w:t>role of social networks in modulating</w:t>
      </w:r>
      <w:r w:rsidRPr="00667082">
        <w:rPr>
          <w:rStyle w:val="Emphasis"/>
          <w:i w:val="0"/>
        </w:rPr>
        <w:t xml:space="preserve"> human </w:t>
      </w:r>
      <w:r>
        <w:rPr>
          <w:rStyle w:val="Emphasis"/>
          <w:i w:val="0"/>
        </w:rPr>
        <w:t xml:space="preserve">inter-personal </w:t>
      </w:r>
      <w:r w:rsidRPr="00667082">
        <w:rPr>
          <w:rStyle w:val="Emphasis"/>
          <w:i w:val="0"/>
        </w:rPr>
        <w:t xml:space="preserve">interaction behaviors </w:t>
      </w:r>
      <w:r>
        <w:rPr>
          <w:rStyle w:val="Emphasis"/>
          <w:i w:val="0"/>
        </w:rPr>
        <w:t>has been extensively studied in sociology and psychology</w:t>
      </w:r>
      <w:r w:rsidRPr="00667082">
        <w:rPr>
          <w:rStyle w:val="Emphasis"/>
          <w:i w:val="0"/>
        </w:rPr>
        <w:t xml:space="preserve">. </w:t>
      </w:r>
      <w:r>
        <w:rPr>
          <w:rStyle w:val="Emphasis"/>
          <w:i w:val="0"/>
        </w:rPr>
        <w:t xml:space="preserve">To our knowledge, </w:t>
      </w:r>
      <w:r>
        <w:rPr>
          <w:rStyle w:val="Emphasis"/>
          <w:i w:val="0"/>
        </w:rPr>
        <w:fldChar w:fldCharType="begin"/>
      </w:r>
      <w:r>
        <w:rPr>
          <w:rStyle w:val="Emphasis"/>
          <w:i w:val="0"/>
        </w:rPr>
        <w:instrText>ADDIN F1000_CSL_CITATION&lt;~#@#~&gt;[{"DOI":"10.1177/001872675400700102","First":false,"Last":false,"author":[{"family":"Barnes","given":"J A"}],"authorYearDisplayFormat":false,"citation-label":"8351271","container-title":"Human Relations","container-title-short":"Human Relations","id":"8351271","invisible":false,"issue":"1","issued":{"date-parts":[["1954","2"]]},"journalAbbreviation":"Human Relations","page":"39-58","suppress-author":false,"title":"Class and committees in a norwegian island parish","type":"article-journal","volume":"7"}]</w:instrText>
      </w:r>
      <w:r>
        <w:rPr>
          <w:rStyle w:val="Emphasis"/>
          <w:i w:val="0"/>
        </w:rPr>
        <w:fldChar w:fldCharType="separate"/>
      </w:r>
      <w:r w:rsidRPr="00667082">
        <w:rPr>
          <w:rStyle w:val="Emphasis"/>
          <w:i w:val="0"/>
          <w:noProof/>
        </w:rPr>
        <w:t>[14]</w:t>
      </w:r>
      <w:r>
        <w:rPr>
          <w:rStyle w:val="Emphasis"/>
          <w:i w:val="0"/>
        </w:rPr>
        <w:fldChar w:fldCharType="end"/>
      </w:r>
      <w:r w:rsidRPr="00667082">
        <w:rPr>
          <w:rStyle w:val="Emphasis"/>
          <w:i w:val="0"/>
        </w:rPr>
        <w:t xml:space="preserve"> was the first study to </w:t>
      </w:r>
      <w:r>
        <w:rPr>
          <w:rStyle w:val="Emphasis"/>
          <w:i w:val="0"/>
        </w:rPr>
        <w:t>use</w:t>
      </w:r>
      <w:r w:rsidRPr="00667082">
        <w:rPr>
          <w:rStyle w:val="Emphasis"/>
          <w:i w:val="0"/>
        </w:rPr>
        <w:t xml:space="preserve"> the term “network” </w:t>
      </w:r>
      <w:r>
        <w:rPr>
          <w:rStyle w:val="Emphasis"/>
          <w:i w:val="0"/>
        </w:rPr>
        <w:t>and apply its concept on</w:t>
      </w:r>
      <w:r w:rsidRPr="00FA4EC6">
        <w:rPr>
          <w:rStyle w:val="Emphasis"/>
          <w:i w:val="0"/>
        </w:rPr>
        <w:t xml:space="preserve"> </w:t>
      </w:r>
      <w:r>
        <w:rPr>
          <w:rStyle w:val="Emphasis"/>
          <w:i w:val="0"/>
        </w:rPr>
        <w:t>a small Norwegian community</w:t>
      </w:r>
      <w:r w:rsidRPr="00471911">
        <w:rPr>
          <w:rStyle w:val="Emphasis"/>
          <w:i w:val="0"/>
        </w:rPr>
        <w:t xml:space="preserve"> </w:t>
      </w:r>
      <w:r w:rsidRPr="00667082">
        <w:rPr>
          <w:rStyle w:val="Emphasis"/>
          <w:i w:val="0"/>
        </w:rPr>
        <w:t xml:space="preserve">to </w:t>
      </w:r>
      <w:r>
        <w:rPr>
          <w:rStyle w:val="Emphasis"/>
          <w:i w:val="0"/>
        </w:rPr>
        <w:t xml:space="preserve">characterize how pairs of persons were socially related to each other. Specifically, two persons in the social network might be friends, each with their own other sets of friends, some of which might know each other or not. In order to achieve certain goals in the social network, each person interacts with specific sets of others, resulting in the formation of sub-classes of social function. Social networks are thus graphs with specific topologies </w:t>
      </w:r>
      <w:r>
        <w:rPr>
          <w:rStyle w:val="Emphasis"/>
          <w:i w:val="0"/>
        </w:rPr>
        <w:fldChar w:fldCharType="begin"/>
      </w:r>
      <w:r>
        <w:rPr>
          <w:rStyle w:val="Emphasis"/>
          <w:i w:val="0"/>
        </w:rPr>
        <w:instrText>ADDIN F1000_CSL_CITATION&lt;~#@#~&gt;[{"First":false,"Last":false,"author":[{"family":"Euler","given":"Leonhard"}],"authorYearDisplayFormat":false,"citation-label":"5609943","container-title":"Scientific American","id":"5609943","invisible":false,"issue":"1","issued":{"date-parts":[["1953"]]},"page":"66-72","suppress-author":false,"title":"Leonhard Euler and the Koenigsberg Bridges","type":"article-journal","volume":"189"}]</w:instrText>
      </w:r>
      <w:r>
        <w:rPr>
          <w:rStyle w:val="Emphasis"/>
          <w:i w:val="0"/>
        </w:rPr>
        <w:fldChar w:fldCharType="separate"/>
      </w:r>
      <w:r w:rsidRPr="00667082">
        <w:rPr>
          <w:rStyle w:val="Emphasis"/>
          <w:i w:val="0"/>
          <w:noProof/>
        </w:rPr>
        <w:t>[15]</w:t>
      </w:r>
      <w:r>
        <w:rPr>
          <w:rStyle w:val="Emphasis"/>
          <w:i w:val="0"/>
        </w:rPr>
        <w:fldChar w:fldCharType="end"/>
      </w:r>
      <w:r>
        <w:rPr>
          <w:rStyle w:val="Emphasis"/>
          <w:i w:val="0"/>
        </w:rPr>
        <w:t xml:space="preserve"> that emerge from tracing out the paths of relationships between a  given person and how that person socially interacts with all other persons in the network.  </w:t>
      </w:r>
    </w:p>
    <w:p w14:paraId="3EA5CD68" w14:textId="77777777" w:rsidR="00A701AA" w:rsidRDefault="00A701AA" w:rsidP="00A701AA">
      <w:pPr>
        <w:pStyle w:val="BodyText"/>
        <w:ind w:firstLine="289"/>
        <w:contextualSpacing/>
        <w:rPr>
          <w:rStyle w:val="Emphasis"/>
          <w:i w:val="0"/>
        </w:rPr>
      </w:pPr>
      <w:r>
        <w:rPr>
          <w:rStyle w:val="Emphasis"/>
          <w:i w:val="0"/>
        </w:rPr>
        <w:t xml:space="preserve">Importantly, as mentioned, social network structure or topology also determines the sort of social interactions a person preferentially engages in or not. Critically, a person’s </w:t>
      </w:r>
      <w:r>
        <w:rPr>
          <w:rStyle w:val="Emphasis"/>
          <w:i w:val="0"/>
        </w:rPr>
        <w:lastRenderedPageBreak/>
        <w:t xml:space="preserve">social network mediates the ease of obtaining support from others for certain needs </w:t>
      </w:r>
      <w:r>
        <w:rPr>
          <w:rStyle w:val="Emphasis"/>
          <w:i w:val="0"/>
        </w:rPr>
        <w:fldChar w:fldCharType="begin"/>
      </w:r>
      <w:r>
        <w:rPr>
          <w:rStyle w:val="Emphasis"/>
          <w:i w:val="0"/>
        </w:rPr>
        <w:instrText>ADDIN F1000_CSL_CITATION&lt;~#@#~&gt;[{"First":false,"Last":false,"author":[{"family":"Heaney","given":"Catherine A"},{"family":"Israel","given":"Barbara A"}],"authorYearDisplayFormat":false,"citation-label":"8351275","container-title":"Health behavior and health education: Theory, research, and practice","id":"8351275","invisible":false,"issued":{"date-parts":[["2008"]]},"page":"189-210","suppress-author":false,"title":"Social networks and social support","type":"article-journal","volume":"4"},{"DOI":"10.3389/fcomm.2016.00010","First":false,"Last":false,"abstract":"This manuscript discusses the development, impact, and several major research findings of studies in the area of social network support and health outcomes. The review focuses largely on the development of online social support networks and the ways in which they may interact with face-to-face support networks to influence physical and psychological health outcomes. The manuscript discusses this area and it presents a research agenda for future work in this area from an Associate Editor's perspective.","author":[{"family":"Wright","given":"Kevin"}],"authorYearDisplayFormat":false,"citation-label":"8321426","container-title":"Frontiers in Communication","container-title-short":"Front. Commun.","id":"8321426","invisible":false,"issued":{"date-parts":[["2016","10","14"]]},"journalAbbreviation":"Front. Commun.","suppress-author":false,"title":"Social networks, interpersonal social support, and health outcomes: A health communication perspective","type":"article-journal","volume":"1"}]</w:instrText>
      </w:r>
      <w:r>
        <w:rPr>
          <w:rStyle w:val="Emphasis"/>
          <w:i w:val="0"/>
        </w:rPr>
        <w:fldChar w:fldCharType="separate"/>
      </w:r>
      <w:r w:rsidRPr="00667082">
        <w:rPr>
          <w:rStyle w:val="Emphasis"/>
          <w:i w:val="0"/>
          <w:noProof/>
        </w:rPr>
        <w:t>[9], [16]</w:t>
      </w:r>
      <w:r>
        <w:rPr>
          <w:rStyle w:val="Emphasis"/>
          <w:i w:val="0"/>
        </w:rPr>
        <w:fldChar w:fldCharType="end"/>
      </w:r>
      <w:r>
        <w:rPr>
          <w:rStyle w:val="Emphasis"/>
          <w:i w:val="0"/>
        </w:rPr>
        <w:t xml:space="preserve">. For instance, a baby obtains food from parents more readily than from siblings, and seeks out siblings for other purposes (despite similar physical proximities for both). Thus, a given person maintains several different classes of social support networks for different needs (e.g. emotional, financial, health) </w:t>
      </w:r>
      <w:r>
        <w:rPr>
          <w:rStyle w:val="Emphasis"/>
          <w:i w:val="0"/>
        </w:rPr>
        <w:fldChar w:fldCharType="begin"/>
      </w:r>
      <w:r>
        <w:rPr>
          <w:rStyle w:val="Emphasis"/>
          <w:i w:val="0"/>
        </w:rPr>
        <w:instrText>ADDIN F1000_CSL_CITATION&lt;~#@#~&gt;[{"DOI":"10.1080/03637751.2010.502538","First":false,"Last":false,"abstract":"This article reports two studies designed to develop and test a weak-tie/strong-tie support network preference scale. A theoretical framework for developing the measure and empirical tests of the underlying dimensions in two distinct populations is presented along with an assessment of the scale's validity and reliability, and hypotheses are tested regarding the support network preferences of the two populations. The application and utility of the four subscales comprising the W/STS is discussed along with the scale's implications for the study and advancement of applied research concerning social support networks.","author":[{"family":"Wright","given":"Kevin B."},{"family":"Miller","given":"Claude H."}],"authorYearDisplayFormat":false,"citation-label":"8351258","container-title":"Communication monographs","container-title-short":"Commun. Monogr.","id":"8351258","invisible":false,"issue":"4","issued":{"date-parts":[["2010","12"]]},"journalAbbreviation":"Commun. Monogr.","page":"500-517","suppress-author":false,"title":"A Measure of Weak-Tie/Strong-Tie Support Network Preference","type":"article-journal","volume":"77"}]</w:instrText>
      </w:r>
      <w:r>
        <w:rPr>
          <w:rStyle w:val="Emphasis"/>
          <w:i w:val="0"/>
        </w:rPr>
        <w:fldChar w:fldCharType="separate"/>
      </w:r>
      <w:r w:rsidRPr="00667082">
        <w:rPr>
          <w:rStyle w:val="Emphasis"/>
          <w:i w:val="0"/>
          <w:noProof/>
        </w:rPr>
        <w:t>[17]</w:t>
      </w:r>
      <w:r>
        <w:rPr>
          <w:rStyle w:val="Emphasis"/>
          <w:i w:val="0"/>
        </w:rPr>
        <w:fldChar w:fldCharType="end"/>
      </w:r>
      <w:r>
        <w:rPr>
          <w:rStyle w:val="Emphasis"/>
          <w:i w:val="0"/>
        </w:rPr>
        <w:t>. Such social support networks drive many everyday social interaction decisions between different people.</w:t>
      </w:r>
    </w:p>
    <w:p w14:paraId="79C5F162" w14:textId="77777777" w:rsidR="00A701AA" w:rsidRDefault="00A701AA" w:rsidP="00A701AA">
      <w:pPr>
        <w:pStyle w:val="BodyText"/>
        <w:ind w:firstLine="289"/>
        <w:contextualSpacing/>
        <w:rPr>
          <w:iCs/>
        </w:rPr>
      </w:pPr>
      <w:r>
        <w:rPr>
          <w:rStyle w:val="Emphasis"/>
          <w:i w:val="0"/>
        </w:rPr>
        <w:t xml:space="preserve">Several approaches have been applied to index social support networks </w:t>
      </w:r>
      <w:r>
        <w:rPr>
          <w:rStyle w:val="Emphasis"/>
          <w:i w:val="0"/>
        </w:rPr>
        <w:fldChar w:fldCharType="begin"/>
      </w:r>
      <w:r>
        <w:rPr>
          <w:rStyle w:val="Emphasis"/>
          <w:i w:val="0"/>
        </w:rPr>
        <w:instrText>ADDIN F1000_CSL_CITATION&lt;~#@#~&gt;[{"DOI":"10.1016/j.jpsychores.2009.10.001","First":false,"Last":false,"PMID":"20955871","abstract":"Distinctions among concepts and approaches to assessing social support are made, and published generic and specialized measures of social support are reviewed. Depending on study aims, investigators may be interested in assessing perceived or received support from the perspective of the provider, the recipient, or both. Whereas some measures inquire about the availability or mobilization of several kinds of supportive resources, others seek supplemental information about the membership and structural properties of the social network as well. Observational and self-reported measures of support are presented, along with brief and extensive measures. A final set of three support measures is highlighted, including their psychometric properties.&lt;br&gt;&lt;br&gt;Copyright © 2010 Elsevier Inc. All rights reserved.","author":[{"family":"Gottlieb","given":"Benjamin H"},{"family":"Bergen","given":"Anne E"}],"authorYearDisplayFormat":false,"citation-label":"7266120","container-title":"Journal of Psychosomatic Research","container-title-short":"J. Psychosom. Res.","id":"7266120","invisible":false,"issue":"5","issued":{"date-parts":[["2010","11"]]},"journalAbbreviation":"J. Psychosom. Res.","page":"511-520","suppress-author":false,"title":"Social support concepts and measures.","type":"article-journal","volume":"69"}]</w:instrText>
      </w:r>
      <w:r>
        <w:rPr>
          <w:rStyle w:val="Emphasis"/>
          <w:i w:val="0"/>
        </w:rPr>
        <w:fldChar w:fldCharType="separate"/>
      </w:r>
      <w:r w:rsidRPr="00667082">
        <w:rPr>
          <w:rStyle w:val="Emphasis"/>
          <w:i w:val="0"/>
          <w:noProof/>
        </w:rPr>
        <w:t>[18]</w:t>
      </w:r>
      <w:r>
        <w:rPr>
          <w:rStyle w:val="Emphasis"/>
          <w:i w:val="0"/>
        </w:rPr>
        <w:fldChar w:fldCharType="end"/>
      </w:r>
      <w:r>
        <w:rPr>
          <w:rStyle w:val="Emphasis"/>
          <w:i w:val="0"/>
        </w:rPr>
        <w:t xml:space="preserve">. These methods range from assessments of the availability of assistive persons to self-ratings of personal levels of social functioning. Of these, the SSQ </w:t>
      </w:r>
      <w:r>
        <w:rPr>
          <w:rStyle w:val="Emphasis"/>
          <w:i w:val="0"/>
        </w:rPr>
        <w:fldChar w:fldCharType="begin"/>
      </w:r>
      <w:r>
        <w:rPr>
          <w:rStyle w:val="Emphasis"/>
          <w:i w:val="0"/>
        </w:rPr>
        <w: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instrText>
      </w:r>
      <w:r>
        <w:rPr>
          <w:rStyle w:val="Emphasis"/>
          <w:i w:val="0"/>
        </w:rPr>
        <w:fldChar w:fldCharType="separate"/>
      </w:r>
      <w:r w:rsidRPr="00667082">
        <w:rPr>
          <w:rStyle w:val="Emphasis"/>
          <w:i w:val="0"/>
          <w:noProof/>
        </w:rPr>
        <w:t>[7]</w:t>
      </w:r>
      <w:r>
        <w:rPr>
          <w:rStyle w:val="Emphasis"/>
          <w:i w:val="0"/>
        </w:rPr>
        <w:fldChar w:fldCharType="end"/>
      </w:r>
      <w:r>
        <w:rPr>
          <w:rStyle w:val="Emphasis"/>
          <w:i w:val="0"/>
        </w:rPr>
        <w:t xml:space="preserve"> is one of the most common and well-validated instruments that is also easy to use. Essentially, the SSQ incorporates objective demographic (number of persons for a given need) and subjective psychological (satisfaction of support from each person) information across different types of support into its social network characterization. Its test format is also straightforward and systematic in a manner that is very suitable for the purposes of this study (see Methodology). Thus, we frame our simulated and real human social network structures adapting from the SSQ. We then construe social interaction preferences as a function of the differential satisfaction with received support across persons in one’s social network.</w:t>
      </w:r>
    </w:p>
    <w:p w14:paraId="39CA3E4E" w14:textId="77777777" w:rsidR="00A701AA" w:rsidRDefault="00A701AA" w:rsidP="00A701AA">
      <w:pPr>
        <w:pStyle w:val="Heading2"/>
        <w:keepLines/>
        <w:numPr>
          <w:ilvl w:val="1"/>
          <w:numId w:val="0"/>
        </w:numPr>
        <w:tabs>
          <w:tab w:val="num" w:pos="360"/>
        </w:tabs>
        <w:autoSpaceDE/>
        <w:autoSpaceDN/>
        <w:ind w:left="288" w:hanging="288"/>
        <w:contextualSpacing/>
      </w:pPr>
      <w:r>
        <w:t>C.</w:t>
      </w:r>
      <w:r>
        <w:tab/>
        <w:t>Machine Theory of Mind</w:t>
      </w:r>
    </w:p>
    <w:p w14:paraId="1EC4FA00" w14:textId="77777777" w:rsidR="00A701AA" w:rsidRDefault="00A701AA" w:rsidP="00A701AA">
      <w:pPr>
        <w:pStyle w:val="BodyText"/>
        <w:ind w:firstLine="289"/>
        <w:contextualSpacing/>
        <w:rPr>
          <w:rStyle w:val="Emphasis"/>
          <w:i w:val="0"/>
        </w:rPr>
      </w:pPr>
      <w:r>
        <w:rPr>
          <w:rStyle w:val="Emphasis"/>
          <w:i w:val="0"/>
        </w:rPr>
        <w:t>A key challenge in machine social network learning is the requirement to infer the hidden social connections from third-person observations of interaction behavior between agents and targets. This is a classic Theory of Mind problem, which entails the psychological mechanisms underlying a person’s ability to represent a model of other’s beliefs. For instance, in the Sally Anne test of Theory of Mind, the subject, experimenter, and a confederate together view a doll being placed in a box. The confederate then leaves the room after which the experimenter hides the doll in another second box. When the confederate later returns, subjects with Theory of Mind should not be surprised that the confederate looks for the doll in the first and not the second box. That is, the subject infers the confederate’s false belief from the logical association of observed sequences of events and behaviors. Likewise, social networks explaining the interactions between agents and targets are inferred from observations of the interactions.</w:t>
      </w:r>
    </w:p>
    <w:p w14:paraId="05B7864E" w14:textId="77777777" w:rsidR="00A701AA" w:rsidRPr="008B505E" w:rsidRDefault="00A701AA" w:rsidP="00A701AA">
      <w:pPr>
        <w:pStyle w:val="BodyText"/>
        <w:ind w:firstLine="289"/>
        <w:contextualSpacing/>
        <w:rPr>
          <w:iCs/>
        </w:rPr>
      </w:pPr>
      <w:r>
        <w:rPr>
          <w:rStyle w:val="Emphasis"/>
          <w:i w:val="0"/>
        </w:rPr>
        <w:fldChar w:fldCharType="begin"/>
      </w:r>
      <w:r>
        <w:rPr>
          <w:rStyle w:val="Emphasis"/>
          <w:i w:val="0"/>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Style w:val="Emphasis"/>
          <w:i w:val="0"/>
        </w:rPr>
        <w:fldChar w:fldCharType="separate"/>
      </w:r>
      <w:r w:rsidRPr="00667082">
        <w:rPr>
          <w:rStyle w:val="Emphasis"/>
          <w:i w:val="0"/>
          <w:noProof/>
        </w:rPr>
        <w:t>[6]</w:t>
      </w:r>
      <w:r>
        <w:rPr>
          <w:rStyle w:val="Emphasis"/>
          <w:i w:val="0"/>
        </w:rPr>
        <w:fldChar w:fldCharType="end"/>
      </w:r>
      <w:r>
        <w:rPr>
          <w:rStyle w:val="Emphasis"/>
          <w:i w:val="0"/>
        </w:rPr>
        <w:t xml:space="preserve"> presents ToMnet’s ability to represent an agent’s false beliefs. ToMnet observes past social interactions of an agent with targets and encodes character embeddings representing which targets an agent prefers over these histories. Integrating these character embeddings with internal state representations, ToMnet predicts which social actions an agent would perform with respect to targets in new given contexts. Importantly, the authors also applied random changes to target states in the social context that were hidden to the agent. For example, a target might be removed from the context, with this information known to ToMnet but not the agent. Despite this, ToMnet still predicted agent actions vis-à-vis the agent’s status quo as if targets were present, thereby displaying its inference about the agent’s false belief. Because of its ability to derive hidden states from observations, in this proposed system, we </w:t>
      </w:r>
      <w:r>
        <w:rPr>
          <w:rStyle w:val="Emphasis"/>
          <w:i w:val="0"/>
        </w:rPr>
        <w:t xml:space="preserve">apply a modification of ToMnet to infer social networks through observations of how agents interact with targets.  </w:t>
      </w:r>
    </w:p>
    <w:p w14:paraId="6CA80991" w14:textId="77777777" w:rsidR="00A701AA" w:rsidRDefault="00A701AA" w:rsidP="00A701AA">
      <w:pPr>
        <w:pStyle w:val="Heading1"/>
        <w:spacing w:before="120" w:after="120"/>
        <w:contextualSpacing/>
      </w:pPr>
      <w:r>
        <w:t>Methodology</w:t>
      </w:r>
    </w:p>
    <w:p w14:paraId="0583F877" w14:textId="77777777" w:rsidR="00A701AA" w:rsidRDefault="00A701AA" w:rsidP="00A701AA">
      <w:pPr>
        <w:pStyle w:val="Heading2"/>
        <w:keepLines/>
        <w:numPr>
          <w:ilvl w:val="1"/>
          <w:numId w:val="0"/>
        </w:numPr>
        <w:tabs>
          <w:tab w:val="num" w:pos="360"/>
        </w:tabs>
        <w:autoSpaceDE/>
        <w:autoSpaceDN/>
        <w:ind w:left="288" w:hanging="288"/>
        <w:contextualSpacing/>
      </w:pPr>
      <w:r>
        <w:t>A.</w:t>
      </w:r>
      <w:r>
        <w:tab/>
      </w:r>
      <w:del w:id="2" w:author="Unknown">
        <w:r w:rsidDel="000734B4">
          <w:delText>System Overview</w:delText>
        </w:r>
      </w:del>
      <w:ins w:id="3" w:author="Unknown" w:date="2020-03-09T20:30:00Z">
        <w:r>
          <w:t xml:space="preserve">The </w:t>
        </w:r>
      </w:ins>
      <w:ins w:id="4" w:author="Unknown" w:date="2020-03-09T20:34:00Z">
        <w:r>
          <w:t>Social Game</w:t>
        </w:r>
      </w:ins>
      <w:ins w:id="5" w:author="Unknown" w:date="2020-03-09T20:30:00Z">
        <w:r>
          <w:t xml:space="preserve"> </w:t>
        </w:r>
        <w:del w:id="6" w:author="Unknown" w:date="2020-03-10T01:08:00Z">
          <w:r w:rsidDel="00C82911">
            <w:delText xml:space="preserve">Design </w:delText>
          </w:r>
        </w:del>
      </w:ins>
      <w:ins w:id="7" w:author="Unknown" w:date="2020-03-09T20:33:00Z">
        <w:r>
          <w:t>for</w:t>
        </w:r>
      </w:ins>
      <w:ins w:id="8" w:author="Unknown" w:date="2020-03-09T20:30:00Z">
        <w:r>
          <w:t xml:space="preserve"> Simulat</w:t>
        </w:r>
      </w:ins>
      <w:ins w:id="9" w:author="Unknown" w:date="2020-03-09T20:31:00Z">
        <w:r>
          <w:t>ed Agents</w:t>
        </w:r>
      </w:ins>
    </w:p>
    <w:p w14:paraId="32DF9937" w14:textId="77777777" w:rsidR="00A701AA" w:rsidRDefault="00A701AA" w:rsidP="00A701AA">
      <w:pPr>
        <w:pStyle w:val="a"/>
        <w:tabs>
          <w:tab w:val="clear" w:pos="800"/>
          <w:tab w:val="left" w:pos="180"/>
        </w:tabs>
        <w:wordWrap/>
        <w:spacing w:line="240" w:lineRule="auto"/>
        <w:contextualSpacing/>
        <w:outlineLvl w:val="0"/>
        <w:rPr>
          <w:ins w:id="10" w:author="Unknown" w:date="2020-03-09T20:09:00Z"/>
          <w:rFonts w:ascii="Times New Roman"/>
          <w:bCs/>
        </w:rPr>
      </w:pPr>
      <w:r>
        <w:rPr>
          <w:rFonts w:ascii="Times New Roman"/>
          <w:bCs/>
        </w:rPr>
        <w:tab/>
      </w:r>
      <w:r w:rsidRPr="008B3F6C">
        <w:rPr>
          <w:rFonts w:ascii="Times New Roman"/>
          <w:bCs/>
        </w:rPr>
        <w:t xml:space="preserve">We simulated </w:t>
      </w:r>
      <w:del w:id="11" w:author="Unknown">
        <w:r w:rsidRPr="008B3F6C" w:rsidDel="00270184">
          <w:rPr>
            <w:rFonts w:ascii="Times New Roman"/>
            <w:bCs/>
          </w:rPr>
          <w:delText xml:space="preserve">a </w:delText>
        </w:r>
      </w:del>
      <w:r w:rsidRPr="008B3F6C">
        <w:rPr>
          <w:rFonts w:ascii="Times New Roman"/>
          <w:bCs/>
        </w:rPr>
        <w:t>social network</w:t>
      </w:r>
      <w:ins w:id="12" w:author="Unknown" w:date="2020-03-09T19:01:00Z">
        <w:r>
          <w:rPr>
            <w:rFonts w:ascii="Times New Roman"/>
            <w:bCs/>
          </w:rPr>
          <w:t>s</w:t>
        </w:r>
      </w:ins>
      <w:r w:rsidRPr="008B3F6C">
        <w:rPr>
          <w:rFonts w:ascii="Times New Roman"/>
          <w:bCs/>
        </w:rPr>
        <w:t xml:space="preserve"> </w:t>
      </w:r>
      <w:ins w:id="13" w:author="Unknown" w:date="2020-03-09T19:01:00Z">
        <w:r>
          <w:rPr>
            <w:rFonts w:ascii="Times New Roman"/>
            <w:bCs/>
          </w:rPr>
          <w:t>for 30</w:t>
        </w:r>
      </w:ins>
      <w:del w:id="14" w:author="Unknown">
        <w:r w:rsidRPr="008B3F6C" w:rsidDel="00270184">
          <w:rPr>
            <w:rFonts w:ascii="Times New Roman"/>
            <w:bCs/>
          </w:rPr>
          <w:delText>of a</w:delText>
        </w:r>
      </w:del>
      <w:r w:rsidRPr="008B3F6C">
        <w:rPr>
          <w:rFonts w:ascii="Times New Roman"/>
          <w:bCs/>
        </w:rPr>
        <w:t xml:space="preserve"> virtual agent</w:t>
      </w:r>
      <w:ins w:id="15" w:author="Unknown" w:date="2020-03-09T19:01:00Z">
        <w:r>
          <w:rPr>
            <w:rFonts w:ascii="Times New Roman"/>
            <w:bCs/>
          </w:rPr>
          <w:t>s</w:t>
        </w:r>
      </w:ins>
      <m:oMath>
        <m:r>
          <w:ins w:id="16" w:author="Unknown" w:date="2020-03-09T19:26:00Z">
            <w:rPr>
              <w:rFonts w:ascii="Cambria Math" w:hAnsi="Cambria Math"/>
            </w:rPr>
            <m:t xml:space="preserve">, </m:t>
          </w:ins>
        </m:r>
        <m:r>
          <w:ins w:id="17" w:author="Unknown" w:date="2020-03-09T20:14:00Z">
            <w:del w:id="18" w:author="Unknown" w:date="2020-03-10T00:58:00Z">
              <w:rPr>
                <w:rFonts w:ascii="Cambria Math" w:hAnsi="Cambria Math"/>
              </w:rPr>
              <m:t>A=</m:t>
            </w:del>
          </w:ins>
        </m:r>
      </m:oMath>
      <w:del w:id="19" w:author="Unknown">
        <w:r w:rsidRPr="008B3F6C" w:rsidDel="00794DA7">
          <w:rPr>
            <w:rFonts w:ascii="Times New Roman"/>
            <w:bCs/>
          </w:rPr>
          <w:delText xml:space="preserve"> (</w:delText>
        </w:r>
      </w:del>
      <m:oMath>
        <m:r>
          <w:ins w:id="20" w:author="Unknown" w:date="2020-03-09T19:04:00Z">
            <w:rPr>
              <w:rFonts w:ascii="Cambria Math" w:hAnsi="Cambria Math"/>
            </w:rPr>
            <m:t>{</m:t>
          </w:ins>
        </m:r>
        <m:sSub>
          <m:sSubPr>
            <m:ctrlPr>
              <w:ins w:id="21" w:author="Unknown" w:date="2020-03-09T19:05:00Z">
                <w:rPr>
                  <w:rFonts w:ascii="Cambria Math" w:hAnsi="Cambria Math"/>
                  <w:bCs/>
                  <w:i/>
                </w:rPr>
              </w:ins>
            </m:ctrlPr>
          </m:sSubPr>
          <m:e>
            <m:r>
              <w:ins w:id="22" w:author="Unknown" w:date="2020-03-09T19:05:00Z">
                <w:rPr>
                  <w:rFonts w:ascii="Cambria Math" w:hAnsi="Cambria Math"/>
                </w:rPr>
                <m:t>a</m:t>
              </w:ins>
            </m:r>
          </m:e>
          <m:sub>
            <m:r>
              <w:ins w:id="23" w:author="Unknown" w:date="2020-03-09T19:05:00Z">
                <w:rPr>
                  <w:rFonts w:ascii="Cambria Math" w:hAnsi="Cambria Math"/>
                </w:rPr>
                <m:t>i</m:t>
              </w:ins>
            </m:r>
          </m:sub>
        </m:sSub>
        <m:r>
          <w:ins w:id="24" w:author="Unknown" w:date="2020-03-09T19:05:00Z">
            <w:rPr>
              <w:rFonts w:ascii="Cambria Math" w:hAnsi="Cambria Math"/>
            </w:rPr>
            <m:t>|</m:t>
          </w:ins>
        </m:r>
        <m:r>
          <w:ins w:id="25" w:author="Unknown" w:date="2020-03-09T19:06:00Z">
            <w:rPr>
              <w:rFonts w:ascii="Cambria Math" w:hAnsi="Cambria Math"/>
            </w:rPr>
            <m:t>i</m:t>
          </w:ins>
        </m:r>
        <m:r>
          <w:ins w:id="26" w:author="Unknown" w:date="2020-03-09T19:24:00Z">
            <w:rPr>
              <w:rFonts w:ascii="Cambria Math" w:hAnsi="Cambria Math"/>
            </w:rPr>
            <m:t>∈[</m:t>
          </w:ins>
        </m:r>
        <m:r>
          <w:ins w:id="27" w:author="Unknown" w:date="2020-03-09T19:06:00Z">
            <w:rPr>
              <w:rFonts w:ascii="Cambria Math" w:hAnsi="Cambria Math"/>
            </w:rPr>
            <m:t>1,</m:t>
          </w:ins>
        </m:r>
        <m:r>
          <w:ins w:id="28" w:author="Unknown" w:date="2020-03-09T19:24:00Z">
            <w:rPr>
              <w:rFonts w:ascii="Cambria Math" w:hAnsi="Cambria Math"/>
            </w:rPr>
            <m:t>30</m:t>
          </w:ins>
        </m:r>
        <m:r>
          <w:ins w:id="29" w:author="Unknown" w:date="2020-03-09T19:50:00Z">
            <w:rPr>
              <w:rFonts w:ascii="Cambria Math" w:hAnsi="Cambria Math"/>
            </w:rPr>
            <m:t>]</m:t>
          </w:ins>
        </m:r>
        <m:r>
          <w:ins w:id="30" w:author="Unknown" w:date="2020-03-09T19:04:00Z">
            <w:rPr>
              <w:rFonts w:ascii="Cambria Math" w:hAnsi="Cambria Math"/>
            </w:rPr>
            <m:t>}</m:t>
          </w:ins>
        </m:r>
      </m:oMath>
      <w:del w:id="31" w:author="Unknown">
        <w:r w:rsidRPr="008B3F6C" w:rsidDel="00270184">
          <w:rPr>
            <w:rFonts w:ascii="Times New Roman"/>
            <w:bCs/>
            <w:i/>
          </w:rPr>
          <w:delText>A</w:delText>
        </w:r>
        <w:r w:rsidRPr="008B3F6C" w:rsidDel="00794DA7">
          <w:rPr>
            <w:rFonts w:ascii="Times New Roman"/>
            <w:bCs/>
          </w:rPr>
          <w:delText>)</w:delText>
        </w:r>
      </w:del>
      <w:ins w:id="32" w:author="Unknown" w:date="2020-03-09T19:01:00Z">
        <w:r>
          <w:rPr>
            <w:rFonts w:ascii="Times New Roman"/>
            <w:bCs/>
          </w:rPr>
          <w:t>, each</w:t>
        </w:r>
      </w:ins>
      <w:r w:rsidRPr="008B3F6C">
        <w:rPr>
          <w:rFonts w:ascii="Times New Roman"/>
          <w:bCs/>
        </w:rPr>
        <w:t xml:space="preserve"> with four social targets</w:t>
      </w:r>
      <w:ins w:id="33" w:author="Unknown" w:date="2020-03-09T19:26:00Z">
        <w:r>
          <w:rPr>
            <w:rFonts w:ascii="Times New Roman"/>
            <w:bCs/>
          </w:rPr>
          <w:t xml:space="preserve">, </w:t>
        </w:r>
      </w:ins>
      <w:ins w:id="34" w:author="Unknown" w:date="2020-03-10T01:12:00Z">
        <w:r>
          <w:rPr>
            <w:rFonts w:ascii="Times New Roman"/>
            <w:bCs/>
          </w:rPr>
          <w:t>G=</w:t>
        </w:r>
      </w:ins>
      <w:commentRangeStart w:id="35"/>
      <w:del w:id="36" w:author="Unknown">
        <w:r w:rsidRPr="008B3F6C" w:rsidDel="00794DA7">
          <w:rPr>
            <w:rFonts w:ascii="Times New Roman"/>
            <w:bCs/>
          </w:rPr>
          <w:delText xml:space="preserve"> (</w:delText>
        </w:r>
      </w:del>
      <m:oMath>
        <m:r>
          <w:ins w:id="37" w:author="Unknown" w:date="2020-03-09T20:15:00Z">
            <w:del w:id="38" w:author="Unknown" w:date="2020-03-10T00:58:00Z">
              <w:rPr>
                <w:rFonts w:ascii="Cambria Math" w:hAnsi="Cambria Math"/>
              </w:rPr>
              <m:t>G=</m:t>
            </w:del>
          </w:ins>
        </m:r>
        <m:r>
          <w:ins w:id="39" w:author="Unknown" w:date="2020-03-09T20:15:00Z">
            <w:rPr>
              <w:rFonts w:ascii="Cambria Math" w:hAnsi="Cambria Math"/>
            </w:rPr>
            <m:t>{</m:t>
          </w:ins>
        </m:r>
        <m:sSub>
          <m:sSubPr>
            <m:ctrlPr>
              <w:ins w:id="40" w:author="Unknown" w:date="2020-03-09T19:09:00Z">
                <w:rPr>
                  <w:rFonts w:ascii="Cambria Math" w:hAnsi="Cambria Math"/>
                  <w:bCs/>
                  <w:i/>
                </w:rPr>
              </w:ins>
            </m:ctrlPr>
          </m:sSubPr>
          <m:e>
            <m:r>
              <w:ins w:id="41" w:author="Unknown" w:date="2020-03-09T19:17:00Z">
                <w:rPr>
                  <w:rFonts w:ascii="Cambria Math" w:hAnsi="Cambria Math"/>
                </w:rPr>
                <m:t>g</m:t>
              </w:ins>
            </m:r>
          </m:e>
          <m:sub>
            <m:r>
              <w:ins w:id="42" w:author="Unknown" w:date="2020-03-09T19:43:00Z">
                <w:rPr>
                  <w:rFonts w:ascii="Cambria Math" w:hAnsi="Cambria Math"/>
                </w:rPr>
                <m:t>s</m:t>
              </w:ins>
            </m:r>
          </m:sub>
        </m:sSub>
        <m:r>
          <w:ins w:id="43" w:author="Unknown" w:date="2020-03-09T19:09:00Z">
            <w:rPr>
              <w:rFonts w:ascii="Cambria Math" w:hAnsi="Cambria Math"/>
            </w:rPr>
            <m:t>|</m:t>
          </w:ins>
        </m:r>
        <m:r>
          <w:ins w:id="44" w:author="Unknown" w:date="2020-03-09T19:43:00Z">
            <w:rPr>
              <w:rFonts w:ascii="Cambria Math" w:hAnsi="Cambria Math"/>
            </w:rPr>
            <m:t>s</m:t>
          </w:ins>
        </m:r>
        <m:r>
          <w:ins w:id="45" w:author="Unknown" w:date="2020-03-09T19:25:00Z">
            <w:rPr>
              <w:rFonts w:ascii="Cambria Math" w:hAnsi="Cambria Math"/>
            </w:rPr>
            <m:t>∈[</m:t>
          </w:ins>
        </m:r>
        <w:commentRangeEnd w:id="35"/>
        <m:r>
          <m:rPr>
            <m:sty m:val="p"/>
          </m:rPr>
          <w:rPr>
            <w:rStyle w:val="CommentReference"/>
            <w:rFonts w:ascii="Times New Roman" w:eastAsia="PMingLiU"/>
            <w:color w:val="auto"/>
            <w:lang w:eastAsia="en-US"/>
          </w:rPr>
          <w:commentReference w:id="35"/>
        </m:r>
        <m:r>
          <w:ins w:id="46" w:author="Unknown" w:date="2020-03-09T19:25:00Z">
            <w:rPr>
              <w:rFonts w:ascii="Cambria Math" w:hAnsi="Cambria Math"/>
            </w:rPr>
            <m:t>1,4]</m:t>
          </w:ins>
        </m:r>
        <m:r>
          <w:ins w:id="47" w:author="Unknown" w:date="2020-03-09T19:08:00Z">
            <w:rPr>
              <w:rFonts w:ascii="Cambria Math" w:hAnsi="Cambria Math"/>
            </w:rPr>
            <m:t>}</m:t>
          </w:ins>
        </m:r>
      </m:oMath>
      <w:del w:id="48" w:author="Unknown">
        <w:r w:rsidRPr="008B3F6C" w:rsidDel="00270184">
          <w:rPr>
            <w:rFonts w:ascii="Times New Roman"/>
            <w:bCs/>
            <w:i/>
          </w:rPr>
          <w:delText>s</w:delText>
        </w:r>
      </w:del>
      <w:r w:rsidRPr="008B3F6C">
        <w:rPr>
          <w:rFonts w:ascii="Times New Roman"/>
          <w:bCs/>
        </w:rPr>
        <w:t>)</w:t>
      </w:r>
      <w:ins w:id="49" w:author="Unknown" w:date="2020-03-09T19:26:00Z">
        <w:r>
          <w:rPr>
            <w:rFonts w:ascii="Times New Roman"/>
            <w:bCs/>
          </w:rPr>
          <w:t>,</w:t>
        </w:r>
      </w:ins>
      <w:r w:rsidRPr="008B3F6C">
        <w:rPr>
          <w:rFonts w:ascii="Times New Roman"/>
          <w:bCs/>
        </w:rPr>
        <w:t xml:space="preserve"> </w:t>
      </w:r>
      <w:del w:id="50" w:author="Unknown">
        <w:r w:rsidRPr="008B3F6C" w:rsidDel="00EB1D8B">
          <w:rPr>
            <w:rFonts w:ascii="Times New Roman"/>
            <w:bCs/>
          </w:rPr>
          <w:delText xml:space="preserve">based </w:delText>
        </w:r>
      </w:del>
      <w:ins w:id="51" w:author="Unknown" w:date="2020-03-09T19:50:00Z">
        <w:r>
          <w:rPr>
            <w:rFonts w:ascii="Times New Roman"/>
            <w:bCs/>
          </w:rPr>
          <w:t>who the agent perceives</w:t>
        </w:r>
        <w:r w:rsidRPr="008B3F6C">
          <w:rPr>
            <w:rFonts w:ascii="Times New Roman"/>
            <w:bCs/>
          </w:rPr>
          <w:t xml:space="preserve"> </w:t>
        </w:r>
      </w:ins>
      <w:del w:id="52" w:author="Unknown">
        <w:r w:rsidRPr="008B3F6C" w:rsidDel="00EB1D8B">
          <w:rPr>
            <w:rFonts w:ascii="Times New Roman"/>
            <w:bCs/>
          </w:rPr>
          <w:delText xml:space="preserve">on </w:delText>
        </w:r>
        <w:r w:rsidDel="00EB1D8B">
          <w:rPr>
            <w:rFonts w:ascii="Times New Roman"/>
            <w:bCs/>
          </w:rPr>
          <w:delText>the</w:delText>
        </w:r>
      </w:del>
      <w:ins w:id="53" w:author="Unknown" w:date="2020-03-09T19:50:00Z">
        <w:r>
          <w:rPr>
            <w:rFonts w:ascii="Times New Roman"/>
            <w:bCs/>
          </w:rPr>
          <w:t xml:space="preserve">different </w:t>
        </w:r>
      </w:ins>
      <w:del w:id="54" w:author="Unknown">
        <w:r w:rsidRPr="008B3F6C" w:rsidDel="00EB1D8B">
          <w:rPr>
            <w:rFonts w:ascii="Times New Roman"/>
            <w:bCs/>
          </w:rPr>
          <w:delText xml:space="preserve"> </w:delText>
        </w:r>
      </w:del>
      <w:r w:rsidRPr="008B3F6C">
        <w:rPr>
          <w:rFonts w:ascii="Times New Roman"/>
          <w:bCs/>
        </w:rPr>
        <w:t>degree of social support</w:t>
      </w:r>
      <w:ins w:id="55" w:author="Unknown" w:date="2020-03-09T19:49:00Z">
        <w:r>
          <w:rPr>
            <w:rFonts w:ascii="Times New Roman"/>
            <w:bCs/>
          </w:rPr>
          <w:t xml:space="preserve">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ins>
      <w:ins w:id="56" w:author="Unknown" w:date="2020-03-09T22:17:00Z">
        <w:r>
          <w:rPr>
            <w:rFonts w:ascii="Times New Roman"/>
            <w:bCs/>
          </w:rPr>
          <w:t>.</w:t>
        </w:r>
      </w:ins>
      <w:ins w:id="57" w:author="Unknown" w:date="2020-03-09T19:51:00Z">
        <w:r>
          <w:rPr>
            <w:rFonts w:ascii="Times New Roman"/>
            <w:bCs/>
          </w:rPr>
          <w:t xml:space="preserve"> </w:t>
        </w:r>
      </w:ins>
      <w:del w:id="58" w:author="Unknown">
        <w:r w:rsidDel="00EB1D8B">
          <w:rPr>
            <w:rFonts w:ascii="Times New Roman"/>
            <w:bCs/>
          </w:rPr>
          <w:delText xml:space="preserve"> the agent perceives about each target</w:delText>
        </w:r>
        <w:r w:rsidRPr="008B3F6C" w:rsidDel="00EB1D8B">
          <w:rPr>
            <w:rFonts w:ascii="Times New Roman"/>
            <w:bCs/>
          </w:rPr>
          <w:delText>.</w:delText>
        </w:r>
      </w:del>
      <w:ins w:id="59" w:author="Unknown" w:date="2020-03-09T19:03:00Z">
        <w:r>
          <w:rPr>
            <w:rFonts w:ascii="Times New Roman"/>
            <w:bCs/>
          </w:rPr>
          <w:t xml:space="preserve">For each agent </w:t>
        </w:r>
      </w:ins>
      <m:oMath>
        <m:sSub>
          <m:sSubPr>
            <m:ctrlPr>
              <w:ins w:id="60" w:author="Unknown" w:date="2020-03-09T19:09:00Z">
                <w:rPr>
                  <w:rFonts w:ascii="Cambria Math" w:hAnsi="Cambria Math"/>
                  <w:bCs/>
                  <w:i/>
                </w:rPr>
              </w:ins>
            </m:ctrlPr>
          </m:sSubPr>
          <m:e>
            <m:r>
              <w:ins w:id="61" w:author="Unknown" w:date="2020-03-09T19:09:00Z">
                <w:rPr>
                  <w:rFonts w:ascii="Cambria Math" w:hAnsi="Cambria Math"/>
                </w:rPr>
                <m:t>a</m:t>
              </w:ins>
            </m:r>
          </m:e>
          <m:sub>
            <m:r>
              <w:ins w:id="62" w:author="Unknown" w:date="2020-03-09T19:09:00Z">
                <w:rPr>
                  <w:rFonts w:ascii="Cambria Math" w:hAnsi="Cambria Math"/>
                </w:rPr>
                <m:t>i</m:t>
              </w:ins>
            </m:r>
          </m:sub>
        </m:sSub>
      </m:oMath>
      <w:ins w:id="63" w:author="Unknown" w:date="2020-03-09T19:10:00Z">
        <w:r>
          <w:rPr>
            <w:rFonts w:ascii="Times New Roman"/>
            <w:bCs/>
          </w:rPr>
          <w:t>,</w:t>
        </w:r>
      </w:ins>
      <w:r w:rsidRPr="008B3F6C">
        <w:rPr>
          <w:rFonts w:ascii="Times New Roman"/>
          <w:bCs/>
        </w:rPr>
        <w:t xml:space="preserve"> </w:t>
      </w:r>
      <w:ins w:id="64" w:author="Unknown" w:date="2020-03-09T19:21:00Z">
        <w:r>
          <w:rPr>
            <w:rFonts w:ascii="Times New Roman"/>
            <w:bCs/>
          </w:rPr>
          <w:t xml:space="preserve">we simulated 10,000 </w:t>
        </w:r>
      </w:ins>
      <w:ins w:id="65" w:author="Unknown" w:date="2020-03-09T19:32:00Z">
        <w:r>
          <w:rPr>
            <w:rFonts w:ascii="Times New Roman"/>
            <w:bCs/>
          </w:rPr>
          <w:t xml:space="preserve">2-dim </w:t>
        </w:r>
      </w:ins>
      <w:ins w:id="66" w:author="Unknown" w:date="2020-03-09T20:19:00Z">
        <w:r>
          <w:rPr>
            <w:rFonts w:ascii="Times New Roman"/>
            <w:bCs/>
          </w:rPr>
          <w:t xml:space="preserve">13×13 </w:t>
        </w:r>
      </w:ins>
      <w:ins w:id="67" w:author="Unknown" w:date="2020-03-09T19:21:00Z">
        <w:r>
          <w:rPr>
            <w:rFonts w:ascii="Times New Roman"/>
            <w:bCs/>
          </w:rPr>
          <w:t>grid worlds</w:t>
        </w:r>
      </w:ins>
      <w:ins w:id="68" w:author="Unknown" w:date="2020-03-09T19:32:00Z">
        <w:r>
          <w:rPr>
            <w:rFonts w:ascii="Times New Roman"/>
            <w:bCs/>
          </w:rPr>
          <w:t xml:space="preserve">, </w:t>
        </w:r>
      </w:ins>
      <m:oMath>
        <m:r>
          <w:ins w:id="69" w:author="Unknown" w:date="2020-03-09T20:15:00Z">
            <w:del w:id="70" w:author="Unknown" w:date="2020-03-10T00:58:00Z">
              <w:rPr>
                <w:rFonts w:ascii="Cambria Math" w:hAnsi="Cambria Math"/>
              </w:rPr>
              <m:t>W=</m:t>
            </w:del>
          </w:ins>
        </m:r>
        <m:r>
          <w:ins w:id="71" w:author="Unknown" w:date="2020-03-09T19:23:00Z">
            <w:rPr>
              <w:rFonts w:ascii="Cambria Math" w:hAnsi="Cambria Math"/>
            </w:rPr>
            <m:t>{</m:t>
          </w:ins>
        </m:r>
        <m:sSub>
          <m:sSubPr>
            <m:ctrlPr>
              <w:ins w:id="72" w:author="Unknown" w:date="2020-03-09T19:23:00Z">
                <w:rPr>
                  <w:rFonts w:ascii="Cambria Math" w:hAnsi="Cambria Math"/>
                  <w:bCs/>
                  <w:i/>
                </w:rPr>
              </w:ins>
            </m:ctrlPr>
          </m:sSubPr>
          <m:e>
            <m:r>
              <w:ins w:id="73" w:author="Unknown" w:date="2020-03-09T19:23:00Z">
                <w:rPr>
                  <w:rFonts w:ascii="Cambria Math" w:hAnsi="Cambria Math"/>
                </w:rPr>
                <m:t>w</m:t>
              </w:ins>
            </m:r>
          </m:e>
          <m:sub>
            <m:r>
              <w:ins w:id="74" w:author="Unknown" w:date="2020-03-09T19:23:00Z">
                <w:rPr>
                  <w:rFonts w:ascii="Cambria Math" w:hAnsi="Cambria Math"/>
                </w:rPr>
                <m:t>j</m:t>
              </w:ins>
            </m:r>
          </m:sub>
        </m:sSub>
        <m:r>
          <w:ins w:id="75" w:author="Unknown" w:date="2020-03-09T19:23:00Z">
            <w:rPr>
              <w:rFonts w:ascii="Cambria Math" w:hAnsi="Cambria Math"/>
            </w:rPr>
            <m:t>|j</m:t>
          </w:ins>
        </m:r>
        <m:r>
          <w:ins w:id="76" w:author="Unknown" w:date="2020-03-09T19:23:00Z">
            <w:rPr>
              <w:rFonts w:ascii="Cambria Math" w:hAnsi="Cambria Math" w:hint="eastAsia"/>
            </w:rPr>
            <m:t>∈</m:t>
          </w:ins>
        </m:r>
        <m:r>
          <w:ins w:id="77" w:author="Unknown" w:date="2020-03-09T19:23:00Z">
            <w:rPr>
              <w:rFonts w:ascii="Cambria Math" w:hAnsi="Cambria Math"/>
            </w:rPr>
            <m:t>[</m:t>
          </w:ins>
        </m:r>
        <m:r>
          <w:del w:id="78" w:author="Unknown">
            <w:rPr>
              <w:rFonts w:ascii="Cambria Math" w:hAnsi="Cambria Math"/>
            </w:rPr>
            <m:t>=</m:t>
          </w:del>
        </m:r>
        <m:r>
          <w:ins w:id="79" w:author="Unknown" w:date="2020-03-09T19:23:00Z">
            <w:rPr>
              <w:rFonts w:ascii="Cambria Math" w:hAnsi="Cambria Math"/>
            </w:rPr>
            <m:t>1, 1000</m:t>
          </w:ins>
        </m:r>
        <m:r>
          <w:ins w:id="80" w:author="Unknown" w:date="2020-03-09T19:24:00Z">
            <w:rPr>
              <w:rFonts w:ascii="Cambria Math" w:hAnsi="Cambria Math"/>
            </w:rPr>
            <m:t>0]</m:t>
          </w:ins>
        </m:r>
        <m:r>
          <w:ins w:id="81" w:author="Unknown" w:date="2020-03-09T19:23:00Z">
            <w:rPr>
              <w:rFonts w:ascii="Cambria Math" w:hAnsi="Cambria Math"/>
            </w:rPr>
            <m:t>}</m:t>
          </w:ins>
        </m:r>
      </m:oMath>
      <w:ins w:id="82" w:author="Unknown" w:date="2020-03-09T19:32:00Z">
        <w:r>
          <w:rPr>
            <w:rFonts w:ascii="Times New Roman"/>
            <w:bCs/>
          </w:rPr>
          <w:t xml:space="preserve">,  each </w:t>
        </w:r>
        <w:del w:id="83" w:author="Unknown" w:date="2020-03-10T00:18:00Z">
          <w:r w:rsidDel="00344B21">
            <w:rPr>
              <w:rFonts w:ascii="Times New Roman"/>
              <w:bCs/>
            </w:rPr>
            <w:delText>with size</w:delText>
          </w:r>
        </w:del>
      </w:ins>
      <w:ins w:id="84" w:author="Unknown" w:date="2020-03-10T00:18:00Z">
        <w:r>
          <w:rPr>
            <w:rFonts w:ascii="Times New Roman"/>
            <w:bCs/>
          </w:rPr>
          <w:t>of size</w:t>
        </w:r>
      </w:ins>
      <w:ins w:id="85" w:author="Unknown" w:date="2020-03-09T19:32:00Z">
        <w:r>
          <w:rPr>
            <w:rFonts w:ascii="Times New Roman"/>
            <w:bCs/>
          </w:rPr>
          <w:t xml:space="preserve"> 13×13</w:t>
        </w:r>
      </w:ins>
      <w:ins w:id="86" w:author="Unknown" w:date="2020-03-09T19:21:00Z">
        <w:r>
          <w:rPr>
            <w:rFonts w:ascii="Times New Roman"/>
            <w:bCs/>
          </w:rPr>
          <w:t>. In each grid world</w:t>
        </w:r>
      </w:ins>
      <w:ins w:id="87" w:author="Unknown" w:date="2020-03-09T19:26:00Z">
        <w:r>
          <w:rPr>
            <w:rFonts w:ascii="Times New Roman"/>
            <w:bCs/>
          </w:rPr>
          <w:t xml:space="preserve">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ins>
      <w:ins w:id="88" w:author="Unknown" w:date="2020-03-09T19:21:00Z">
        <w:r>
          <w:rPr>
            <w:rFonts w:ascii="Times New Roman"/>
            <w:bCs/>
          </w:rPr>
          <w:t xml:space="preserve">, </w:t>
        </w:r>
      </w:ins>
      <w:ins w:id="89" w:author="Unknown" w:date="2020-03-09T19:10:00Z">
        <w:r>
          <w:rPr>
            <w:rFonts w:ascii="Times New Roman"/>
            <w:bCs/>
          </w:rPr>
          <w:t>w</w:t>
        </w:r>
      </w:ins>
      <w:del w:id="90" w:author="Unknown">
        <w:r w:rsidRPr="008B3F6C" w:rsidDel="00C330F6">
          <w:rPr>
            <w:rFonts w:ascii="Times New Roman"/>
            <w:bCs/>
          </w:rPr>
          <w:delText>W</w:delText>
        </w:r>
      </w:del>
      <w:r w:rsidRPr="008B3F6C">
        <w:rPr>
          <w:rFonts w:ascii="Times New Roman"/>
          <w:bCs/>
        </w:rPr>
        <w:t xml:space="preserve">e </w:t>
      </w:r>
      <w:del w:id="91" w:author="Unknown">
        <w:r w:rsidRPr="008B3F6C" w:rsidDel="00C330F6">
          <w:rPr>
            <w:rFonts w:ascii="Times New Roman"/>
            <w:bCs/>
          </w:rPr>
          <w:delText xml:space="preserve">then </w:delText>
        </w:r>
      </w:del>
      <w:r w:rsidRPr="008B3F6C">
        <w:rPr>
          <w:rFonts w:ascii="Times New Roman"/>
          <w:bCs/>
        </w:rPr>
        <w:t xml:space="preserve">placed </w:t>
      </w:r>
      <w:ins w:id="92" w:author="Unknown" w:date="2020-03-09T20:20:00Z">
        <w:r>
          <w:rPr>
            <w:rFonts w:ascii="Times New Roman"/>
            <w:bCs/>
          </w:rPr>
          <w:t>n</w:t>
        </w:r>
        <w:r>
          <w:rPr>
            <w:rFonts w:ascii="Times New Roman"/>
            <w:bCs/>
            <w:vertAlign w:val="subscript"/>
          </w:rPr>
          <w:t>target</w:t>
        </w:r>
        <w:r w:rsidRPr="008B3F6C" w:rsidDel="00C330F6">
          <w:rPr>
            <w:rFonts w:ascii="Times New Roman"/>
            <w:bCs/>
          </w:rPr>
          <w:t xml:space="preserve"> </w:t>
        </w:r>
      </w:ins>
      <w:del w:id="93" w:author="Unknown">
        <w:r w:rsidRPr="008B3F6C" w:rsidDel="00C330F6">
          <w:rPr>
            <w:rFonts w:ascii="Times New Roman"/>
            <w:bCs/>
          </w:rPr>
          <w:delText xml:space="preserve">agents and selected </w:delText>
        </w:r>
        <w:r w:rsidRPr="008B3F6C" w:rsidDel="000E2DDE">
          <w:rPr>
            <w:rFonts w:ascii="Times New Roman"/>
            <w:bCs/>
          </w:rPr>
          <w:delText>targets</w:delText>
        </w:r>
      </w:del>
      <w:r w:rsidRPr="008B3F6C">
        <w:rPr>
          <w:rFonts w:ascii="Times New Roman"/>
          <w:bCs/>
        </w:rPr>
        <w:t xml:space="preserve"> </w:t>
      </w:r>
      <w:ins w:id="94" w:author="Unknown" w:date="2020-03-09T20:16:00Z">
        <w:r>
          <w:rPr>
            <w:rFonts w:ascii="Times New Roman"/>
            <w:bCs/>
          </w:rPr>
          <w:t>targets</w:t>
        </w:r>
      </w:ins>
      <w:ins w:id="95" w:author="Unknown" w:date="2020-03-09T20:17:00Z">
        <w:r>
          <w:rPr>
            <w:rFonts w:ascii="Times New Roman"/>
            <w:bCs/>
          </w:rPr>
          <w:t xml:space="preserve"> </w:t>
        </w:r>
      </w:ins>
      <w:ins w:id="96" w:author="Unknown" w:date="2020-03-09T19:20:00Z">
        <w:r>
          <w:rPr>
            <w:rFonts w:ascii="Times New Roman"/>
            <w:bCs/>
          </w:rPr>
          <w:t xml:space="preserve">and </w:t>
        </w:r>
      </w:ins>
      <w:ins w:id="97" w:author="Unknown" w:date="2020-03-09T20:21:00Z">
        <w:r>
          <w:rPr>
            <w:rFonts w:ascii="Times New Roman"/>
            <w:bCs/>
          </w:rPr>
          <w:t>n</w:t>
        </w:r>
        <w:r>
          <w:rPr>
            <w:rFonts w:ascii="Times New Roman"/>
            <w:bCs/>
            <w:vertAlign w:val="subscript"/>
          </w:rPr>
          <w:t xml:space="preserve">barrier </w:t>
        </w:r>
      </w:ins>
      <w:ins w:id="98" w:author="Unknown" w:date="2020-03-09T19:20:00Z">
        <w:r>
          <w:rPr>
            <w:rFonts w:ascii="Times New Roman"/>
            <w:bCs/>
          </w:rPr>
          <w:t>barriers</w:t>
        </w:r>
      </w:ins>
      <w:commentRangeStart w:id="99"/>
      <w:ins w:id="100" w:author="Unknown" w:date="2020-03-09T20:18:00Z">
        <w:r>
          <w:rPr>
            <w:rFonts w:ascii="Times New Roman"/>
            <w:bCs/>
          </w:rPr>
          <w:t xml:space="preserve"> (</w:t>
        </w:r>
      </w:ins>
      <w:ins w:id="101" w:author="Unknown" w:date="2020-03-09T20:22:00Z">
        <w:r>
          <w:rPr>
            <w:rFonts w:ascii="Times New Roman"/>
            <w:bCs/>
          </w:rPr>
          <w:t>n</w:t>
        </w:r>
        <w:r>
          <w:rPr>
            <w:rFonts w:ascii="Times New Roman"/>
            <w:bCs/>
            <w:vertAlign w:val="subscript"/>
          </w:rPr>
          <w:t>target</w:t>
        </w:r>
        <w:r>
          <w:rPr>
            <w:rFonts w:ascii="Times New Roman"/>
            <w:bCs/>
          </w:rPr>
          <w:t xml:space="preserve">~unif(1,4); </w:t>
        </w:r>
      </w:ins>
      <w:ins w:id="102" w:author="Unknown" w:date="2020-03-09T20:21:00Z">
        <w:r>
          <w:rPr>
            <w:rFonts w:ascii="Times New Roman"/>
            <w:bCs/>
          </w:rPr>
          <w:t>n</w:t>
        </w:r>
        <w:r>
          <w:rPr>
            <w:rFonts w:ascii="Times New Roman"/>
            <w:bCs/>
            <w:vertAlign w:val="subscript"/>
          </w:rPr>
          <w:t>barrier</w:t>
        </w:r>
        <w:r>
          <w:rPr>
            <w:rFonts w:ascii="Times New Roman"/>
            <w:bCs/>
          </w:rPr>
          <w:t>~unif(0,</w:t>
        </w:r>
      </w:ins>
      <w:ins w:id="103" w:author="Unknown" w:date="2020-03-09T22:18:00Z">
        <w:r>
          <w:rPr>
            <w:rFonts w:ascii="Times New Roman"/>
            <w:bCs/>
          </w:rPr>
          <w:t>50</w:t>
        </w:r>
      </w:ins>
      <w:ins w:id="104" w:author="Unknown" w:date="2020-03-09T20:21:00Z">
        <w:r>
          <w:rPr>
            <w:rFonts w:ascii="Times New Roman"/>
            <w:bCs/>
          </w:rPr>
          <w:t>)</w:t>
        </w:r>
      </w:ins>
      <w:ins w:id="105" w:author="Unknown" w:date="2020-03-09T20:22:00Z">
        <w:r>
          <w:rPr>
            <w:rFonts w:ascii="Times New Roman"/>
            <w:bCs/>
          </w:rPr>
          <w:t xml:space="preserve">) </w:t>
        </w:r>
      </w:ins>
      <w:commentRangeEnd w:id="99"/>
      <w:r>
        <w:rPr>
          <w:rStyle w:val="CommentReference"/>
          <w:rFonts w:ascii="Times New Roman" w:eastAsia="PMingLiU"/>
          <w:color w:val="auto"/>
          <w:lang w:eastAsia="en-US"/>
        </w:rPr>
        <w:commentReference w:id="99"/>
      </w:r>
      <w:ins w:id="106" w:author="Unknown" w:date="2020-03-09T20:17:00Z">
        <w:r w:rsidRPr="008B3F6C">
          <w:rPr>
            <w:rFonts w:ascii="Times New Roman"/>
            <w:bCs/>
          </w:rPr>
          <w:t xml:space="preserve">in </w:t>
        </w:r>
        <w:r>
          <w:rPr>
            <w:rFonts w:ascii="Times New Roman"/>
            <w:bCs/>
          </w:rPr>
          <w:t xml:space="preserve">random </w:t>
        </w:r>
        <w:r w:rsidRPr="008B3F6C">
          <w:rPr>
            <w:rFonts w:ascii="Times New Roman"/>
            <w:bCs/>
          </w:rPr>
          <w:t xml:space="preserve">locations </w:t>
        </w:r>
      </w:ins>
      <w:del w:id="107" w:author="Unknown">
        <w:r w:rsidRPr="008B3F6C" w:rsidDel="009A6D20">
          <w:rPr>
            <w:rFonts w:ascii="Times New Roman"/>
            <w:bCs/>
          </w:rPr>
          <w:delText xml:space="preserve">in locations </w:delText>
        </w:r>
        <w:r w:rsidRPr="008B3F6C" w:rsidDel="008A2F07">
          <w:rPr>
            <w:rFonts w:ascii="Times New Roman"/>
            <w:bCs/>
          </w:rPr>
          <w:delText>in a grid world</w:delText>
        </w:r>
        <w:r w:rsidRPr="008B3F6C" w:rsidDel="00145DDC">
          <w:rPr>
            <w:rFonts w:ascii="Times New Roman"/>
            <w:bCs/>
          </w:rPr>
          <w:delText xml:space="preserve"> </w:delText>
        </w:r>
        <w:r w:rsidRPr="008B3F6C" w:rsidDel="0048572B">
          <w:rPr>
            <w:rFonts w:ascii="Times New Roman"/>
            <w:bCs/>
          </w:rPr>
          <w:delText>randomly generated with</w:delText>
        </w:r>
        <w:r w:rsidRPr="008B3F6C" w:rsidDel="00145DDC">
          <w:rPr>
            <w:rFonts w:ascii="Times New Roman"/>
            <w:bCs/>
          </w:rPr>
          <w:delText xml:space="preserve"> barriers</w:delText>
        </w:r>
        <w:r w:rsidRPr="008B3F6C" w:rsidDel="008A2F07">
          <w:rPr>
            <w:rFonts w:ascii="Times New Roman"/>
            <w:bCs/>
          </w:rPr>
          <w:delText xml:space="preserve"> </w:delText>
        </w:r>
      </w:del>
      <w:r w:rsidRPr="008B3F6C">
        <w:rPr>
          <w:rFonts w:ascii="Times New Roman"/>
          <w:bCs/>
        </w:rPr>
        <w:t>(Fig</w:t>
      </w:r>
      <w:r>
        <w:rPr>
          <w:rFonts w:ascii="Times New Roman"/>
          <w:bCs/>
        </w:rPr>
        <w:t>.</w:t>
      </w:r>
      <w:r w:rsidRPr="008B3F6C">
        <w:rPr>
          <w:rFonts w:ascii="Times New Roman"/>
          <w:bCs/>
        </w:rPr>
        <w:t xml:space="preserve"> 2). </w:t>
      </w:r>
      <w:ins w:id="108" w:author="Unknown" w:date="2020-03-09T19:45:00Z">
        <w:r>
          <w:rPr>
            <w:rFonts w:ascii="Times New Roman"/>
            <w:bCs/>
          </w:rPr>
          <w:t>From</w:t>
        </w:r>
      </w:ins>
      <w:ins w:id="109" w:author="Unknown" w:date="2020-03-09T19:44:00Z">
        <w:r>
          <w:rPr>
            <w:rFonts w:ascii="Times New Roman"/>
            <w:bCs/>
          </w:rPr>
          <w:t xml:space="preserve"> </w:t>
        </w:r>
      </w:ins>
      <w:ins w:id="110" w:author="Unknown" w:date="2020-03-09T19:45:00Z">
        <w:r>
          <w:rPr>
            <w:rFonts w:ascii="Times New Roman"/>
            <w:bCs/>
          </w:rPr>
          <w:t xml:space="preserve">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 xml:space="preserve">’s perspective, each target </w:t>
        </w:r>
        <m:oMath>
          <m:sSub>
            <m:sSubPr>
              <m:ctrlPr>
                <w:rPr>
                  <w:rFonts w:ascii="Cambria Math" w:hAnsi="Cambria Math"/>
                  <w:bCs/>
                  <w:i/>
                </w:rPr>
              </m:ctrlPr>
            </m:sSubPr>
            <m:e>
              <m:r>
                <w:rPr>
                  <w:rFonts w:ascii="Cambria Math" w:hAnsi="Cambria Math"/>
                </w:rPr>
                <m:t>g</m:t>
              </m:r>
            </m:e>
            <m:sub>
              <m:r>
                <w:rPr>
                  <w:rFonts w:ascii="Cambria Math" w:hAnsi="Cambria Math"/>
                </w:rPr>
                <m:t>s</m:t>
              </m:r>
            </m:sub>
          </m:sSub>
        </m:oMath>
      </w:ins>
      <w:ins w:id="111" w:author="Unknown" w:date="2020-03-09T19:46:00Z">
        <w:r>
          <w:rPr>
            <w:rFonts w:ascii="Times New Roman"/>
            <w:bCs/>
          </w:rPr>
          <w:t xml:space="preserve"> has </w:t>
        </w:r>
      </w:ins>
      <w:ins w:id="112" w:author="Unknown" w:date="2020-03-09T19:48:00Z">
        <w:r>
          <w:rPr>
            <w:rFonts w:ascii="Times New Roman"/>
            <w:bCs/>
          </w:rPr>
          <w:t>a social</w:t>
        </w:r>
      </w:ins>
      <w:ins w:id="113" w:author="Unknown" w:date="2020-03-09T19:44:00Z">
        <w:r>
          <w:rPr>
            <w:rFonts w:ascii="Times New Roman"/>
            <w:bCs/>
          </w:rPr>
          <w:t xml:space="preserve"> reward </w:t>
        </w:r>
      </w:ins>
      <w:ins w:id="114" w:author="Unknown" w:date="2020-03-09T19:46:00Z">
        <w:r>
          <w:rPr>
            <w:rFonts w:ascii="Times New Roman"/>
            <w:bCs/>
          </w:rPr>
          <w:t xml:space="preserve">value </w:t>
        </w:r>
        <m:oMath>
          <m:sSub>
            <m:sSubPr>
              <m:ctrlPr>
                <w:rPr>
                  <w:rFonts w:ascii="Cambria Math" w:hAnsi="Cambria Math"/>
                  <w:bCs/>
                  <w:i/>
                </w:rPr>
              </m:ctrlPr>
            </m:sSubPr>
            <m:e>
              <m:r>
                <w:rPr>
                  <w:rFonts w:ascii="Cambria Math" w:hAnsi="Cambria Math"/>
                </w:rPr>
                <m:t>u</m:t>
              </m:r>
            </m:e>
            <m:sub>
              <m:r>
                <w:rPr>
                  <w:rFonts w:ascii="Cambria Math" w:hAnsi="Cambria Math"/>
                </w:rPr>
                <m:t>s</m:t>
              </m:r>
            </m:sub>
          </m:sSub>
        </m:oMath>
      </w:ins>
      <w:ins w:id="115" w:author="Unknown" w:date="2020-03-09T19:48:00Z">
        <w:r>
          <w:rPr>
            <w:rFonts w:ascii="Times New Roman"/>
            <w:bCs/>
          </w:rPr>
          <w:t xml:space="preserve">, </w:t>
        </w:r>
      </w:ins>
      <w:ins w:id="116" w:author="Unknown" w:date="2020-03-09T19:44:00Z">
        <w:r>
          <w:rPr>
            <w:rFonts w:ascii="Times New Roman"/>
            <w:bCs/>
          </w:rPr>
          <w:t>and</w:t>
        </w:r>
      </w:ins>
      <w:ins w:id="117" w:author="Unknown" w:date="2020-03-09T19:47:00Z">
        <w:r>
          <w:rPr>
            <w:rFonts w:ascii="Times New Roman"/>
            <w:bCs/>
          </w:rPr>
          <w:t xml:space="preserve"> a physical distance </w:t>
        </w:r>
        <m:oMath>
          <m:sSub>
            <m:sSubPr>
              <m:ctrlPr>
                <w:rPr>
                  <w:rFonts w:ascii="Cambria Math" w:hAnsi="Cambria Math"/>
                  <w:bCs/>
                  <w:i/>
                </w:rPr>
              </m:ctrlPr>
            </m:sSubPr>
            <m:e>
              <m:r>
                <w:rPr>
                  <w:rFonts w:ascii="Cambria Math" w:hAnsi="Cambria Math"/>
                </w:rPr>
                <m:t>d</m:t>
              </m:r>
            </m:e>
            <m:sub>
              <m:r>
                <w:rPr>
                  <w:rFonts w:ascii="Cambria Math" w:hAnsi="Cambria Math"/>
                </w:rPr>
                <m:t>s</m:t>
              </m:r>
            </m:sub>
          </m:sSub>
        </m:oMath>
      </w:ins>
      <w:ins w:id="118" w:author="Unknown" w:date="2020-03-09T19:58:00Z">
        <w:r>
          <w:rPr>
            <w:rFonts w:ascii="Times New Roman"/>
            <w:bCs/>
            <w:i/>
          </w:rPr>
          <w:t>,</w:t>
        </w:r>
        <w:r>
          <w:rPr>
            <w:rFonts w:ascii="Times New Roman"/>
            <w:bCs/>
            <w:iCs/>
          </w:rPr>
          <w:t xml:space="preserve"> which is the </w:t>
        </w:r>
      </w:ins>
      <w:ins w:id="119" w:author="Unknown" w:date="2020-03-09T20:03:00Z">
        <w:r>
          <w:rPr>
            <w:rFonts w:ascii="Times New Roman"/>
            <w:bCs/>
            <w:iCs/>
          </w:rPr>
          <w:t>minimum</w:t>
        </w:r>
      </w:ins>
      <w:ins w:id="120" w:author="Unknown" w:date="2020-03-09T20:02:00Z">
        <w:r>
          <w:rPr>
            <w:rFonts w:ascii="Times New Roman"/>
            <w:bCs/>
            <w:iCs/>
          </w:rPr>
          <w:t xml:space="preserve"> steps</w:t>
        </w:r>
      </w:ins>
      <w:ins w:id="121" w:author="Unknown" w:date="2020-03-09T20:03:00Z">
        <w:r>
          <w:rPr>
            <w:rFonts w:ascii="Times New Roman"/>
            <w:bCs/>
            <w:iCs/>
          </w:rPr>
          <w:t xml:space="preserve"> the agent needs to take to approach the target.</w:t>
        </w:r>
      </w:ins>
      <w:ins w:id="122" w:author="Unknown" w:date="2020-03-09T19:47:00Z">
        <w:r>
          <w:rPr>
            <w:rFonts w:ascii="Times New Roman"/>
            <w:bCs/>
          </w:rPr>
          <w:t xml:space="preserve"> </w:t>
        </w:r>
      </w:ins>
      <w:ins w:id="123" w:author="Unknown" w:date="2020-03-09T22:32:00Z">
        <w:r>
          <w:rPr>
            <w:rFonts w:ascii="Times New Roman"/>
            <w:bCs/>
          </w:rPr>
          <w:t>The agent could only move vertically or horizontally, but not diagonally.</w:t>
        </w:r>
      </w:ins>
      <w:ins w:id="124" w:author="Unknown" w:date="2020-03-09T22:44:00Z">
        <w:r>
          <w:rPr>
            <w:rFonts w:ascii="Times New Roman"/>
            <w:bCs/>
          </w:rPr>
          <w:t xml:space="preserve"> The </w:t>
        </w:r>
      </w:ins>
      <w:ins w:id="125" w:author="Unknown" w:date="2020-03-09T22:45:00Z">
        <w:r>
          <w:rPr>
            <w:rFonts w:ascii="Times New Roman"/>
            <w:bCs/>
          </w:rPr>
          <w:t xml:space="preserve">agent could not move into where the </w:t>
        </w:r>
      </w:ins>
      <w:ins w:id="126" w:author="Unknown" w:date="2020-03-09T22:44:00Z">
        <w:r>
          <w:rPr>
            <w:rFonts w:ascii="Times New Roman"/>
            <w:bCs/>
          </w:rPr>
          <w:t xml:space="preserve">barriers </w:t>
        </w:r>
      </w:ins>
      <w:ins w:id="127" w:author="Unknown" w:date="2020-03-09T22:45:00Z">
        <w:r>
          <w:rPr>
            <w:rFonts w:ascii="Times New Roman"/>
            <w:bCs/>
          </w:rPr>
          <w:t>are or</w:t>
        </w:r>
      </w:ins>
      <w:ins w:id="128" w:author="Unknown" w:date="2020-03-09T22:44:00Z">
        <w:r>
          <w:rPr>
            <w:rFonts w:ascii="Times New Roman"/>
            <w:bCs/>
          </w:rPr>
          <w:t xml:space="preserve"> </w:t>
        </w:r>
      </w:ins>
      <w:ins w:id="129" w:author="Unknown" w:date="2020-03-09T22:49:00Z">
        <w:r>
          <w:rPr>
            <w:rFonts w:ascii="Times New Roman"/>
            <w:bCs/>
          </w:rPr>
          <w:t>out of</w:t>
        </w:r>
      </w:ins>
      <w:ins w:id="130" w:author="Unknown" w:date="2020-03-09T22:45:00Z">
        <w:r>
          <w:rPr>
            <w:rFonts w:ascii="Times New Roman"/>
            <w:bCs/>
          </w:rPr>
          <w:t xml:space="preserve"> </w:t>
        </w:r>
      </w:ins>
      <w:ins w:id="131" w:author="Unknown" w:date="2020-03-09T22:44:00Z">
        <w:r>
          <w:rPr>
            <w:rFonts w:ascii="Times New Roman"/>
            <w:bCs/>
          </w:rPr>
          <w:t>the bounda</w:t>
        </w:r>
      </w:ins>
      <w:ins w:id="132" w:author="Unknown" w:date="2020-03-09T22:45:00Z">
        <w:r>
          <w:rPr>
            <w:rFonts w:ascii="Times New Roman"/>
            <w:bCs/>
          </w:rPr>
          <w:t>ry of the grid world.</w:t>
        </w:r>
      </w:ins>
      <w:ins w:id="133" w:author="Unknown" w:date="2020-03-09T22:32:00Z">
        <w:r>
          <w:rPr>
            <w:rFonts w:ascii="Times New Roman"/>
            <w:bCs/>
          </w:rPr>
          <w:t xml:space="preserve"> Once the agent reaches one of the </w:t>
        </w:r>
      </w:ins>
      <w:ins w:id="134" w:author="Unknown" w:date="2020-03-09T22:33:00Z">
        <w:r>
          <w:rPr>
            <w:rFonts w:ascii="Times New Roman"/>
            <w:bCs/>
          </w:rPr>
          <w:t>targets</w:t>
        </w:r>
      </w:ins>
      <w:ins w:id="135" w:author="Unknown" w:date="2020-03-09T22:32:00Z">
        <w:r>
          <w:rPr>
            <w:rFonts w:ascii="Times New Roman"/>
            <w:bCs/>
          </w:rPr>
          <w:t>, the trajectory is completed and a new</w:t>
        </w:r>
      </w:ins>
      <w:ins w:id="136" w:author="Unknown" w:date="2020-03-09T22:33:00Z">
        <w:r>
          <w:rPr>
            <w:rFonts w:ascii="Times New Roman"/>
            <w:bCs/>
          </w:rPr>
          <w:t xml:space="preserve"> grid world </w:t>
        </w:r>
        <m:oMath>
          <m:sSub>
            <m:sSubPr>
              <m:ctrlPr>
                <w:rPr>
                  <w:rFonts w:ascii="Cambria Math" w:hAnsi="Cambria Math"/>
                  <w:bCs/>
                  <w:i/>
                </w:rPr>
              </m:ctrlPr>
            </m:sSubPr>
            <m:e>
              <m:r>
                <w:rPr>
                  <w:rFonts w:ascii="Cambria Math" w:hAnsi="Cambria Math"/>
                </w:rPr>
                <m:t>w</m:t>
              </m:r>
            </m:e>
            <m:sub>
              <m:r>
                <w:rPr>
                  <w:rFonts w:ascii="Cambria Math" w:hAnsi="Cambria Math"/>
                </w:rPr>
                <m:t>j+1</m:t>
              </m:r>
            </m:sub>
          </m:sSub>
        </m:oMath>
        <w:r>
          <w:rPr>
            <w:rFonts w:ascii="Times New Roman"/>
            <w:bCs/>
          </w:rPr>
          <w:t xml:space="preserve"> follow. </w:t>
        </w:r>
      </w:ins>
      <w:ins w:id="137" w:author="Unknown" w:date="2020-03-09T23:40:00Z">
        <w:r>
          <w:rPr>
            <w:rFonts w:ascii="Times New Roman"/>
            <w:bCs/>
          </w:rPr>
          <w:t xml:space="preserve">For each world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r>
          <w:rPr>
            <w:rFonts w:ascii="Times New Roman"/>
            <w:bCs/>
          </w:rPr>
          <w:t>, t</w:t>
        </w:r>
      </w:ins>
      <w:ins w:id="138" w:author="Unknown" w:date="2020-03-09T19:29:00Z">
        <w:del w:id="139" w:author="Unknown" w:date="2020-03-09T23:40:00Z">
          <w:r w:rsidDel="00CC27F9">
            <w:rPr>
              <w:rFonts w:ascii="Times New Roman"/>
              <w:bCs/>
            </w:rPr>
            <w:delText>T</w:delText>
          </w:r>
        </w:del>
        <w:r>
          <w:rPr>
            <w:rFonts w:ascii="Times New Roman"/>
            <w:bCs/>
          </w:rPr>
          <w:t xml:space="preserve">he </w:t>
        </w:r>
      </w:ins>
      <w:ins w:id="140" w:author="Unknown" w:date="2020-03-09T19:35:00Z">
        <w:r>
          <w:rPr>
            <w:rFonts w:ascii="Times New Roman"/>
            <w:bCs/>
          </w:rPr>
          <w:t xml:space="preserve">target </w:t>
        </w:r>
        <w:del w:id="141" w:author="Unknown" w:date="2020-03-09T23:33:00Z">
          <w:r w:rsidRPr="007D709A" w:rsidDel="009D025E">
            <w:rPr>
              <w:rFonts w:ascii="Times New Roman"/>
              <w:bCs/>
              <w:i/>
              <w:iCs/>
              <w:rPrChange w:id="142" w:author="Unknown" w:date="2020-03-09T23:42:00Z">
                <w:rPr>
                  <w:rFonts w:ascii="Times New Roman"/>
                  <w:bCs/>
                </w:rPr>
              </w:rPrChange>
            </w:rPr>
            <w:delText>g*</w:delText>
          </w:r>
        </w:del>
        <w:del w:id="143" w:author="Unknown" w:date="2020-03-10T00:45:00Z">
          <w:r w:rsidDel="004859DC">
            <w:rPr>
              <w:rFonts w:ascii="Times New Roman"/>
              <w:bCs/>
            </w:rPr>
            <w:delText xml:space="preserve"> </w:delText>
          </w:r>
        </w:del>
        <w:r>
          <w:rPr>
            <w:rFonts w:ascii="Times New Roman"/>
            <w:bCs/>
          </w:rPr>
          <w:t xml:space="preserve">that the </w:t>
        </w:r>
      </w:ins>
      <w:ins w:id="144" w:author="Unknown" w:date="2020-03-09T19:34:00Z">
        <w:r>
          <w:rPr>
            <w:rFonts w:ascii="Times New Roman"/>
            <w:bCs/>
          </w:rPr>
          <w:t xml:space="preserve">agent </w:t>
        </w:r>
      </w:ins>
      <m:oMath>
        <m:sSub>
          <m:sSubPr>
            <m:ctrlPr>
              <w:ins w:id="145" w:author="Unknown" w:date="2020-03-09T19:29:00Z">
                <w:rPr>
                  <w:rFonts w:ascii="Cambria Math" w:hAnsi="Cambria Math"/>
                  <w:bCs/>
                  <w:i/>
                </w:rPr>
              </w:ins>
            </m:ctrlPr>
          </m:sSubPr>
          <m:e>
            <m:r>
              <w:ins w:id="146" w:author="Unknown" w:date="2020-03-09T19:29:00Z">
                <w:rPr>
                  <w:rFonts w:ascii="Cambria Math" w:hAnsi="Cambria Math"/>
                </w:rPr>
                <m:t>a</m:t>
              </w:ins>
            </m:r>
          </m:e>
          <m:sub>
            <m:r>
              <w:ins w:id="147" w:author="Unknown" w:date="2020-03-09T19:29:00Z">
                <w:rPr>
                  <w:rFonts w:ascii="Cambria Math" w:hAnsi="Cambria Math"/>
                </w:rPr>
                <m:t>i</m:t>
              </w:ins>
            </m:r>
          </m:sub>
        </m:sSub>
      </m:oMath>
      <w:ins w:id="148" w:author="Unknown" w:date="2020-03-09T19:35:00Z">
        <w:r>
          <w:rPr>
            <w:rFonts w:ascii="Times New Roman"/>
            <w:bCs/>
          </w:rPr>
          <w:t xml:space="preserve"> approach</w:t>
        </w:r>
      </w:ins>
      <w:ins w:id="149" w:author="Unknown" w:date="2020-03-09T20:03:00Z">
        <w:r>
          <w:rPr>
            <w:rFonts w:ascii="Times New Roman"/>
            <w:bCs/>
          </w:rPr>
          <w:t>es in the end</w:t>
        </w:r>
      </w:ins>
      <w:ins w:id="150" w:author="Unknown" w:date="2020-03-09T19:35:00Z">
        <w:r>
          <w:rPr>
            <w:rFonts w:ascii="Times New Roman"/>
            <w:bCs/>
          </w:rPr>
          <w:t xml:space="preserve"> </w:t>
        </w:r>
      </w:ins>
      <w:ins w:id="151" w:author="Unknown" w:date="2020-03-10T00:45:00Z">
        <w:r>
          <w:rPr>
            <w:rFonts w:ascii="Times New Roman"/>
            <w:bCs/>
          </w:rPr>
          <w:t>(</w:t>
        </w:r>
        <m:oMath>
          <m:sSubSup>
            <m:sSubSupPr>
              <m:ctrlPr>
                <w:rPr>
                  <w:rFonts w:ascii="Cambria Math" w:hAnsi="Cambria Math"/>
                  <w:bCs/>
                  <w:i/>
                  <w:iCs/>
                </w:rPr>
              </m:ctrlPr>
            </m:sSubSupPr>
            <m:e>
              <m:r>
                <w:rPr>
                  <w:rFonts w:ascii="Cambria Math" w:hAnsi="Cambria Math"/>
                </w:rPr>
                <m:t>g</m:t>
              </m:r>
            </m:e>
            <m:sub>
              <m:r>
                <w:rPr>
                  <w:rFonts w:ascii="Cambria Math" w:hAnsi="Cambria Math"/>
                </w:rPr>
                <m:t>j</m:t>
              </m:r>
            </m:sub>
            <m:sup>
              <m:r>
                <w:rPr>
                  <w:rFonts w:ascii="Cambria Math" w:hAnsi="Cambria Math"/>
                </w:rPr>
                <m:t>*</m:t>
              </m:r>
            </m:sup>
          </m:sSubSup>
        </m:oMath>
        <w:r>
          <w:rPr>
            <w:rFonts w:ascii="Times New Roman"/>
            <w:bCs/>
          </w:rPr>
          <w:t xml:space="preserve">) </w:t>
        </w:r>
      </w:ins>
      <w:ins w:id="152" w:author="Unknown" w:date="2020-03-09T19:35:00Z">
        <w:r>
          <w:rPr>
            <w:rFonts w:ascii="Times New Roman"/>
            <w:bCs/>
          </w:rPr>
          <w:t>is decided by</w:t>
        </w:r>
      </w:ins>
      <w:ins w:id="153" w:author="Unknown" w:date="2020-03-09T20:04:00Z">
        <w:r>
          <w:rPr>
            <w:rFonts w:ascii="Times New Roman"/>
            <w:bCs/>
          </w:rPr>
          <w:t xml:space="preserve"> </w:t>
        </w:r>
      </w:ins>
    </w:p>
    <w:p w14:paraId="47059E5C" w14:textId="77777777" w:rsidR="00A701AA" w:rsidRDefault="00A701AA" w:rsidP="00A701AA">
      <w:pPr>
        <w:pStyle w:val="a"/>
        <w:tabs>
          <w:tab w:val="clear" w:pos="800"/>
          <w:tab w:val="left" w:pos="180"/>
        </w:tabs>
        <w:wordWrap/>
        <w:spacing w:line="240" w:lineRule="auto"/>
        <w:contextualSpacing/>
        <w:outlineLvl w:val="0"/>
        <w:rPr>
          <w:ins w:id="154" w:author="Unknown" w:date="2020-03-09T20:05:00Z"/>
          <w:rFonts w:ascii="Times New Roman"/>
          <w:bCs/>
        </w:rPr>
      </w:pPr>
    </w:p>
    <w:p w14:paraId="3D98FEEC" w14:textId="77777777" w:rsidR="00A701AA" w:rsidRPr="00F216F8" w:rsidRDefault="00A701AA" w:rsidP="00A701AA">
      <w:pPr>
        <w:pStyle w:val="a"/>
        <w:tabs>
          <w:tab w:val="clear" w:pos="800"/>
          <w:tab w:val="left" w:pos="180"/>
        </w:tabs>
        <w:wordWrap/>
        <w:spacing w:line="240" w:lineRule="auto"/>
        <w:contextualSpacing/>
        <w:jc w:val="center"/>
        <w:outlineLvl w:val="0"/>
        <w:rPr>
          <w:ins w:id="155" w:author="Unknown" w:date="2020-03-09T20:09:00Z"/>
          <w:rFonts w:ascii="Times New Roman"/>
          <w:bCs/>
          <w:rPrChange w:id="156" w:author="Unknown" w:date="2020-03-09T20:09:00Z">
            <w:rPr>
              <w:ins w:id="157" w:author="Unknown" w:date="2020-03-09T20:09:00Z"/>
              <w:rFonts w:ascii="Cambria Math" w:hAnsi="Cambria Math"/>
              <w:bCs/>
              <w:i/>
            </w:rPr>
          </w:rPrChange>
        </w:rPr>
      </w:pPr>
      <m:oMathPara>
        <m:oMath>
          <m:sSub>
            <m:sSubPr>
              <m:ctrlPr>
                <w:ins w:id="158" w:author="Unknown" w:date="2020-03-09T20:06:00Z">
                  <w:rPr>
                    <w:rFonts w:ascii="Cambria Math" w:hAnsi="Cambria Math"/>
                    <w:bCs/>
                    <w:i/>
                  </w:rPr>
                </w:ins>
              </m:ctrlPr>
            </m:sSubPr>
            <m:e>
              <m:r>
                <w:ins w:id="159" w:author="Unknown" w:date="2020-03-09T20:06:00Z">
                  <w:rPr>
                    <w:rFonts w:ascii="Cambria Math" w:hAnsi="Cambria Math"/>
                  </w:rPr>
                  <m:t>argmax</m:t>
                </w:ins>
              </m:r>
            </m:e>
            <m:sub>
              <m:r>
                <w:ins w:id="160" w:author="Unknown" w:date="2020-03-09T20:07:00Z">
                  <w:rPr>
                    <w:rFonts w:ascii="Cambria Math" w:hAnsi="Cambria Math"/>
                  </w:rPr>
                  <m:t>s</m:t>
                </w:ins>
              </m:r>
            </m:sub>
          </m:sSub>
          <m:d>
            <m:dPr>
              <m:ctrlPr>
                <w:ins w:id="161" w:author="Unknown" w:date="2020-03-09T20:07:00Z">
                  <w:rPr>
                    <w:rFonts w:ascii="Cambria Math" w:hAnsi="Cambria Math"/>
                    <w:bCs/>
                  </w:rPr>
                </w:ins>
              </m:ctrlPr>
            </m:dPr>
            <m:e>
              <m:sSub>
                <m:sSubPr>
                  <m:ctrlPr>
                    <w:ins w:id="162" w:author="Unknown" w:date="2020-03-09T20:07:00Z">
                      <w:rPr>
                        <w:rFonts w:ascii="Cambria Math" w:hAnsi="Cambria Math"/>
                        <w:bCs/>
                        <w:i/>
                      </w:rPr>
                    </w:ins>
                  </m:ctrlPr>
                </m:sSubPr>
                <m:e>
                  <m:r>
                    <w:ins w:id="163" w:author="Unknown" w:date="2020-03-09T20:07:00Z">
                      <w:rPr>
                        <w:rFonts w:ascii="Cambria Math" w:hAnsi="Cambria Math"/>
                      </w:rPr>
                      <m:t>u</m:t>
                    </w:ins>
                  </m:r>
                </m:e>
                <m:sub>
                  <m:r>
                    <w:ins w:id="164" w:author="Unknown" w:date="2020-03-09T20:07:00Z">
                      <w:rPr>
                        <w:rFonts w:ascii="Cambria Math" w:hAnsi="Cambria Math"/>
                      </w:rPr>
                      <m:t>s</m:t>
                    </w:ins>
                  </m:r>
                </m:sub>
              </m:sSub>
              <m:r>
                <w:ins w:id="165" w:author="Unknown" w:date="2020-03-09T20:07:00Z">
                  <w:rPr>
                    <w:rFonts w:ascii="Cambria Math" w:hAnsi="Cambria Math"/>
                  </w:rPr>
                  <m:t>-</m:t>
                </w:ins>
              </m:r>
              <m:sSub>
                <m:sSubPr>
                  <m:ctrlPr>
                    <w:ins w:id="166" w:author="Unknown" w:date="2020-03-09T20:07:00Z">
                      <w:rPr>
                        <w:rFonts w:ascii="Cambria Math" w:hAnsi="Cambria Math"/>
                        <w:bCs/>
                        <w:i/>
                      </w:rPr>
                    </w:ins>
                  </m:ctrlPr>
                </m:sSubPr>
                <m:e>
                  <m:r>
                    <w:ins w:id="167" w:author="Unknown" w:date="2020-03-09T20:07:00Z">
                      <w:rPr>
                        <w:rFonts w:ascii="Cambria Math" w:hAnsi="Cambria Math"/>
                      </w:rPr>
                      <m:t>d</m:t>
                    </w:ins>
                  </m:r>
                </m:e>
                <m:sub>
                  <m:r>
                    <w:ins w:id="168" w:author="Unknown" w:date="2020-03-09T20:07:00Z">
                      <w:rPr>
                        <w:rFonts w:ascii="Cambria Math" w:hAnsi="Cambria Math"/>
                      </w:rPr>
                      <m:t>s</m:t>
                    </w:ins>
                  </m:r>
                </m:sub>
              </m:sSub>
              <m:ctrlPr>
                <w:ins w:id="169" w:author="Unknown" w:date="2020-03-09T20:07:00Z">
                  <w:rPr>
                    <w:rFonts w:ascii="Cambria Math" w:hAnsi="Cambria Math"/>
                    <w:bCs/>
                    <w:i/>
                  </w:rPr>
                </w:ins>
              </m:ctrlPr>
            </m:e>
          </m:d>
        </m:oMath>
      </m:oMathPara>
    </w:p>
    <w:p w14:paraId="317872DC" w14:textId="77777777" w:rsidR="00A701AA" w:rsidRPr="00AF5134" w:rsidRDefault="00A701AA" w:rsidP="00A701AA">
      <w:pPr>
        <w:pStyle w:val="a"/>
        <w:tabs>
          <w:tab w:val="clear" w:pos="800"/>
          <w:tab w:val="left" w:pos="180"/>
        </w:tabs>
        <w:wordWrap/>
        <w:spacing w:line="240" w:lineRule="auto"/>
        <w:contextualSpacing/>
        <w:jc w:val="center"/>
        <w:outlineLvl w:val="0"/>
        <w:rPr>
          <w:ins w:id="170" w:author="Unknown" w:date="2020-03-09T20:05:00Z"/>
          <w:rFonts w:ascii="Times New Roman"/>
          <w:bCs/>
        </w:rPr>
        <w:pPrChange w:id="171" w:author="Unknown" w:date="2020-03-09T20:09:00Z">
          <w:pPr>
            <w:pStyle w:val="a"/>
            <w:tabs>
              <w:tab w:val="clear" w:pos="800"/>
              <w:tab w:val="left" w:pos="180"/>
            </w:tabs>
            <w:wordWrap/>
            <w:spacing w:line="240" w:lineRule="auto"/>
            <w:contextualSpacing/>
            <w:outlineLvl w:val="0"/>
          </w:pPr>
        </w:pPrChange>
      </w:pPr>
    </w:p>
    <w:p w14:paraId="74DB3491" w14:textId="77777777" w:rsidR="00A701AA" w:rsidDel="008A0028" w:rsidRDefault="00A701AA" w:rsidP="00A701AA">
      <w:pPr>
        <w:pStyle w:val="a"/>
        <w:tabs>
          <w:tab w:val="clear" w:pos="800"/>
          <w:tab w:val="left" w:pos="180"/>
        </w:tabs>
        <w:wordWrap/>
        <w:spacing w:line="240" w:lineRule="auto"/>
        <w:contextualSpacing/>
        <w:outlineLvl w:val="0"/>
        <w:rPr>
          <w:del w:id="172" w:author="Unknown"/>
          <w:rFonts w:ascii="Times New Roman"/>
          <w:bCs/>
        </w:rPr>
      </w:pPr>
      <w:r>
        <w:rPr>
          <w:noProof/>
          <w:lang w:eastAsia="zh-CN"/>
        </w:rPr>
        <mc:AlternateContent>
          <mc:Choice Requires="wps">
            <w:drawing>
              <wp:anchor distT="45720" distB="45720" distL="114300" distR="114300" simplePos="0" relativeHeight="251660288" behindDoc="0" locked="0" layoutInCell="1" allowOverlap="1" wp14:anchorId="52E57507" wp14:editId="47C76C41">
                <wp:simplePos x="0" y="0"/>
                <wp:positionH relativeFrom="margin">
                  <wp:posOffset>3282950</wp:posOffset>
                </wp:positionH>
                <wp:positionV relativeFrom="margin">
                  <wp:posOffset>5317490</wp:posOffset>
                </wp:positionV>
                <wp:extent cx="3099435" cy="3320415"/>
                <wp:effectExtent l="0" t="0" r="571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3320415"/>
                        </a:xfrm>
                        <a:prstGeom prst="rect">
                          <a:avLst/>
                        </a:prstGeom>
                        <a:solidFill>
                          <a:srgbClr val="FFFFFF"/>
                        </a:solidFill>
                        <a:ln w="9525">
                          <a:noFill/>
                          <a:miter lim="800000"/>
                          <a:headEnd/>
                          <a:tailEnd/>
                        </a:ln>
                      </wps:spPr>
                      <wps:txbx>
                        <w:txbxContent>
                          <w:p w14:paraId="11065B7A" w14:textId="77777777" w:rsidR="00A701AA" w:rsidRDefault="00A701AA" w:rsidP="00A701AA">
                            <w:pPr>
                              <w:jc w:val="center"/>
                              <w:rPr>
                                <w:sz w:val="16"/>
                              </w:rPr>
                            </w:pPr>
                            <w:r>
                              <w:rPr>
                                <w:noProof/>
                              </w:rPr>
                              <w:drawing>
                                <wp:inline distT="0" distB="0" distL="0" distR="0" wp14:anchorId="0211CED7" wp14:editId="0038AEB4">
                                  <wp:extent cx="2007675" cy="1900909"/>
                                  <wp:effectExtent l="0" t="0" r="0" b="4445"/>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2219" cy="1914680"/>
                                          </a:xfrm>
                                          <a:prstGeom prst="rect">
                                            <a:avLst/>
                                          </a:prstGeom>
                                        </pic:spPr>
                                      </pic:pic>
                                    </a:graphicData>
                                  </a:graphic>
                                </wp:inline>
                              </w:drawing>
                            </w:r>
                          </w:p>
                          <w:p w14:paraId="3BF0058D" w14:textId="77777777" w:rsidR="00A701AA" w:rsidRDefault="00A701AA" w:rsidP="00A701AA">
                            <w:pPr>
                              <w:jc w:val="both"/>
                            </w:pPr>
                            <w:r w:rsidRPr="00AF74F9">
                              <w:rPr>
                                <w:sz w:val="16"/>
                              </w:rPr>
                              <w:t>Fig</w:t>
                            </w:r>
                            <w:r>
                              <w:rPr>
                                <w:sz w:val="16"/>
                              </w:rPr>
                              <w:t>. 2. System overview schematic. A</w:t>
                            </w:r>
                            <w:r w:rsidRPr="008A7B9F">
                              <w:rPr>
                                <w:sz w:val="16"/>
                              </w:rPr>
                              <w:t>gent</w:t>
                            </w:r>
                            <w:r>
                              <w:rPr>
                                <w:sz w:val="16"/>
                              </w:rPr>
                              <w:t>,</w:t>
                            </w:r>
                            <w:r w:rsidRPr="008A7B9F">
                              <w:rPr>
                                <w:sz w:val="16"/>
                              </w:rPr>
                              <w:t xml:space="preserve"> </w:t>
                            </w:r>
                            <m:oMath>
                              <m:sSub>
                                <m:sSubPr>
                                  <m:ctrlPr>
                                    <w:ins w:id="173" w:author="Unknown" w:date="2020-03-10T01:12:00Z">
                                      <w:rPr>
                                        <w:rFonts w:ascii="Cambria Math" w:hAnsi="Cambria Math"/>
                                        <w:bCs/>
                                        <w:i/>
                                        <w:sz w:val="16"/>
                                      </w:rPr>
                                    </w:ins>
                                  </m:ctrlPr>
                                </m:sSubPr>
                                <m:e>
                                  <m:r>
                                    <w:ins w:id="174" w:author="Unknown" w:date="2020-03-10T01:12:00Z">
                                      <w:rPr>
                                        <w:rFonts w:ascii="Cambria Math" w:hAnsi="Cambria Math"/>
                                        <w:sz w:val="16"/>
                                      </w:rPr>
                                      <m:t>a</m:t>
                                    </w:ins>
                                  </m:r>
                                </m:e>
                                <m:sub>
                                  <m:r>
                                    <w:ins w:id="175" w:author="Unknown" w:date="2020-03-10T01:12:00Z">
                                      <w:rPr>
                                        <w:rFonts w:ascii="Cambria Math" w:hAnsi="Cambria Math"/>
                                        <w:sz w:val="16"/>
                                      </w:rPr>
                                      <m:t>i</m:t>
                                    </w:ins>
                                  </m:r>
                                </m:sub>
                              </m:sSub>
                            </m:oMath>
                            <w:del w:id="176" w:author="Unknown">
                              <w:r w:rsidRPr="00941A11" w:rsidDel="00C302A5">
                                <w:rPr>
                                  <w:i/>
                                  <w:sz w:val="16"/>
                                </w:rPr>
                                <w:delText>A</w:delText>
                              </w:r>
                            </w:del>
                            <w:r w:rsidRPr="008A7B9F">
                              <w:rPr>
                                <w:sz w:val="16"/>
                              </w:rPr>
                              <w:t xml:space="preserve">, </w:t>
                            </w:r>
                            <w:r>
                              <w:rPr>
                                <w:sz w:val="16"/>
                              </w:rPr>
                              <w:t>interacts with</w:t>
                            </w:r>
                            <w:r w:rsidRPr="008A7B9F">
                              <w:rPr>
                                <w:sz w:val="16"/>
                              </w:rPr>
                              <w:t xml:space="preserve"> targets, </w:t>
                            </w:r>
                            <w:ins w:id="177" w:author="Unknown" w:date="2020-03-10T01:12:00Z">
                              <w:r>
                                <w:rPr>
                                  <w:i/>
                                  <w:sz w:val="16"/>
                                </w:rPr>
                                <w:t>G</w:t>
                              </w:r>
                            </w:ins>
                            <w:del w:id="178" w:author="Unknown">
                              <w:r w:rsidRPr="00941A11" w:rsidDel="001F50E3">
                                <w:rPr>
                                  <w:i/>
                                  <w:sz w:val="16"/>
                                </w:rPr>
                                <w:delText>S</w:delText>
                              </w:r>
                            </w:del>
                            <w:r>
                              <w:rPr>
                                <w:sz w:val="16"/>
                              </w:rPr>
                              <w:t>,</w:t>
                            </w:r>
                            <w:r w:rsidRPr="008A7B9F">
                              <w:rPr>
                                <w:sz w:val="16"/>
                              </w:rPr>
                              <w:t xml:space="preserve"> </w:t>
                            </w:r>
                            <w:r>
                              <w:rPr>
                                <w:sz w:val="16"/>
                              </w:rPr>
                              <w:t xml:space="preserve">by approaching </w:t>
                            </w:r>
                            <w:del w:id="179" w:author="Unknown">
                              <w:r w:rsidDel="001F50E3">
                                <w:rPr>
                                  <w:sz w:val="16"/>
                                </w:rPr>
                                <w:delText>or avoiding</w:delText>
                              </w:r>
                            </w:del>
                            <w:ins w:id="180" w:author="Unknown" w:date="2020-03-10T01:13:00Z">
                              <w:r>
                                <w:rPr>
                                  <w:sz w:val="16"/>
                                </w:rPr>
                                <w:t>one of</w:t>
                              </w:r>
                            </w:ins>
                            <w:r>
                              <w:rPr>
                                <w:sz w:val="16"/>
                              </w:rPr>
                              <w:t xml:space="preserve"> them in grid world. On the left, three example grid world interaction </w:t>
                            </w:r>
                            <w:del w:id="181" w:author="Unknown">
                              <w:r w:rsidDel="001F50E3">
                                <w:rPr>
                                  <w:sz w:val="16"/>
                                </w:rPr>
                                <w:delText xml:space="preserve">context </w:delText>
                              </w:r>
                            </w:del>
                            <w:r>
                              <w:rPr>
                                <w:sz w:val="16"/>
                              </w:rPr>
                              <w:t xml:space="preserve">trajectories are shown (green arrows delineate paths taken). </w:t>
                            </w:r>
                            <w:r w:rsidRPr="008A7B9F">
                              <w:rPr>
                                <w:sz w:val="16"/>
                              </w:rPr>
                              <w:t>Agent</w:t>
                            </w:r>
                            <w:r>
                              <w:rPr>
                                <w:sz w:val="16"/>
                              </w:rPr>
                              <w:t>s’ movements to targets depended on which target provided greater social support in its social network penalized by the distance required to travel to reach the target. Interaction trajectories</w:t>
                            </w:r>
                            <w:ins w:id="182" w:author="Unknown" w:date="2020-03-10T01:18:00Z">
                              <w:r>
                                <w:rPr>
                                  <w:sz w:val="16"/>
                                </w:rPr>
                                <w:t xml:space="preserve"> with the approached targets</w:t>
                              </w:r>
                            </w:ins>
                            <w:r>
                              <w:rPr>
                                <w:sz w:val="16"/>
                              </w:rPr>
                              <w:t xml:space="preserve"> </w:t>
                            </w:r>
                            <w:ins w:id="183" w:author="Unknown" w:date="2020-03-10T01:18:00Z">
                              <w:r w:rsidRPr="00B12565">
                                <w:rPr>
                                  <w:sz w:val="16"/>
                                </w:rPr>
                                <w:t>(</w:t>
                              </w:r>
                              <m:oMath>
                                <m:sSub>
                                  <m:sSubPr>
                                    <m:ctrlPr>
                                      <w:rPr>
                                        <w:rFonts w:ascii="Cambria Math" w:hAnsi="Cambria Math"/>
                                        <w:i/>
                                        <w:sz w:val="16"/>
                                      </w:rPr>
                                    </m:ctrlPr>
                                  </m:sSubPr>
                                  <m:e>
                                    <m:r>
                                      <w:rPr>
                                        <w:rFonts w:ascii="Cambria Math" w:hAnsi="Cambria Math"/>
                                        <w:sz w:val="16"/>
                                      </w:rPr>
                                      <m:t>τ</m:t>
                                    </m:r>
                                  </m:e>
                                  <m:sub>
                                    <m:r>
                                      <w:rPr>
                                        <w:rFonts w:ascii="Cambria Math" w:hAnsi="Cambria Math"/>
                                        <w:sz w:val="16"/>
                                      </w:rPr>
                                      <m:t>j</m:t>
                                    </m:r>
                                  </m:sub>
                                </m:sSub>
                                <m:r>
                                  <w:rPr>
                                    <w:rFonts w:ascii="Cambria Math" w:hAnsi="Cambria Math"/>
                                    <w:sz w:val="16"/>
                                  </w:rPr>
                                  <m:t xml:space="preserve">, </m:t>
                                </m:r>
                                <m:sSub>
                                  <m:sSubPr>
                                    <m:ctrlPr>
                                      <w:rPr>
                                        <w:rFonts w:ascii="Cambria Math" w:hAnsi="Cambria Math"/>
                                        <w:i/>
                                        <w:sz w:val="16"/>
                                      </w:rPr>
                                    </m:ctrlPr>
                                  </m:sSubPr>
                                  <m:e>
                                    <m:r>
                                      <m:rPr>
                                        <m:nor/>
                                      </m:rPr>
                                      <w:rPr>
                                        <w:i/>
                                        <w:sz w:val="16"/>
                                      </w:rPr>
                                      <m:t>q</m:t>
                                    </m:r>
                                  </m:e>
                                  <m:sub>
                                    <m:r>
                                      <w:rPr>
                                        <w:rFonts w:ascii="Cambria Math" w:hAnsi="Cambria Math"/>
                                        <w:sz w:val="16"/>
                                      </w:rPr>
                                      <m:t>k</m:t>
                                    </m:r>
                                  </m:sub>
                                </m:sSub>
                                <m:r>
                                  <w:rPr>
                                    <w:rFonts w:ascii="Cambria Math" w:hAnsi="Cambria Math"/>
                                    <w:sz w:val="16"/>
                                  </w:rPr>
                                  <m:t>,</m:t>
                                </m:r>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oMath>
                              <w:r w:rsidRPr="00B12565">
                                <w:rPr>
                                  <w:sz w:val="16"/>
                                </w:rPr>
                                <w:t>)</w:t>
                              </w:r>
                              <w:r>
                                <w:rPr>
                                  <w:sz w:val="16"/>
                                </w:rPr>
                                <w:t xml:space="preserve"> </w:t>
                              </w:r>
                            </w:ins>
                            <w:r>
                              <w:rPr>
                                <w:sz w:val="16"/>
                              </w:rPr>
                              <w:t xml:space="preserve">were fed to ToMnet+ as </w:t>
                            </w:r>
                            <w:del w:id="184" w:author="Unknown">
                              <w:r w:rsidDel="00E90BFD">
                                <w:rPr>
                                  <w:sz w:val="16"/>
                                </w:rPr>
                                <w:delText xml:space="preserve">learning </w:delText>
                              </w:r>
                            </w:del>
                            <w:ins w:id="185" w:author="Unknown" w:date="2020-03-10T01:18:00Z">
                              <w:r>
                                <w:rPr>
                                  <w:sz w:val="16"/>
                                </w:rPr>
                                <w:t xml:space="preserve">training </w:t>
                              </w:r>
                            </w:ins>
                            <w:r>
                              <w:rPr>
                                <w:sz w:val="16"/>
                              </w:rPr>
                              <w:t xml:space="preserve">data. On the right, example new test </w:t>
                            </w:r>
                            <w:ins w:id="186" w:author="Unknown" w:date="2020-03-10T01:14:00Z">
                              <w:r>
                                <w:rPr>
                                  <w:sz w:val="16"/>
                                </w:rPr>
                                <w:t xml:space="preserve">query state </w:t>
                              </w:r>
                            </w:ins>
                            <m:oMath>
                              <m:r>
                                <w:ins w:id="187" w:author="Unknown" w:date="2020-03-10T01:15:00Z">
                                  <w:rPr>
                                    <w:rFonts w:ascii="Cambria Math" w:hAnsi="Cambria Math"/>
                                    <w:sz w:val="16"/>
                                  </w:rPr>
                                  <m:t xml:space="preserve"> </m:t>
                                </w:ins>
                              </m:r>
                              <m:sSub>
                                <m:sSubPr>
                                  <m:ctrlPr>
                                    <w:ins w:id="188" w:author="Unknown" w:date="2020-03-10T01:15:00Z">
                                      <w:rPr>
                                        <w:rFonts w:ascii="Cambria Math" w:hAnsi="Cambria Math"/>
                                        <w:i/>
                                        <w:sz w:val="16"/>
                                      </w:rPr>
                                    </w:ins>
                                  </m:ctrlPr>
                                </m:sSubPr>
                                <m:e>
                                  <m:r>
                                    <w:ins w:id="189" w:author="Unknown" w:date="2020-03-10T01:15:00Z">
                                      <m:rPr>
                                        <m:nor/>
                                      </m:rPr>
                                      <w:rPr>
                                        <w:i/>
                                        <w:sz w:val="16"/>
                                      </w:rPr>
                                      <m:t>q</m:t>
                                    </w:ins>
                                  </m:r>
                                </m:e>
                                <m:sub>
                                  <m:r>
                                    <w:ins w:id="190" w:author="Unknown" w:date="2020-03-10T01:15:00Z">
                                      <w:rPr>
                                        <w:rFonts w:ascii="Cambria Math" w:hAnsi="Cambria Math"/>
                                        <w:sz w:val="16"/>
                                      </w:rPr>
                                      <m:t>k'</m:t>
                                    </w:ins>
                                  </m:r>
                                </m:sub>
                              </m:sSub>
                            </m:oMath>
                            <w:ins w:id="191" w:author="Unknown" w:date="2020-03-10T01:15:00Z">
                              <w:r w:rsidRPr="001F50E3">
                                <w:rPr>
                                  <w:bCs/>
                                  <w:sz w:val="16"/>
                                </w:rPr>
                                <w:t xml:space="preserve"> </w:t>
                              </w:r>
                            </w:ins>
                            <w:del w:id="192" w:author="Unknown">
                              <w:r w:rsidDel="001F50E3">
                                <w:rPr>
                                  <w:sz w:val="16"/>
                                </w:rPr>
                                <w:delText xml:space="preserve">grid worlds </w:delText>
                              </w:r>
                            </w:del>
                            <w:ins w:id="193" w:author="Unknown" w:date="2020-03-10T01:15:00Z">
                              <w:r>
                                <w:rPr>
                                  <w:sz w:val="16"/>
                                </w:rPr>
                                <w:t>is</w:t>
                              </w:r>
                            </w:ins>
                            <w:del w:id="194" w:author="Unknown">
                              <w:r w:rsidDel="001F50E3">
                                <w:rPr>
                                  <w:sz w:val="16"/>
                                </w:rPr>
                                <w:delText>are</w:delText>
                              </w:r>
                            </w:del>
                            <w:r>
                              <w:rPr>
                                <w:sz w:val="16"/>
                              </w:rPr>
                              <w:t xml:space="preserve"> presented (top; different combinations of </w:t>
                            </w:r>
                            <w:r>
                              <w:rPr>
                                <w:i/>
                                <w:sz w:val="16"/>
                              </w:rPr>
                              <w:t>S</w:t>
                            </w:r>
                            <w:r>
                              <w:rPr>
                                <w:sz w:val="16"/>
                              </w:rPr>
                              <w:t xml:space="preserve"> are drawn during testing) for which ToMnet+ predicts the </w:t>
                            </w:r>
                            <w:del w:id="195" w:author="Unknown">
                              <w:r w:rsidDel="00B12565">
                                <w:rPr>
                                  <w:sz w:val="16"/>
                                </w:rPr>
                                <w:delText>trajectory agents take</w:delText>
                              </w:r>
                            </w:del>
                            <w:ins w:id="196" w:author="Unknown" w:date="2020-03-10T01:15:00Z">
                              <w:r>
                                <w:rPr>
                                  <w:sz w:val="16"/>
                                </w:rPr>
                                <w:t>target the agent will approach</w:t>
                              </w:r>
                            </w:ins>
                            <w:ins w:id="197" w:author="Unknown" w:date="2020-03-10T01:16:00Z">
                              <w:r>
                                <w:rPr>
                                  <w:sz w:val="16"/>
                                </w:rPr>
                                <w:t xml:space="preserve"> (</w:t>
                              </w:r>
                              <m:oMath>
                                <m:acc>
                                  <m:accPr>
                                    <m:ctrlPr>
                                      <w:rPr>
                                        <w:rFonts w:ascii="Cambria Math" w:hAnsi="Cambria Math"/>
                                        <w:i/>
                                        <w:sz w:val="16"/>
                                      </w:rPr>
                                    </m:ctrlPr>
                                  </m:accPr>
                                  <m:e>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e>
                                </m:acc>
                              </m:oMath>
                              <w:r>
                                <w:rPr>
                                  <w:sz w:val="16"/>
                                </w:rPr>
                                <w:t>)</w:t>
                              </w:r>
                            </w:ins>
                            <w:r>
                              <w:rPr>
                                <w:sz w:val="16"/>
                              </w:rPr>
                              <w:t xml:space="preserve"> (bottom; blue </w:t>
                            </w:r>
                            <w:del w:id="198" w:author="Unknown">
                              <w:r w:rsidDel="00B12565">
                                <w:rPr>
                                  <w:sz w:val="16"/>
                                </w:rPr>
                                <w:delText>arrows</w:delText>
                              </w:r>
                            </w:del>
                            <w:ins w:id="199" w:author="Unknown" w:date="2020-03-10T01:17:00Z">
                              <w:r>
                                <w:rPr>
                                  <w:sz w:val="16"/>
                                </w:rPr>
                                <w:t>circle</w:t>
                              </w:r>
                            </w:ins>
                            <w:r>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57507" id="_x0000_s1028" type="#_x0000_t202" style="position:absolute;left:0;text-align:left;margin-left:258.5pt;margin-top:418.7pt;width:244.05pt;height:261.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" stroked="f">
                <v:textbox inset="0,0,0,0">
                  <w:txbxContent>
                    <w:p w14:paraId="11065B7A" w14:textId="77777777" w:rsidR="00A701AA" w:rsidRDefault="00A701AA" w:rsidP="00A701AA">
                      <w:pPr>
                        <w:jc w:val="center"/>
                        <w:rPr>
                          <w:sz w:val="16"/>
                        </w:rPr>
                      </w:pPr>
                      <w:r>
                        <w:rPr>
                          <w:noProof/>
                        </w:rPr>
                        <w:drawing>
                          <wp:inline distT="0" distB="0" distL="0" distR="0" wp14:anchorId="0211CED7" wp14:editId="0038AEB4">
                            <wp:extent cx="2007675" cy="1900909"/>
                            <wp:effectExtent l="0" t="0" r="0" b="4445"/>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2219" cy="1914680"/>
                                    </a:xfrm>
                                    <a:prstGeom prst="rect">
                                      <a:avLst/>
                                    </a:prstGeom>
                                  </pic:spPr>
                                </pic:pic>
                              </a:graphicData>
                            </a:graphic>
                          </wp:inline>
                        </w:drawing>
                      </w:r>
                    </w:p>
                    <w:p w14:paraId="3BF0058D" w14:textId="77777777" w:rsidR="00A701AA" w:rsidRDefault="00A701AA" w:rsidP="00A701AA">
                      <w:pPr>
                        <w:jc w:val="both"/>
                      </w:pPr>
                      <w:r w:rsidRPr="00AF74F9">
                        <w:rPr>
                          <w:sz w:val="16"/>
                        </w:rPr>
                        <w:t>Fig</w:t>
                      </w:r>
                      <w:r>
                        <w:rPr>
                          <w:sz w:val="16"/>
                        </w:rPr>
                        <w:t>. 2. System overview schematic. A</w:t>
                      </w:r>
                      <w:r w:rsidRPr="008A7B9F">
                        <w:rPr>
                          <w:sz w:val="16"/>
                        </w:rPr>
                        <w:t>gent</w:t>
                      </w:r>
                      <w:r>
                        <w:rPr>
                          <w:sz w:val="16"/>
                        </w:rPr>
                        <w:t>,</w:t>
                      </w:r>
                      <w:r w:rsidRPr="008A7B9F">
                        <w:rPr>
                          <w:sz w:val="16"/>
                        </w:rPr>
                        <w:t xml:space="preserve"> </w:t>
                      </w:r>
                      <m:oMath>
                        <m:sSub>
                          <m:sSubPr>
                            <m:ctrlPr>
                              <w:ins w:id="200" w:author="Unknown" w:date="2020-03-10T01:12:00Z">
                                <w:rPr>
                                  <w:rFonts w:ascii="Cambria Math" w:hAnsi="Cambria Math"/>
                                  <w:bCs/>
                                  <w:i/>
                                  <w:sz w:val="16"/>
                                </w:rPr>
                              </w:ins>
                            </m:ctrlPr>
                          </m:sSubPr>
                          <m:e>
                            <m:r>
                              <w:ins w:id="201" w:author="Unknown" w:date="2020-03-10T01:12:00Z">
                                <w:rPr>
                                  <w:rFonts w:ascii="Cambria Math" w:hAnsi="Cambria Math"/>
                                  <w:sz w:val="16"/>
                                </w:rPr>
                                <m:t>a</m:t>
                              </w:ins>
                            </m:r>
                          </m:e>
                          <m:sub>
                            <m:r>
                              <w:ins w:id="202" w:author="Unknown" w:date="2020-03-10T01:12:00Z">
                                <w:rPr>
                                  <w:rFonts w:ascii="Cambria Math" w:hAnsi="Cambria Math"/>
                                  <w:sz w:val="16"/>
                                </w:rPr>
                                <m:t>i</m:t>
                              </w:ins>
                            </m:r>
                          </m:sub>
                        </m:sSub>
                      </m:oMath>
                      <w:del w:id="203" w:author="Unknown">
                        <w:r w:rsidRPr="00941A11" w:rsidDel="00C302A5">
                          <w:rPr>
                            <w:i/>
                            <w:sz w:val="16"/>
                          </w:rPr>
                          <w:delText>A</w:delText>
                        </w:r>
                      </w:del>
                      <w:r w:rsidRPr="008A7B9F">
                        <w:rPr>
                          <w:sz w:val="16"/>
                        </w:rPr>
                        <w:t xml:space="preserve">, </w:t>
                      </w:r>
                      <w:r>
                        <w:rPr>
                          <w:sz w:val="16"/>
                        </w:rPr>
                        <w:t>interacts with</w:t>
                      </w:r>
                      <w:r w:rsidRPr="008A7B9F">
                        <w:rPr>
                          <w:sz w:val="16"/>
                        </w:rPr>
                        <w:t xml:space="preserve"> targets, </w:t>
                      </w:r>
                      <w:ins w:id="204" w:author="Unknown" w:date="2020-03-10T01:12:00Z">
                        <w:r>
                          <w:rPr>
                            <w:i/>
                            <w:sz w:val="16"/>
                          </w:rPr>
                          <w:t>G</w:t>
                        </w:r>
                      </w:ins>
                      <w:del w:id="205" w:author="Unknown">
                        <w:r w:rsidRPr="00941A11" w:rsidDel="001F50E3">
                          <w:rPr>
                            <w:i/>
                            <w:sz w:val="16"/>
                          </w:rPr>
                          <w:delText>S</w:delText>
                        </w:r>
                      </w:del>
                      <w:r>
                        <w:rPr>
                          <w:sz w:val="16"/>
                        </w:rPr>
                        <w:t>,</w:t>
                      </w:r>
                      <w:r w:rsidRPr="008A7B9F">
                        <w:rPr>
                          <w:sz w:val="16"/>
                        </w:rPr>
                        <w:t xml:space="preserve"> </w:t>
                      </w:r>
                      <w:r>
                        <w:rPr>
                          <w:sz w:val="16"/>
                        </w:rPr>
                        <w:t xml:space="preserve">by approaching </w:t>
                      </w:r>
                      <w:del w:id="206" w:author="Unknown">
                        <w:r w:rsidDel="001F50E3">
                          <w:rPr>
                            <w:sz w:val="16"/>
                          </w:rPr>
                          <w:delText>or avoiding</w:delText>
                        </w:r>
                      </w:del>
                      <w:ins w:id="207" w:author="Unknown" w:date="2020-03-10T01:13:00Z">
                        <w:r>
                          <w:rPr>
                            <w:sz w:val="16"/>
                          </w:rPr>
                          <w:t>one of</w:t>
                        </w:r>
                      </w:ins>
                      <w:r>
                        <w:rPr>
                          <w:sz w:val="16"/>
                        </w:rPr>
                        <w:t xml:space="preserve"> them in grid world. On the left, three example grid world interaction </w:t>
                      </w:r>
                      <w:del w:id="208" w:author="Unknown">
                        <w:r w:rsidDel="001F50E3">
                          <w:rPr>
                            <w:sz w:val="16"/>
                          </w:rPr>
                          <w:delText xml:space="preserve">context </w:delText>
                        </w:r>
                      </w:del>
                      <w:r>
                        <w:rPr>
                          <w:sz w:val="16"/>
                        </w:rPr>
                        <w:t xml:space="preserve">trajectories are shown (green arrows delineate paths taken). </w:t>
                      </w:r>
                      <w:r w:rsidRPr="008A7B9F">
                        <w:rPr>
                          <w:sz w:val="16"/>
                        </w:rPr>
                        <w:t>Agent</w:t>
                      </w:r>
                      <w:r>
                        <w:rPr>
                          <w:sz w:val="16"/>
                        </w:rPr>
                        <w:t>s’ movements to targets depended on which target provided greater social support in its social network penalized by the distance required to travel to reach the target. Interaction trajectories</w:t>
                      </w:r>
                      <w:ins w:id="209" w:author="Unknown" w:date="2020-03-10T01:18:00Z">
                        <w:r>
                          <w:rPr>
                            <w:sz w:val="16"/>
                          </w:rPr>
                          <w:t xml:space="preserve"> with the approached targets</w:t>
                        </w:r>
                      </w:ins>
                      <w:r>
                        <w:rPr>
                          <w:sz w:val="16"/>
                        </w:rPr>
                        <w:t xml:space="preserve"> </w:t>
                      </w:r>
                      <w:ins w:id="210" w:author="Unknown" w:date="2020-03-10T01:18:00Z">
                        <w:r w:rsidRPr="00B12565">
                          <w:rPr>
                            <w:sz w:val="16"/>
                          </w:rPr>
                          <w:t>(</w:t>
                        </w:r>
                        <m:oMath>
                          <m:sSub>
                            <m:sSubPr>
                              <m:ctrlPr>
                                <w:rPr>
                                  <w:rFonts w:ascii="Cambria Math" w:hAnsi="Cambria Math"/>
                                  <w:i/>
                                  <w:sz w:val="16"/>
                                </w:rPr>
                              </m:ctrlPr>
                            </m:sSubPr>
                            <m:e>
                              <m:r>
                                <w:rPr>
                                  <w:rFonts w:ascii="Cambria Math" w:hAnsi="Cambria Math"/>
                                  <w:sz w:val="16"/>
                                </w:rPr>
                                <m:t>τ</m:t>
                              </m:r>
                            </m:e>
                            <m:sub>
                              <m:r>
                                <w:rPr>
                                  <w:rFonts w:ascii="Cambria Math" w:hAnsi="Cambria Math"/>
                                  <w:sz w:val="16"/>
                                </w:rPr>
                                <m:t>j</m:t>
                              </m:r>
                            </m:sub>
                          </m:sSub>
                          <m:r>
                            <w:rPr>
                              <w:rFonts w:ascii="Cambria Math" w:hAnsi="Cambria Math"/>
                              <w:sz w:val="16"/>
                            </w:rPr>
                            <m:t xml:space="preserve">, </m:t>
                          </m:r>
                          <m:sSub>
                            <m:sSubPr>
                              <m:ctrlPr>
                                <w:rPr>
                                  <w:rFonts w:ascii="Cambria Math" w:hAnsi="Cambria Math"/>
                                  <w:i/>
                                  <w:sz w:val="16"/>
                                </w:rPr>
                              </m:ctrlPr>
                            </m:sSubPr>
                            <m:e>
                              <m:r>
                                <m:rPr>
                                  <m:nor/>
                                </m:rPr>
                                <w:rPr>
                                  <w:i/>
                                  <w:sz w:val="16"/>
                                </w:rPr>
                                <m:t>q</m:t>
                              </m:r>
                            </m:e>
                            <m:sub>
                              <m:r>
                                <w:rPr>
                                  <w:rFonts w:ascii="Cambria Math" w:hAnsi="Cambria Math"/>
                                  <w:sz w:val="16"/>
                                </w:rPr>
                                <m:t>k</m:t>
                              </m:r>
                            </m:sub>
                          </m:sSub>
                          <m:r>
                            <w:rPr>
                              <w:rFonts w:ascii="Cambria Math" w:hAnsi="Cambria Math"/>
                              <w:sz w:val="16"/>
                            </w:rPr>
                            <m:t>,</m:t>
                          </m:r>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oMath>
                        <w:r w:rsidRPr="00B12565">
                          <w:rPr>
                            <w:sz w:val="16"/>
                          </w:rPr>
                          <w:t>)</w:t>
                        </w:r>
                        <w:r>
                          <w:rPr>
                            <w:sz w:val="16"/>
                          </w:rPr>
                          <w:t xml:space="preserve"> </w:t>
                        </w:r>
                      </w:ins>
                      <w:r>
                        <w:rPr>
                          <w:sz w:val="16"/>
                        </w:rPr>
                        <w:t xml:space="preserve">were fed to ToMnet+ as </w:t>
                      </w:r>
                      <w:del w:id="211" w:author="Unknown">
                        <w:r w:rsidDel="00E90BFD">
                          <w:rPr>
                            <w:sz w:val="16"/>
                          </w:rPr>
                          <w:delText xml:space="preserve">learning </w:delText>
                        </w:r>
                      </w:del>
                      <w:ins w:id="212" w:author="Unknown" w:date="2020-03-10T01:18:00Z">
                        <w:r>
                          <w:rPr>
                            <w:sz w:val="16"/>
                          </w:rPr>
                          <w:t xml:space="preserve">training </w:t>
                        </w:r>
                      </w:ins>
                      <w:r>
                        <w:rPr>
                          <w:sz w:val="16"/>
                        </w:rPr>
                        <w:t xml:space="preserve">data. On the right, example new test </w:t>
                      </w:r>
                      <w:ins w:id="213" w:author="Unknown" w:date="2020-03-10T01:14:00Z">
                        <w:r>
                          <w:rPr>
                            <w:sz w:val="16"/>
                          </w:rPr>
                          <w:t xml:space="preserve">query state </w:t>
                        </w:r>
                      </w:ins>
                      <m:oMath>
                        <m:r>
                          <w:ins w:id="214" w:author="Unknown" w:date="2020-03-10T01:15:00Z">
                            <w:rPr>
                              <w:rFonts w:ascii="Cambria Math" w:hAnsi="Cambria Math"/>
                              <w:sz w:val="16"/>
                            </w:rPr>
                            <m:t xml:space="preserve"> </m:t>
                          </w:ins>
                        </m:r>
                        <m:sSub>
                          <m:sSubPr>
                            <m:ctrlPr>
                              <w:ins w:id="215" w:author="Unknown" w:date="2020-03-10T01:15:00Z">
                                <w:rPr>
                                  <w:rFonts w:ascii="Cambria Math" w:hAnsi="Cambria Math"/>
                                  <w:i/>
                                  <w:sz w:val="16"/>
                                </w:rPr>
                              </w:ins>
                            </m:ctrlPr>
                          </m:sSubPr>
                          <m:e>
                            <m:r>
                              <w:ins w:id="216" w:author="Unknown" w:date="2020-03-10T01:15:00Z">
                                <m:rPr>
                                  <m:nor/>
                                </m:rPr>
                                <w:rPr>
                                  <w:i/>
                                  <w:sz w:val="16"/>
                                </w:rPr>
                                <m:t>q</m:t>
                              </w:ins>
                            </m:r>
                          </m:e>
                          <m:sub>
                            <m:r>
                              <w:ins w:id="217" w:author="Unknown" w:date="2020-03-10T01:15:00Z">
                                <w:rPr>
                                  <w:rFonts w:ascii="Cambria Math" w:hAnsi="Cambria Math"/>
                                  <w:sz w:val="16"/>
                                </w:rPr>
                                <m:t>k'</m:t>
                              </w:ins>
                            </m:r>
                          </m:sub>
                        </m:sSub>
                      </m:oMath>
                      <w:ins w:id="218" w:author="Unknown" w:date="2020-03-10T01:15:00Z">
                        <w:r w:rsidRPr="001F50E3">
                          <w:rPr>
                            <w:bCs/>
                            <w:sz w:val="16"/>
                          </w:rPr>
                          <w:t xml:space="preserve"> </w:t>
                        </w:r>
                      </w:ins>
                      <w:del w:id="219" w:author="Unknown">
                        <w:r w:rsidDel="001F50E3">
                          <w:rPr>
                            <w:sz w:val="16"/>
                          </w:rPr>
                          <w:delText xml:space="preserve">grid worlds </w:delText>
                        </w:r>
                      </w:del>
                      <w:ins w:id="220" w:author="Unknown" w:date="2020-03-10T01:15:00Z">
                        <w:r>
                          <w:rPr>
                            <w:sz w:val="16"/>
                          </w:rPr>
                          <w:t>is</w:t>
                        </w:r>
                      </w:ins>
                      <w:del w:id="221" w:author="Unknown">
                        <w:r w:rsidDel="001F50E3">
                          <w:rPr>
                            <w:sz w:val="16"/>
                          </w:rPr>
                          <w:delText>are</w:delText>
                        </w:r>
                      </w:del>
                      <w:r>
                        <w:rPr>
                          <w:sz w:val="16"/>
                        </w:rPr>
                        <w:t xml:space="preserve"> presented (top; different combinations of </w:t>
                      </w:r>
                      <w:r>
                        <w:rPr>
                          <w:i/>
                          <w:sz w:val="16"/>
                        </w:rPr>
                        <w:t>S</w:t>
                      </w:r>
                      <w:r>
                        <w:rPr>
                          <w:sz w:val="16"/>
                        </w:rPr>
                        <w:t xml:space="preserve"> are drawn during testing) for which ToMnet+ predicts the </w:t>
                      </w:r>
                      <w:del w:id="222" w:author="Unknown">
                        <w:r w:rsidDel="00B12565">
                          <w:rPr>
                            <w:sz w:val="16"/>
                          </w:rPr>
                          <w:delText>trajectory agents take</w:delText>
                        </w:r>
                      </w:del>
                      <w:ins w:id="223" w:author="Unknown" w:date="2020-03-10T01:15:00Z">
                        <w:r>
                          <w:rPr>
                            <w:sz w:val="16"/>
                          </w:rPr>
                          <w:t>target the agent will approach</w:t>
                        </w:r>
                      </w:ins>
                      <w:ins w:id="224" w:author="Unknown" w:date="2020-03-10T01:16:00Z">
                        <w:r>
                          <w:rPr>
                            <w:sz w:val="16"/>
                          </w:rPr>
                          <w:t xml:space="preserve"> (</w:t>
                        </w:r>
                        <m:oMath>
                          <m:acc>
                            <m:accPr>
                              <m:ctrlPr>
                                <w:rPr>
                                  <w:rFonts w:ascii="Cambria Math" w:hAnsi="Cambria Math"/>
                                  <w:i/>
                                  <w:sz w:val="16"/>
                                </w:rPr>
                              </m:ctrlPr>
                            </m:accPr>
                            <m:e>
                              <m:sSubSup>
                                <m:sSubSupPr>
                                  <m:ctrlPr>
                                    <w:rPr>
                                      <w:rFonts w:ascii="Cambria Math" w:hAnsi="Cambria Math"/>
                                      <w:i/>
                                      <w:sz w:val="16"/>
                                    </w:rPr>
                                  </m:ctrlPr>
                                </m:sSubSupPr>
                                <m:e>
                                  <m:r>
                                    <w:rPr>
                                      <w:rFonts w:ascii="Cambria Math" w:hAnsi="Cambria Math"/>
                                      <w:sz w:val="16"/>
                                    </w:rPr>
                                    <m:t>g</m:t>
                                  </m:r>
                                </m:e>
                                <m:sub>
                                  <m:r>
                                    <w:rPr>
                                      <w:rFonts w:ascii="Cambria Math" w:hAnsi="Cambria Math"/>
                                      <w:sz w:val="16"/>
                                    </w:rPr>
                                    <m:t>k</m:t>
                                  </m:r>
                                </m:sub>
                                <m:sup>
                                  <m:r>
                                    <w:rPr>
                                      <w:rFonts w:ascii="Cambria Math" w:hAnsi="Cambria Math"/>
                                      <w:sz w:val="16"/>
                                    </w:rPr>
                                    <m:t>*</m:t>
                                  </m:r>
                                </m:sup>
                              </m:sSubSup>
                            </m:e>
                          </m:acc>
                        </m:oMath>
                        <w:r>
                          <w:rPr>
                            <w:sz w:val="16"/>
                          </w:rPr>
                          <w:t>)</w:t>
                        </w:r>
                      </w:ins>
                      <w:r>
                        <w:rPr>
                          <w:sz w:val="16"/>
                        </w:rPr>
                        <w:t xml:space="preserve"> (bottom; blue </w:t>
                      </w:r>
                      <w:del w:id="225" w:author="Unknown">
                        <w:r w:rsidDel="00B12565">
                          <w:rPr>
                            <w:sz w:val="16"/>
                          </w:rPr>
                          <w:delText>arrows</w:delText>
                        </w:r>
                      </w:del>
                      <w:ins w:id="226" w:author="Unknown" w:date="2020-03-10T01:17:00Z">
                        <w:r>
                          <w:rPr>
                            <w:sz w:val="16"/>
                          </w:rPr>
                          <w:t>circle</w:t>
                        </w:r>
                      </w:ins>
                      <w:r>
                        <w:rPr>
                          <w:sz w:val="16"/>
                        </w:rPr>
                        <w:t>).</w:t>
                      </w:r>
                    </w:p>
                  </w:txbxContent>
                </v:textbox>
                <w10:wrap type="square" anchorx="margin" anchory="margin"/>
              </v:shape>
            </w:pict>
          </mc:Fallback>
        </mc:AlternateContent>
      </w:r>
      <w:ins w:id="227" w:author="Unknown" w:date="2020-03-09T20:10:00Z">
        <w:r>
          <w:rPr>
            <w:rFonts w:ascii="Times New Roman"/>
            <w:bCs/>
          </w:rPr>
          <w:t xml:space="preserve">In each </w:t>
        </w:r>
        <m:oMath>
          <m:sSub>
            <m:sSubPr>
              <m:ctrlPr>
                <w:rPr>
                  <w:rFonts w:ascii="Cambria Math" w:hAnsi="Cambria Math"/>
                  <w:bCs/>
                  <w:i/>
                </w:rPr>
              </m:ctrlPr>
            </m:sSubPr>
            <m:e>
              <m:r>
                <w:rPr>
                  <w:rFonts w:ascii="Cambria Math" w:hAnsi="Cambria Math"/>
                </w:rPr>
                <m:t>w</m:t>
              </m:r>
            </m:e>
            <m:sub>
              <m:r>
                <w:rPr>
                  <w:rFonts w:ascii="Cambria Math" w:hAnsi="Cambria Math"/>
                </w:rPr>
                <m:t>j</m:t>
              </m:r>
            </m:sub>
          </m:sSub>
        </m:oMath>
        <w:r>
          <w:rPr>
            <w:rFonts w:ascii="Times New Roman"/>
            <w:bCs/>
          </w:rPr>
          <w:t xml:space="preserve">, the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 xml:space="preserve"> </m:t>
          </m:r>
        </m:oMath>
        <w:r>
          <w:rPr>
            <w:rFonts w:ascii="Times New Roman"/>
            <w:bCs/>
          </w:rPr>
          <w:t>approach</w:t>
        </w:r>
      </w:ins>
      <w:ins w:id="228" w:author="Unknown" w:date="2020-03-09T20:11:00Z">
        <w:r>
          <w:rPr>
            <w:rFonts w:ascii="Times New Roman"/>
            <w:bCs/>
          </w:rPr>
          <w:t>es</w:t>
        </w:r>
      </w:ins>
      <w:ins w:id="229" w:author="Unknown" w:date="2020-03-09T20:10:00Z">
        <w:r>
          <w:rPr>
            <w:rFonts w:ascii="Times New Roman"/>
            <w:bCs/>
          </w:rPr>
          <w:t xml:space="preserve"> </w:t>
        </w:r>
      </w:ins>
      <w:ins w:id="230" w:author="Unknown" w:date="2020-03-09T20:11:00Z">
        <w:r w:rsidRPr="00784812">
          <w:rPr>
            <w:rFonts w:ascii="Times New Roman"/>
            <w:bCs/>
            <w:i/>
            <w:iCs/>
          </w:rPr>
          <w:t>g*</w:t>
        </w:r>
        <w:r>
          <w:rPr>
            <w:rFonts w:ascii="Times New Roman"/>
            <w:bCs/>
          </w:rPr>
          <w:t xml:space="preserve"> following the shortest path</w:t>
        </w:r>
      </w:ins>
      <w:ins w:id="231" w:author="Unknown" w:date="2020-03-09T20:24:00Z">
        <w:r>
          <w:rPr>
            <w:rFonts w:ascii="Times New Roman"/>
            <w:bCs/>
          </w:rPr>
          <w:t xml:space="preserve"> in a determinist way</w:t>
        </w:r>
      </w:ins>
      <w:ins w:id="232" w:author="Unknown" w:date="2020-03-09T20:12:00Z">
        <w:r>
          <w:rPr>
            <w:rFonts w:ascii="Times New Roman"/>
            <w:bCs/>
          </w:rPr>
          <w:t xml:space="preserve">, </w:t>
        </w:r>
      </w:ins>
      <w:del w:id="233" w:author="Unknown">
        <w:r w:rsidRPr="008B3F6C" w:rsidDel="008A0028">
          <w:rPr>
            <w:rFonts w:ascii="Times New Roman"/>
            <w:bCs/>
          </w:rPr>
          <w:delText xml:space="preserve">Using these social agent parameters, we simulated agent movement behaviors to targets by contrasting the </w:delText>
        </w:r>
        <w:r w:rsidDel="008A0028">
          <w:rPr>
            <w:rFonts w:ascii="Times New Roman"/>
            <w:bCs/>
          </w:rPr>
          <w:delText xml:space="preserve">normalized </w:delText>
        </w:r>
        <w:r w:rsidRPr="008B3F6C" w:rsidDel="008A0028">
          <w:rPr>
            <w:rFonts w:ascii="Times New Roman"/>
            <w:bCs/>
          </w:rPr>
          <w:delText xml:space="preserve">physical distances, </w:delText>
        </w:r>
        <m:oMath>
          <m:acc>
            <m:accPr>
              <m:chr m:val="̃"/>
              <m:ctrlPr>
                <w:rPr>
                  <w:rFonts w:ascii="Cambria Math" w:hAnsi="Cambria Math"/>
                  <w:i/>
                </w:rPr>
              </m:ctrlPr>
            </m:accPr>
            <m:e>
              <m:sSub>
                <m:sSubPr>
                  <m:ctrlPr>
                    <w:rPr>
                      <w:rFonts w:ascii="Cambria Math" w:hAnsi="Cambria Math"/>
                    </w:rPr>
                  </m:ctrlPr>
                </m:sSubPr>
                <m:e>
                  <m:r>
                    <w:rPr>
                      <w:rFonts w:ascii="Cambria Math" w:hAnsi="Cambria Math"/>
                    </w:rPr>
                    <m:t>d</m:t>
                  </m:r>
                </m:e>
                <m:sub>
                  <m:r>
                    <w:rPr>
                      <w:rFonts w:ascii="Cambria Math" w:hAnsi="Cambria Math"/>
                    </w:rPr>
                    <m:t>s</m:t>
                  </m:r>
                </m:sub>
              </m:sSub>
            </m:e>
          </m:acc>
        </m:oMath>
        <w:r w:rsidRPr="008B3F6C" w:rsidDel="008A0028">
          <w:rPr>
            <w:rFonts w:ascii="Times New Roman"/>
            <w:bCs/>
          </w:rPr>
          <w:delText xml:space="preserve">, which is the </w:delText>
        </w:r>
        <w:r w:rsidDel="008A0028">
          <w:rPr>
            <w:rFonts w:ascii="Times New Roman"/>
            <w:bCs/>
          </w:rPr>
          <w:delText xml:space="preserve">normalized </w:delText>
        </w:r>
        <w:r w:rsidRPr="008B3F6C" w:rsidDel="008A0028">
          <w:rPr>
            <w:rFonts w:ascii="Times New Roman"/>
            <w:bCs/>
          </w:rPr>
          <w:delText xml:space="preserve">number of steps between agent and targets, </w:delText>
        </w:r>
        <w:r w:rsidRPr="008B3F6C" w:rsidDel="008A0028">
          <w:rPr>
            <w:rFonts w:ascii="Times New Roman"/>
            <w:bCs/>
          </w:rPr>
          <w:lastRenderedPageBreak/>
          <w:delText xml:space="preserve">and </w:delText>
        </w:r>
        <w:r w:rsidDel="008A0028">
          <w:rPr>
            <w:rFonts w:ascii="Times New Roman"/>
            <w:bCs/>
          </w:rPr>
          <w:delText>normalized social support</w:delText>
        </w:r>
        <w:r w:rsidRPr="008B3F6C" w:rsidDel="008A0028">
          <w:rPr>
            <w:rFonts w:ascii="Times New Roman"/>
            <w:bCs/>
          </w:rPr>
          <w:delText>,</w:delText>
        </w:r>
        <w:r w:rsidDel="008A0028">
          <w:rPr>
            <w:rFonts w:ascii="Times New Roman"/>
            <w:bCs/>
          </w:rPr>
          <w:delText xml:space="preserve"> </w:delText>
        </w:r>
        <m:oMath>
          <m:acc>
            <m:accPr>
              <m:chr m:val="̃"/>
              <m:ctrlPr>
                <w:rPr>
                  <w:rFonts w:ascii="Cambria Math" w:hAnsi="Cambria Math"/>
                  <w:i/>
                </w:rPr>
              </m:ctrlPr>
            </m:accPr>
            <m:e>
              <m:sSub>
                <m:sSubPr>
                  <m:ctrlPr>
                    <w:rPr>
                      <w:rFonts w:ascii="Cambria Math" w:hAnsi="Cambria Math"/>
                    </w:rPr>
                  </m:ctrlPr>
                </m:sSubPr>
                <m:e>
                  <m:r>
                    <w:rPr>
                      <w:rFonts w:ascii="Cambria Math" w:hAnsi="Cambria Math"/>
                    </w:rPr>
                    <m:t>u</m:t>
                  </m:r>
                </m:e>
                <m:sub>
                  <m:r>
                    <w:rPr>
                      <w:rFonts w:ascii="Cambria Math" w:hAnsi="Cambria Math"/>
                    </w:rPr>
                    <m:t>s</m:t>
                  </m:r>
                </m:sub>
              </m:sSub>
            </m:e>
          </m:acc>
        </m:oMath>
        <w:r w:rsidRPr="008B3F6C" w:rsidDel="008A0028">
          <w:rPr>
            <w:rFonts w:ascii="Times New Roman"/>
            <w:bCs/>
          </w:rPr>
          <w:delText>,</w:delText>
        </w:r>
        <m:oMath>
          <m:r>
            <m:rPr>
              <m:sty m:val="p"/>
            </m:rPr>
            <w:rPr>
              <w:rFonts w:ascii="Cambria Math" w:hAnsi="Cambria Math"/>
            </w:rPr>
            <m:t xml:space="preserve"> </m:t>
          </m:r>
        </m:oMath>
        <w:r w:rsidDel="008A0028">
          <w:rPr>
            <w:rFonts w:ascii="Times New Roman"/>
            <w:bCs/>
          </w:rPr>
          <w:delText xml:space="preserve">where </w:delText>
        </w:r>
        <m:oMath>
          <m:r>
            <w:rPr>
              <w:rFonts w:ascii="Cambria Math" w:hAnsi="Cambria Math"/>
            </w:rPr>
            <m:t>s=1,2,3,4</m:t>
          </m:r>
        </m:oMath>
        <w:r w:rsidRPr="00E835A4" w:rsidDel="008A0028">
          <w:rPr>
            <w:rFonts w:ascii="Times New Roman"/>
            <w:bCs/>
          </w:rPr>
          <w:delText>. Then</w:delText>
        </w:r>
        <w:r w:rsidDel="008A0028">
          <w:rPr>
            <w:rFonts w:ascii="Times New Roman"/>
            <w:bCs/>
          </w:rPr>
          <w:delText>,</w:delText>
        </w:r>
        <w:r w:rsidRPr="00E835A4" w:rsidDel="008A0028">
          <w:rPr>
            <w:rFonts w:ascii="Times New Roman"/>
            <w:bCs/>
          </w:rPr>
          <w:delText xml:space="preserve"> </w:delText>
        </w:r>
      </w:del>
    </w:p>
    <w:p w14:paraId="187C85EE" w14:textId="77777777" w:rsidR="00A701AA" w:rsidDel="008A0028" w:rsidRDefault="00A701AA" w:rsidP="00A701AA">
      <w:pPr>
        <w:pStyle w:val="a"/>
        <w:tabs>
          <w:tab w:val="clear" w:pos="800"/>
          <w:tab w:val="left" w:pos="180"/>
        </w:tabs>
        <w:wordWrap/>
        <w:spacing w:line="240" w:lineRule="auto"/>
        <w:contextualSpacing/>
        <w:outlineLvl w:val="0"/>
        <w:rPr>
          <w:del w:id="234" w:author="Unknown"/>
          <w:rFonts w:ascii="Times New Roman"/>
          <w:bCs/>
        </w:rPr>
      </w:pPr>
    </w:p>
    <w:p w14:paraId="7C2ABA9F" w14:textId="77777777" w:rsidR="00A701AA" w:rsidRPr="00CC69C2" w:rsidDel="008A0028" w:rsidRDefault="00A701AA" w:rsidP="00A701AA">
      <w:pPr>
        <w:pStyle w:val="a"/>
        <w:tabs>
          <w:tab w:val="clear" w:pos="800"/>
          <w:tab w:val="left" w:pos="180"/>
        </w:tabs>
        <w:wordWrap/>
        <w:spacing w:line="240" w:lineRule="auto"/>
        <w:contextualSpacing/>
        <w:outlineLvl w:val="0"/>
        <w:rPr>
          <w:del w:id="235" w:author="Unknown"/>
          <w:rFonts w:ascii="Times New Roman"/>
        </w:rPr>
      </w:pPr>
      <m:oMathPara>
        <m:oMathParaPr>
          <m:jc m:val="center"/>
        </m:oMathParaPr>
        <m:oMath>
          <m:acc>
            <m:accPr>
              <m:chr m:val="̃"/>
              <m:ctrlPr>
                <w:del w:id="236" w:author="Unknown">
                  <w:rPr>
                    <w:rFonts w:ascii="Cambria Math" w:hAnsi="Cambria Math"/>
                    <w:i/>
                  </w:rPr>
                </w:del>
              </m:ctrlPr>
            </m:accPr>
            <m:e>
              <m:sSub>
                <m:sSubPr>
                  <m:ctrlPr>
                    <w:del w:id="237" w:author="Unknown">
                      <w:rPr>
                        <w:rFonts w:ascii="Cambria Math" w:hAnsi="Cambria Math"/>
                      </w:rPr>
                    </w:del>
                  </m:ctrlPr>
                </m:sSubPr>
                <m:e>
                  <m:r>
                    <w:del w:id="238" w:author="Unknown">
                      <w:rPr>
                        <w:rFonts w:ascii="Cambria Math" w:hAnsi="Cambria Math"/>
                      </w:rPr>
                      <m:t>P</m:t>
                    </w:del>
                  </m:r>
                </m:e>
                <m:sub>
                  <m:r>
                    <w:del w:id="239" w:author="Unknown">
                      <w:rPr>
                        <w:rFonts w:ascii="Cambria Math" w:hAnsi="Cambria Math"/>
                      </w:rPr>
                      <m:t>s</m:t>
                    </w:del>
                  </m:r>
                </m:sub>
              </m:sSub>
            </m:e>
          </m:acc>
          <m:r>
            <w:del w:id="240" w:author="Unknown">
              <w:rPr>
                <w:rFonts w:ascii="Cambria Math" w:hAnsi="Cambria Math"/>
              </w:rPr>
              <m:t>=</m:t>
            </w:del>
          </m:r>
          <m:acc>
            <m:accPr>
              <m:chr m:val="̃"/>
              <m:ctrlPr>
                <w:del w:id="241" w:author="Unknown">
                  <w:rPr>
                    <w:rFonts w:ascii="Cambria Math" w:hAnsi="Cambria Math"/>
                    <w:i/>
                  </w:rPr>
                </w:del>
              </m:ctrlPr>
            </m:accPr>
            <m:e>
              <m:sSub>
                <m:sSubPr>
                  <m:ctrlPr>
                    <w:del w:id="242" w:author="Unknown">
                      <w:rPr>
                        <w:rFonts w:ascii="Cambria Math" w:hAnsi="Cambria Math"/>
                      </w:rPr>
                    </w:del>
                  </m:ctrlPr>
                </m:sSubPr>
                <m:e>
                  <m:r>
                    <w:del w:id="243" w:author="Unknown">
                      <w:rPr>
                        <w:rFonts w:ascii="Cambria Math" w:hAnsi="Cambria Math"/>
                      </w:rPr>
                      <m:t>u</m:t>
                    </w:del>
                  </m:r>
                </m:e>
                <m:sub>
                  <m:r>
                    <w:del w:id="244" w:author="Unknown">
                      <w:rPr>
                        <w:rFonts w:ascii="Cambria Math" w:hAnsi="Cambria Math"/>
                      </w:rPr>
                      <m:t>s</m:t>
                    </w:del>
                  </m:r>
                </m:sub>
              </m:sSub>
            </m:e>
          </m:acc>
          <m:r>
            <w:del w:id="245" w:author="Unknown">
              <w:rPr>
                <w:rFonts w:ascii="Cambria Math" w:hAnsi="Cambria Math"/>
              </w:rPr>
              <m:t>-</m:t>
            </w:del>
          </m:r>
          <m:acc>
            <m:accPr>
              <m:chr m:val="̃"/>
              <m:ctrlPr>
                <w:del w:id="246" w:author="Unknown">
                  <w:rPr>
                    <w:rFonts w:ascii="Cambria Math" w:hAnsi="Cambria Math"/>
                    <w:i/>
                  </w:rPr>
                </w:del>
              </m:ctrlPr>
            </m:accPr>
            <m:e>
              <m:sSub>
                <m:sSubPr>
                  <m:ctrlPr>
                    <w:del w:id="247" w:author="Unknown">
                      <w:rPr>
                        <w:rFonts w:ascii="Cambria Math" w:hAnsi="Cambria Math"/>
                      </w:rPr>
                    </w:del>
                  </m:ctrlPr>
                </m:sSubPr>
                <m:e>
                  <m:r>
                    <w:del w:id="248" w:author="Unknown">
                      <w:rPr>
                        <w:rFonts w:ascii="Cambria Math" w:hAnsi="Cambria Math"/>
                      </w:rPr>
                      <m:t>d</m:t>
                    </w:del>
                  </m:r>
                </m:e>
                <m:sub>
                  <m:r>
                    <w:del w:id="249" w:author="Unknown">
                      <w:rPr>
                        <w:rFonts w:ascii="Cambria Math" w:hAnsi="Cambria Math"/>
                      </w:rPr>
                      <m:t>s</m:t>
                    </w:del>
                  </m:r>
                </m:sub>
              </m:sSub>
            </m:e>
          </m:acc>
        </m:oMath>
      </m:oMathPara>
    </w:p>
    <w:p w14:paraId="0E466AB0" w14:textId="77777777" w:rsidR="00A701AA" w:rsidDel="008A0028" w:rsidRDefault="00A701AA" w:rsidP="00A701AA">
      <w:pPr>
        <w:pStyle w:val="a"/>
        <w:tabs>
          <w:tab w:val="clear" w:pos="800"/>
          <w:tab w:val="left" w:pos="180"/>
        </w:tabs>
        <w:wordWrap/>
        <w:spacing w:line="240" w:lineRule="auto"/>
        <w:contextualSpacing/>
        <w:outlineLvl w:val="0"/>
        <w:rPr>
          <w:del w:id="250" w:author="Unknown"/>
          <w:rFonts w:ascii="Times New Roman"/>
        </w:rPr>
      </w:pPr>
    </w:p>
    <w:p w14:paraId="3E779E68" w14:textId="77777777" w:rsidR="00A701AA" w:rsidRDefault="00A701AA" w:rsidP="00A701AA">
      <w:pPr>
        <w:pStyle w:val="a"/>
        <w:tabs>
          <w:tab w:val="clear" w:pos="800"/>
          <w:tab w:val="left" w:pos="180"/>
        </w:tabs>
        <w:wordWrap/>
        <w:spacing w:line="240" w:lineRule="auto"/>
        <w:contextualSpacing/>
        <w:outlineLvl w:val="0"/>
        <w:rPr>
          <w:ins w:id="251" w:author="Unknown" w:date="2020-03-09T20:24:00Z"/>
          <w:rFonts w:ascii="Times New Roman"/>
          <w:bCs/>
        </w:rPr>
      </w:pPr>
      <w:del w:id="252" w:author="Unknown">
        <w:r w:rsidRPr="007A1F48" w:rsidDel="008A0028">
          <w:rPr>
            <w:rFonts w:ascii="Times New Roman"/>
            <w:bCs/>
          </w:rPr>
          <w:delText xml:space="preserve">such that the agent was set to move toward the social target with largest </w:delText>
        </w:r>
        <m:oMath>
          <m:acc>
            <m:accPr>
              <m:chr m:val="̃"/>
              <m:ctrlPr>
                <w:rPr>
                  <w:rFonts w:ascii="Cambria Math" w:hAnsi="Cambria Math"/>
                  <w:bCs/>
                  <w:i/>
                </w:rPr>
              </m:ctrlPr>
            </m:accPr>
            <m:e>
              <m:d>
                <m:dPr>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s</m:t>
                      </m:r>
                    </m:sub>
                  </m:sSub>
                </m:e>
              </m:d>
            </m:e>
          </m:acc>
        </m:oMath>
        <w:r w:rsidRPr="007A1F48" w:rsidDel="008A0028">
          <w:rPr>
            <w:rFonts w:ascii="Times New Roman"/>
            <w:bCs/>
          </w:rPr>
          <w:delText xml:space="preserve">, </w:delText>
        </w:r>
      </w:del>
      <w:r w:rsidRPr="007A1F48">
        <w:rPr>
          <w:rFonts w:ascii="Times New Roman"/>
          <w:bCs/>
        </w:rPr>
        <w:t xml:space="preserve">constituting a grid world trajectory </w:t>
      </w:r>
      <w:r>
        <w:rPr>
          <w:rFonts w:ascii="Times New Roman"/>
          <w:bCs/>
        </w:rPr>
        <w:t xml:space="preserve">instance </w:t>
      </w:r>
      <m:oMath>
        <m:sSub>
          <m:sSubPr>
            <m:ctrlPr>
              <w:ins w:id="253" w:author="Unknown" w:date="2020-03-09T20:13:00Z">
                <w:rPr>
                  <w:rFonts w:ascii="Cambria Math" w:hAnsi="Cambria Math"/>
                  <w:bCs/>
                  <w:i/>
                </w:rPr>
              </w:ins>
            </m:ctrlPr>
          </m:sSubPr>
          <m:e>
            <m:r>
              <w:ins w:id="254" w:author="Unknown" w:date="2020-03-09T20:13:00Z">
                <w:rPr>
                  <w:rFonts w:ascii="Cambria Math" w:hAnsi="Cambria Math"/>
                </w:rPr>
                <m:t>τ</m:t>
              </w:ins>
            </m:r>
          </m:e>
          <m:sub>
            <m:r>
              <w:ins w:id="255" w:author="Unknown" w:date="2020-03-09T20:13:00Z">
                <w:rPr>
                  <w:rFonts w:ascii="Cambria Math" w:hAnsi="Cambria Math"/>
                </w:rPr>
                <m:t>j</m:t>
              </w:ins>
            </m:r>
          </m:sub>
        </m:sSub>
        <m:r>
          <w:ins w:id="256" w:author="Unknown" w:date="2020-03-09T20:13:00Z">
            <w:rPr>
              <w:rFonts w:ascii="Cambria Math" w:hAnsi="Cambria Math"/>
            </w:rPr>
            <m:t xml:space="preserve"> </m:t>
          </w:ins>
        </m:r>
      </m:oMath>
      <w:r>
        <w:rPr>
          <w:rFonts w:ascii="Times New Roman"/>
          <w:bCs/>
        </w:rPr>
        <w:t>(green arrows in Fig.</w:t>
      </w:r>
      <w:r w:rsidRPr="007A1F48">
        <w:rPr>
          <w:rFonts w:ascii="Times New Roman"/>
          <w:bCs/>
        </w:rPr>
        <w:t xml:space="preserve"> 2). </w:t>
      </w:r>
      <w:ins w:id="257" w:author="Unknown" w:date="2020-03-09T22:19:00Z">
        <w:r>
          <w:rPr>
            <w:rFonts w:ascii="Times New Roman"/>
            <w:bCs/>
          </w:rPr>
          <w:t xml:space="preserve">For each virtual agent, </w:t>
        </w:r>
      </w:ins>
      <w:ins w:id="258" w:author="Unknown" w:date="2020-03-09T22:20:00Z">
        <w:r>
          <w:rPr>
            <w:rFonts w:ascii="Times New Roman"/>
            <w:bCs/>
          </w:rPr>
          <w:t>t</w:t>
        </w:r>
      </w:ins>
      <w:ins w:id="259" w:author="Unknown" w:date="2020-03-09T22:17:00Z">
        <w:r>
          <w:rPr>
            <w:rFonts w:ascii="Times New Roman"/>
            <w:bCs/>
          </w:rPr>
          <w:t xml:space="preserve">he social reward </w:t>
        </w:r>
      </w:ins>
      <w:ins w:id="260" w:author="Unknown" w:date="2020-03-09T22:19:00Z">
        <w:r>
          <w:rPr>
            <w:rFonts w:ascii="Times New Roman"/>
            <w:bCs/>
          </w:rPr>
          <w:t xml:space="preserve">values </w:t>
        </w:r>
      </w:ins>
      <w:ins w:id="261" w:author="Unknown" w:date="2020-03-09T22:20:00Z">
        <w:r>
          <w:rPr>
            <w:rFonts w:ascii="Times New Roman"/>
            <w:bCs/>
          </w:rPr>
          <w:t xml:space="preserve">for its </w:t>
        </w:r>
      </w:ins>
      <w:ins w:id="262" w:author="Unknown" w:date="2020-03-09T22:26:00Z">
        <w:r>
          <w:rPr>
            <w:rFonts w:ascii="Times New Roman"/>
            <w:bCs/>
          </w:rPr>
          <w:t>four</w:t>
        </w:r>
      </w:ins>
      <w:ins w:id="263" w:author="Unknown" w:date="2020-03-09T22:20:00Z">
        <w:r>
          <w:rPr>
            <w:rFonts w:ascii="Times New Roman"/>
            <w:bCs/>
          </w:rPr>
          <w:t xml:space="preserve"> targets </w:t>
        </w:r>
        <m:oMath>
          <m:r>
            <w:rPr>
              <w:rFonts w:ascii="Cambria Math" w:hAnsi="Cambria Math"/>
            </w:rPr>
            <m:t>{</m:t>
          </m:r>
        </m:oMath>
      </w:ins>
      <m:oMath>
        <m:sSub>
          <m:sSubPr>
            <m:ctrlPr>
              <w:ins w:id="264" w:author="Unknown" w:date="2020-03-09T22:19:00Z">
                <w:rPr>
                  <w:rFonts w:ascii="Cambria Math" w:hAnsi="Cambria Math"/>
                  <w:bCs/>
                  <w:i/>
                </w:rPr>
              </w:ins>
            </m:ctrlPr>
          </m:sSubPr>
          <m:e>
            <m:r>
              <w:ins w:id="265" w:author="Unknown" w:date="2020-03-09T22:19:00Z">
                <w:rPr>
                  <w:rFonts w:ascii="Cambria Math" w:hAnsi="Cambria Math"/>
                </w:rPr>
                <m:t>u</m:t>
              </w:ins>
            </m:r>
          </m:e>
          <m:sub>
            <m:r>
              <w:ins w:id="266" w:author="Unknown" w:date="2020-03-09T22:19:00Z">
                <w:rPr>
                  <w:rFonts w:ascii="Cambria Math" w:hAnsi="Cambria Math"/>
                </w:rPr>
                <m:t>s</m:t>
              </w:ins>
            </m:r>
          </m:sub>
        </m:sSub>
        <m:r>
          <w:ins w:id="267" w:author="Unknown" w:date="2020-03-09T22:19:00Z">
            <w:rPr>
              <w:rFonts w:ascii="Cambria Math" w:hAnsi="Cambria Math"/>
            </w:rPr>
            <m:t>|s∈[1,4]</m:t>
          </w:ins>
        </m:r>
        <m:r>
          <w:ins w:id="268" w:author="Unknown" w:date="2020-03-09T22:23:00Z">
            <w:rPr>
              <w:rFonts w:ascii="Cambria Math" w:hAnsi="Cambria Math"/>
            </w:rPr>
            <m:t>}</m:t>
          </w:ins>
        </m:r>
      </m:oMath>
      <w:ins w:id="269" w:author="Unknown" w:date="2020-03-09T22:20:00Z">
        <w:r>
          <w:rPr>
            <w:rFonts w:ascii="Times New Roman"/>
            <w:bCs/>
          </w:rPr>
          <w:t>are sam</w:t>
        </w:r>
      </w:ins>
      <w:ins w:id="270" w:author="Unknown" w:date="2020-03-09T22:21:00Z">
        <w:r>
          <w:rPr>
            <w:rFonts w:ascii="Times New Roman"/>
            <w:bCs/>
          </w:rPr>
          <w:t xml:space="preserve">pled randomly from a uniform distribution between 0 and </w:t>
        </w:r>
      </w:ins>
      <w:ins w:id="271" w:author="Unknown" w:date="2020-03-09T22:22:00Z">
        <w:r>
          <w:rPr>
            <w:rFonts w:ascii="Times New Roman"/>
            <w:bCs/>
          </w:rPr>
          <w:t>26,</w:t>
        </w:r>
      </w:ins>
      <w:ins w:id="272" w:author="Unknown" w:date="2020-03-09T22:21:00Z">
        <w:r>
          <w:rPr>
            <w:rFonts w:ascii="Times New Roman"/>
            <w:bCs/>
          </w:rPr>
          <w:t xml:space="preserve"> under the </w:t>
        </w:r>
      </w:ins>
      <w:ins w:id="273" w:author="Unknown" w:date="2020-03-09T22:22:00Z">
        <w:r>
          <w:rPr>
            <w:rFonts w:ascii="Times New Roman"/>
            <w:bCs/>
          </w:rPr>
          <w:t xml:space="preserve">hard </w:t>
        </w:r>
      </w:ins>
      <w:ins w:id="274" w:author="Unknown" w:date="2020-03-09T22:21:00Z">
        <w:r>
          <w:rPr>
            <w:rFonts w:ascii="Times New Roman"/>
            <w:bCs/>
          </w:rPr>
          <w:t xml:space="preserve">constraint that </w:t>
        </w:r>
      </w:ins>
      <w:del w:id="275" w:author="Unknown">
        <w:r w:rsidRPr="007A1F48" w:rsidDel="00D507D5">
          <w:rPr>
            <w:rFonts w:ascii="Times New Roman"/>
            <w:bCs/>
          </w:rPr>
          <w:delText xml:space="preserve">We simulated 10,000 grid world trajectories in total. </w:delText>
        </w:r>
      </w:del>
      <w:ins w:id="276" w:author="Unknown" w:date="2020-03-09T22:22:00Z">
        <w:r>
          <w:rPr>
            <w:rFonts w:ascii="Times New Roman"/>
            <w:bCs/>
          </w:rPr>
          <w:t xml:space="preserve">the standard deviation </w:t>
        </w:r>
      </w:ins>
      <w:ins w:id="277" w:author="Unknown" w:date="2020-03-09T22:23:00Z">
        <w:r>
          <w:rPr>
            <w:rFonts w:ascii="Times New Roman"/>
            <w:bCs/>
          </w:rPr>
          <w:t>(SD)</w:t>
        </w:r>
      </w:ins>
      <w:ins w:id="278" w:author="Unknown" w:date="2020-03-09T22:25:00Z">
        <w:r>
          <w:rPr>
            <w:rFonts w:ascii="Times New Roman"/>
            <w:bCs/>
          </w:rPr>
          <w:t xml:space="preserve"> of</w:t>
        </w:r>
      </w:ins>
      <w:ins w:id="279" w:author="Unknown" w:date="2020-03-09T22:23:00Z">
        <w:r>
          <w:rPr>
            <w:rFonts w:ascii="Times New Roman"/>
            <w:bCs/>
          </w:rPr>
          <w:t xml:space="preserve"> </w:t>
        </w:r>
      </w:ins>
      <m:oMath>
        <m:r>
          <w:ins w:id="280" w:author="Unknown" w:date="2020-03-09T22:25:00Z">
            <w:rPr>
              <w:rFonts w:ascii="Cambria Math" w:hAnsi="Cambria Math"/>
            </w:rPr>
            <m:t>u</m:t>
          </w:ins>
        </m:r>
      </m:oMath>
      <w:ins w:id="281" w:author="Unknown" w:date="2020-03-09T22:25:00Z">
        <w:r>
          <w:rPr>
            <w:rFonts w:ascii="Times New Roman"/>
            <w:bCs/>
          </w:rPr>
          <w:t xml:space="preserve"> </w:t>
        </w:r>
      </w:ins>
      <w:ins w:id="282" w:author="Unknown" w:date="2020-03-09T22:23:00Z">
        <w:r>
          <w:rPr>
            <w:rFonts w:ascii="Times New Roman"/>
            <w:bCs/>
          </w:rPr>
          <w:t>belongs to 0.1, 1.1, or 2.1. The constraint on SD is impos</w:t>
        </w:r>
      </w:ins>
      <w:ins w:id="283" w:author="Unknown" w:date="2020-03-09T22:24:00Z">
        <w:r>
          <w:rPr>
            <w:rFonts w:ascii="Times New Roman"/>
            <w:bCs/>
          </w:rPr>
          <w:t>ed to test the robustness of the model (smaller SD should make preference inference harder).</w:t>
        </w:r>
      </w:ins>
      <w:ins w:id="284" w:author="Unknown" w:date="2020-03-09T22:26:00Z">
        <w:r>
          <w:rPr>
            <w:rFonts w:ascii="Times New Roman"/>
            <w:bCs/>
          </w:rPr>
          <w:t xml:space="preserve"> Twelve virtual agents have SD(</w:t>
        </w:r>
        <m:oMath>
          <m:r>
            <w:rPr>
              <w:rFonts w:ascii="Cambria Math" w:hAnsi="Cambria Math"/>
            </w:rPr>
            <m:t>u)</m:t>
          </m:r>
        </m:oMath>
        <w:r>
          <w:rPr>
            <w:rFonts w:ascii="Times New Roman"/>
            <w:bCs/>
          </w:rPr>
          <w:t xml:space="preserve"> equals 2.1, </w:t>
        </w:r>
      </w:ins>
      <w:ins w:id="285" w:author="Unknown" w:date="2020-03-09T22:27:00Z">
        <w:r>
          <w:rPr>
            <w:rFonts w:ascii="Times New Roman"/>
            <w:bCs/>
          </w:rPr>
          <w:t>twelve</w:t>
        </w:r>
      </w:ins>
      <w:ins w:id="286" w:author="Unknown" w:date="2020-03-09T22:26:00Z">
        <w:r>
          <w:rPr>
            <w:rFonts w:ascii="Times New Roman"/>
            <w:bCs/>
          </w:rPr>
          <w:t xml:space="preserve"> 1.1, and si</w:t>
        </w:r>
      </w:ins>
      <w:ins w:id="287" w:author="Unknown" w:date="2020-03-09T22:27:00Z">
        <w:r>
          <w:rPr>
            <w:rFonts w:ascii="Times New Roman"/>
            <w:bCs/>
          </w:rPr>
          <w:t>x 0.1.</w:t>
        </w:r>
      </w:ins>
    </w:p>
    <w:p w14:paraId="0E04C5AA" w14:textId="77777777" w:rsidR="00A701AA" w:rsidRDefault="00A701AA" w:rsidP="00A701AA">
      <w:pPr>
        <w:pStyle w:val="Heading2"/>
        <w:keepLines/>
        <w:numPr>
          <w:ilvl w:val="1"/>
          <w:numId w:val="0"/>
        </w:numPr>
        <w:tabs>
          <w:tab w:val="num" w:pos="360"/>
        </w:tabs>
        <w:autoSpaceDE/>
        <w:autoSpaceDN/>
        <w:ind w:left="288" w:hanging="288"/>
        <w:contextualSpacing/>
        <w:rPr>
          <w:ins w:id="288" w:author="Unknown" w:date="2020-03-09T20:30:00Z"/>
        </w:rPr>
      </w:pPr>
      <w:ins w:id="289" w:author="Unknown" w:date="2020-03-09T20:30:00Z">
        <w:r>
          <w:t>B.</w:t>
        </w:r>
        <w:r>
          <w:tab/>
          <w:t xml:space="preserve">The </w:t>
        </w:r>
      </w:ins>
      <w:ins w:id="290" w:author="Unknown" w:date="2020-03-09T20:34:00Z">
        <w:r>
          <w:t>Social Game</w:t>
        </w:r>
      </w:ins>
      <w:ins w:id="291" w:author="Unknown" w:date="2020-03-09T20:30:00Z">
        <w:r>
          <w:t xml:space="preserve"> </w:t>
        </w:r>
        <w:del w:id="292" w:author="Unknown" w:date="2020-03-10T01:07:00Z">
          <w:r w:rsidDel="00C82911">
            <w:delText xml:space="preserve">Design </w:delText>
          </w:r>
        </w:del>
      </w:ins>
      <w:ins w:id="293" w:author="Unknown" w:date="2020-03-09T20:33:00Z">
        <w:r>
          <w:t>for</w:t>
        </w:r>
      </w:ins>
      <w:ins w:id="294" w:author="Unknown" w:date="2020-03-09T20:30:00Z">
        <w:r>
          <w:t xml:space="preserve"> </w:t>
        </w:r>
      </w:ins>
      <w:ins w:id="295" w:author="Unknown" w:date="2020-03-09T20:31:00Z">
        <w:r>
          <w:t>Humans</w:t>
        </w:r>
      </w:ins>
    </w:p>
    <w:p w14:paraId="681FC1FA" w14:textId="77777777" w:rsidR="00A701AA" w:rsidRDefault="00A701AA" w:rsidP="00A701AA">
      <w:pPr>
        <w:pStyle w:val="a"/>
        <w:tabs>
          <w:tab w:val="clear" w:pos="800"/>
          <w:tab w:val="left" w:pos="180"/>
        </w:tabs>
        <w:wordWrap/>
        <w:spacing w:line="240" w:lineRule="auto"/>
        <w:contextualSpacing/>
        <w:outlineLvl w:val="0"/>
        <w:rPr>
          <w:ins w:id="296" w:author="Unknown" w:date="2020-03-09T23:20:00Z"/>
          <w:rFonts w:ascii="Times New Roman"/>
          <w:bCs/>
        </w:rPr>
      </w:pPr>
      <w:ins w:id="297" w:author="Unknown" w:date="2020-03-09T20:32:00Z">
        <w:r>
          <w:rPr>
            <w:rFonts w:ascii="Times New Roman"/>
            <w:bCs/>
          </w:rPr>
          <w:tab/>
          <w:t xml:space="preserve">Human participants play </w:t>
        </w:r>
      </w:ins>
      <w:ins w:id="298" w:author="Unknown" w:date="2020-03-09T20:34:00Z">
        <w:r>
          <w:rPr>
            <w:rFonts w:ascii="Times New Roman"/>
            <w:bCs/>
          </w:rPr>
          <w:t>the social game which</w:t>
        </w:r>
      </w:ins>
      <w:ins w:id="299" w:author="Unknown" w:date="2020-03-09T20:35:00Z">
        <w:r>
          <w:rPr>
            <w:rFonts w:ascii="Times New Roman"/>
            <w:bCs/>
          </w:rPr>
          <w:t xml:space="preserve"> have a similar setup</w:t>
        </w:r>
      </w:ins>
      <w:ins w:id="300" w:author="Unknown" w:date="2020-03-09T20:32:00Z">
        <w:r>
          <w:rPr>
            <w:rFonts w:ascii="Times New Roman"/>
            <w:bCs/>
          </w:rPr>
          <w:t xml:space="preserve"> </w:t>
        </w:r>
      </w:ins>
      <w:ins w:id="301" w:author="Unknown" w:date="2020-03-09T20:35:00Z">
        <w:r>
          <w:rPr>
            <w:rFonts w:ascii="Times New Roman"/>
            <w:bCs/>
          </w:rPr>
          <w:t>as the</w:t>
        </w:r>
      </w:ins>
      <w:ins w:id="302" w:author="Unknown" w:date="2020-03-09T20:33:00Z">
        <w:r>
          <w:rPr>
            <w:rFonts w:ascii="Times New Roman"/>
            <w:bCs/>
          </w:rPr>
          <w:t xml:space="preserve"> </w:t>
        </w:r>
      </w:ins>
      <w:ins w:id="303" w:author="Unknown" w:date="2020-03-09T20:35:00Z">
        <w:r>
          <w:rPr>
            <w:rFonts w:ascii="Times New Roman"/>
            <w:bCs/>
          </w:rPr>
          <w:t>game</w:t>
        </w:r>
      </w:ins>
      <w:ins w:id="304" w:author="Unknown" w:date="2020-03-09T20:33:00Z">
        <w:r>
          <w:rPr>
            <w:rFonts w:ascii="Times New Roman"/>
            <w:bCs/>
          </w:rPr>
          <w:t xml:space="preserve"> for simulated agents.</w:t>
        </w:r>
      </w:ins>
      <w:ins w:id="305" w:author="Unknown" w:date="2020-03-09T20:34:00Z">
        <w:r>
          <w:rPr>
            <w:rFonts w:ascii="Times New Roman"/>
            <w:bCs/>
          </w:rPr>
          <w:t xml:space="preserve"> </w:t>
        </w:r>
      </w:ins>
      <w:ins w:id="306" w:author="Unknown" w:date="2020-03-09T22:12:00Z">
        <w:r>
          <w:rPr>
            <w:rFonts w:ascii="Times New Roman"/>
            <w:bCs/>
          </w:rPr>
          <w:t xml:space="preserve">We have recruited </w:t>
        </w:r>
      </w:ins>
      <w:ins w:id="307" w:author="Unknown" w:date="2020-03-09T22:15:00Z">
        <w:r>
          <w:rPr>
            <w:rFonts w:ascii="Times New Roman"/>
            <w:bCs/>
          </w:rPr>
          <w:t xml:space="preserve">14 </w:t>
        </w:r>
      </w:ins>
      <w:ins w:id="308" w:author="Unknown" w:date="2020-03-09T22:16:00Z">
        <w:r>
          <w:rPr>
            <w:rFonts w:ascii="Times New Roman"/>
            <w:bCs/>
          </w:rPr>
          <w:t xml:space="preserve">participants </w:t>
        </w:r>
      </w:ins>
      <w:commentRangeStart w:id="309"/>
      <w:ins w:id="310" w:author="Unknown" w:date="2020-03-10T01:09:00Z">
        <w:r>
          <w:rPr>
            <w:rFonts w:ascii="Times New Roman"/>
            <w:bCs/>
          </w:rPr>
          <w:t>(mean</w:t>
        </w:r>
      </w:ins>
      <w:ins w:id="311" w:author="Unknown" w:date="2020-03-10T01:10:00Z">
        <w:r>
          <w:rPr>
            <w:rFonts w:ascii="Times New Roman"/>
            <w:bCs/>
          </w:rPr>
          <w:t xml:space="preserve"> ages = , range of age =, males = </w:t>
        </w:r>
      </w:ins>
      <w:ins w:id="312" w:author="Unknown" w:date="2020-03-10T01:09:00Z">
        <w:r>
          <w:rPr>
            <w:rFonts w:ascii="Times New Roman"/>
            <w:bCs/>
          </w:rPr>
          <w:t>)</w:t>
        </w:r>
      </w:ins>
      <w:commentRangeEnd w:id="309"/>
      <w:ins w:id="313" w:author="Unknown" w:date="2020-03-10T01:10:00Z">
        <w:r>
          <w:rPr>
            <w:rStyle w:val="CommentReference"/>
            <w:rFonts w:ascii="Times New Roman" w:eastAsia="PMingLiU"/>
            <w:color w:val="auto"/>
            <w:lang w:eastAsia="en-US"/>
          </w:rPr>
          <w:commentReference w:id="309"/>
        </w:r>
        <w:r>
          <w:rPr>
            <w:rFonts w:ascii="Times New Roman"/>
            <w:bCs/>
          </w:rPr>
          <w:t xml:space="preserve">. </w:t>
        </w:r>
        <w:commentRangeStart w:id="314"/>
        <w:r>
          <w:rPr>
            <w:rFonts w:ascii="Times New Roman"/>
            <w:bCs/>
          </w:rPr>
          <w:t>The st</w:t>
        </w:r>
      </w:ins>
      <w:ins w:id="315" w:author="Unknown" w:date="2020-03-10T01:11:00Z">
        <w:r>
          <w:rPr>
            <w:rFonts w:ascii="Times New Roman"/>
            <w:bCs/>
          </w:rPr>
          <w:t xml:space="preserve">udy was approved by xxIRB. </w:t>
        </w:r>
        <w:commentRangeEnd w:id="314"/>
        <w:r>
          <w:rPr>
            <w:rStyle w:val="CommentReference"/>
            <w:rFonts w:ascii="Times New Roman" w:eastAsia="PMingLiU"/>
            <w:color w:val="auto"/>
            <w:lang w:eastAsia="en-US"/>
          </w:rPr>
          <w:commentReference w:id="314"/>
        </w:r>
      </w:ins>
      <w:ins w:id="316" w:author="Unknown" w:date="2020-03-09T22:16:00Z">
        <w:del w:id="317" w:author="Unknown" w:date="2020-03-10T01:10:00Z">
          <w:r w:rsidDel="002C3CB8">
            <w:rPr>
              <w:rFonts w:ascii="Times New Roman"/>
              <w:bCs/>
            </w:rPr>
            <w:delText xml:space="preserve">and </w:delText>
          </w:r>
        </w:del>
      </w:ins>
      <w:ins w:id="318" w:author="Unknown" w:date="2020-03-10T01:10:00Z">
        <w:r>
          <w:rPr>
            <w:rFonts w:ascii="Times New Roman"/>
            <w:bCs/>
          </w:rPr>
          <w:t>E</w:t>
        </w:r>
      </w:ins>
      <w:ins w:id="319" w:author="Unknown" w:date="2020-03-09T22:16:00Z">
        <w:del w:id="320" w:author="Unknown" w:date="2020-03-10T01:10:00Z">
          <w:r w:rsidDel="002C3CB8">
            <w:rPr>
              <w:rFonts w:ascii="Times New Roman"/>
              <w:bCs/>
            </w:rPr>
            <w:delText>e</w:delText>
          </w:r>
        </w:del>
        <w:r>
          <w:rPr>
            <w:rFonts w:ascii="Times New Roman"/>
            <w:bCs/>
          </w:rPr>
          <w:t xml:space="preserve">ach </w:t>
        </w:r>
      </w:ins>
      <w:ins w:id="321" w:author="Unknown" w:date="2020-03-09T22:15:00Z">
        <w:r>
          <w:rPr>
            <w:rFonts w:ascii="Times New Roman"/>
            <w:bCs/>
          </w:rPr>
          <w:t xml:space="preserve">of them have </w:t>
        </w:r>
        <w:del w:id="322" w:author="Unknown" w:date="2020-03-09T22:31:00Z">
          <w:r w:rsidDel="00F9011A">
            <w:rPr>
              <w:rFonts w:ascii="Times New Roman"/>
              <w:bCs/>
            </w:rPr>
            <w:delText>played</w:delText>
          </w:r>
        </w:del>
      </w:ins>
      <w:ins w:id="323" w:author="Unknown" w:date="2020-03-09T22:31:00Z">
        <w:r>
          <w:rPr>
            <w:rFonts w:ascii="Times New Roman"/>
            <w:bCs/>
          </w:rPr>
          <w:t>completed</w:t>
        </w:r>
      </w:ins>
      <w:ins w:id="324" w:author="Unknown" w:date="2020-03-09T22:15:00Z">
        <w:r>
          <w:rPr>
            <w:rFonts w:ascii="Times New Roman"/>
            <w:bCs/>
          </w:rPr>
          <w:t xml:space="preserve"> </w:t>
        </w:r>
      </w:ins>
      <w:ins w:id="325" w:author="Unknown" w:date="2020-03-09T22:16:00Z">
        <w:r>
          <w:rPr>
            <w:rFonts w:ascii="Times New Roman"/>
            <w:bCs/>
          </w:rPr>
          <w:t>for</w:t>
        </w:r>
      </w:ins>
      <w:ins w:id="326" w:author="Unknown" w:date="2020-03-09T22:15:00Z">
        <w:r>
          <w:rPr>
            <w:rFonts w:ascii="Times New Roman"/>
            <w:bCs/>
          </w:rPr>
          <w:t xml:space="preserve"> at least 1</w:t>
        </w:r>
      </w:ins>
      <w:ins w:id="327" w:author="Unknown" w:date="2020-03-09T22:31:00Z">
        <w:r>
          <w:rPr>
            <w:rFonts w:ascii="Times New Roman"/>
            <w:bCs/>
          </w:rPr>
          <w:t>5</w:t>
        </w:r>
      </w:ins>
      <w:ins w:id="328" w:author="Unknown" w:date="2020-03-09T22:15:00Z">
        <w:del w:id="329" w:author="Unknown" w:date="2020-03-09T22:31:00Z">
          <w:r w:rsidDel="00AB0961">
            <w:rPr>
              <w:rFonts w:ascii="Times New Roman"/>
              <w:bCs/>
            </w:rPr>
            <w:delText>0</w:delText>
          </w:r>
        </w:del>
        <w:r>
          <w:rPr>
            <w:rFonts w:ascii="Times New Roman"/>
            <w:bCs/>
          </w:rPr>
          <w:t xml:space="preserve">0 trajectories. </w:t>
        </w:r>
      </w:ins>
      <w:ins w:id="330" w:author="Unknown" w:date="2020-03-09T22:37:00Z">
        <w:r>
          <w:rPr>
            <w:rFonts w:ascii="Times New Roman"/>
            <w:bCs/>
          </w:rPr>
          <w:t xml:space="preserve">They played the game via web </w:t>
        </w:r>
      </w:ins>
      <w:ins w:id="331" w:author="Unknown" w:date="2020-03-09T22:38:00Z">
        <w:r>
          <w:rPr>
            <w:rFonts w:ascii="Times New Roman"/>
            <w:bCs/>
          </w:rPr>
          <w:t>browser</w:t>
        </w:r>
      </w:ins>
      <w:ins w:id="332" w:author="Unknown" w:date="2020-03-09T22:37:00Z">
        <w:r>
          <w:rPr>
            <w:rFonts w:ascii="Times New Roman"/>
            <w:bCs/>
          </w:rPr>
          <w:t xml:space="preserve"> either by mobile phone or computers. </w:t>
        </w:r>
      </w:ins>
      <w:ins w:id="333" w:author="Unknown" w:date="2020-03-09T20:34:00Z">
        <w:r>
          <w:rPr>
            <w:rFonts w:ascii="Times New Roman"/>
            <w:bCs/>
          </w:rPr>
          <w:t>Before they play</w:t>
        </w:r>
      </w:ins>
      <w:ins w:id="334" w:author="Unknown" w:date="2020-03-09T22:30:00Z">
        <w:r>
          <w:rPr>
            <w:rFonts w:ascii="Times New Roman"/>
            <w:bCs/>
          </w:rPr>
          <w:t xml:space="preserve">, each of them </w:t>
        </w:r>
      </w:ins>
      <w:ins w:id="335" w:author="Unknown" w:date="2020-03-09T22:34:00Z">
        <w:r w:rsidRPr="007A1F48">
          <w:rPr>
            <w:rFonts w:ascii="Times New Roman"/>
            <w:bCs/>
          </w:rPr>
          <w:t>indicated four friends (targets)</w:t>
        </w:r>
        <w:r>
          <w:rPr>
            <w:rFonts w:ascii="Times New Roman"/>
            <w:bCs/>
          </w:rPr>
          <w:t xml:space="preserve"> and </w:t>
        </w:r>
      </w:ins>
      <w:ins w:id="336" w:author="Unknown" w:date="2020-03-09T22:30:00Z">
        <w:r>
          <w:rPr>
            <w:rFonts w:ascii="Times New Roman"/>
            <w:bCs/>
          </w:rPr>
          <w:t>completed a</w:t>
        </w:r>
      </w:ins>
      <w:ins w:id="337" w:author="Unknown" w:date="2020-03-09T23:24:00Z">
        <w:r>
          <w:rPr>
            <w:rFonts w:ascii="Times New Roman"/>
            <w:bCs/>
          </w:rPr>
          <w:t xml:space="preserve">n adapted </w:t>
        </w:r>
      </w:ins>
      <w:ins w:id="338" w:author="Unknown" w:date="2020-03-09T22:35:00Z">
        <w:r>
          <w:rPr>
            <w:rFonts w:ascii="Times New Roman"/>
            <w:bCs/>
          </w:rPr>
          <w:t xml:space="preserve">SSQ </w:t>
        </w:r>
      </w:ins>
      <w:ins w:id="339" w:author="Unknown" w:date="2020-03-09T23:22:00Z">
        <w:r>
          <w:rPr>
            <w:rFonts w:ascii="Times New Roman"/>
            <w:bCs/>
          </w:rPr>
          <w:t xml:space="preserve">(see below) </w:t>
        </w:r>
      </w:ins>
      <w:ins w:id="340" w:author="Unknown" w:date="2020-03-09T22:34:00Z">
        <w:r>
          <w:rPr>
            <w:rFonts w:ascii="Times New Roman"/>
            <w:bCs/>
          </w:rPr>
          <w:t>to rate the social support that each of the friend could provide</w:t>
        </w:r>
      </w:ins>
      <w:ins w:id="341" w:author="Unknown" w:date="2020-03-09T20:35:00Z">
        <w:del w:id="342" w:author="Unknown" w:date="2020-03-09T22:37:00Z">
          <w:r w:rsidDel="00AF5134">
            <w:rPr>
              <w:rFonts w:ascii="Times New Roman"/>
              <w:bCs/>
            </w:rPr>
            <w:delText xml:space="preserve"> </w:delText>
          </w:r>
        </w:del>
      </w:ins>
      <w:del w:id="343" w:author="Unknown">
        <w:r w:rsidRPr="007A1F48" w:rsidDel="00AF5134">
          <w:rPr>
            <w:rFonts w:ascii="Times New Roman"/>
            <w:bCs/>
          </w:rPr>
          <w:delText xml:space="preserve">In addition, </w:delText>
        </w:r>
        <w:r w:rsidRPr="007A1F48" w:rsidDel="0013313E">
          <w:rPr>
            <w:rFonts w:ascii="Times New Roman"/>
            <w:bCs/>
          </w:rPr>
          <w:delText>a real human participant</w:delText>
        </w:r>
        <w:r w:rsidRPr="007A1F48" w:rsidDel="00AF5134">
          <w:rPr>
            <w:rFonts w:ascii="Times New Roman"/>
            <w:bCs/>
          </w:rPr>
          <w:delText xml:space="preserve"> also indicated four friends (targets) with social </w:delText>
        </w:r>
        <w:r w:rsidDel="00AF5134">
          <w:rPr>
            <w:rFonts w:ascii="Times New Roman"/>
            <w:bCs/>
          </w:rPr>
          <w:delText>support</w:delText>
        </w:r>
        <w:r w:rsidRPr="007A1F48" w:rsidDel="00AF5134">
          <w:rPr>
            <w:rFonts w:ascii="Times New Roman"/>
            <w:bCs/>
          </w:rPr>
          <w:delText xml:space="preserve"> information obtained using questio</w:delText>
        </w:r>
        <w:r w:rsidDel="00AF5134">
          <w:rPr>
            <w:rFonts w:ascii="Times New Roman"/>
            <w:bCs/>
          </w:rPr>
          <w:delText>nnaires adapted from the SSQ</w:delText>
        </w:r>
      </w:del>
      <w:r w:rsidRPr="007A1F48">
        <w:rPr>
          <w:rFonts w:ascii="Times New Roman"/>
          <w:bCs/>
        </w:rPr>
        <w:t xml:space="preserve">. </w:t>
      </w:r>
      <w:commentRangeStart w:id="344"/>
      <w:ins w:id="345" w:author="Unknown" w:date="2020-03-09T22:38:00Z">
        <w:r>
          <w:rPr>
            <w:rFonts w:ascii="Times New Roman"/>
            <w:bCs/>
          </w:rPr>
          <w:t>Partici</w:t>
        </w:r>
      </w:ins>
      <w:ins w:id="346" w:author="Unknown" w:date="2020-03-09T22:39:00Z">
        <w:r>
          <w:rPr>
            <w:rFonts w:ascii="Times New Roman"/>
            <w:bCs/>
          </w:rPr>
          <w:t xml:space="preserve">pants will see a screen of grid world with </w:t>
        </w:r>
      </w:ins>
      <w:ins w:id="347" w:author="Unknown" w:date="2020-03-09T23:21:00Z">
        <w:r>
          <w:rPr>
            <w:rFonts w:ascii="Times New Roman"/>
            <w:bCs/>
          </w:rPr>
          <w:t>1-</w:t>
        </w:r>
      </w:ins>
      <w:commentRangeStart w:id="348"/>
      <w:ins w:id="349" w:author="Unknown" w:date="2020-03-09T22:39:00Z">
        <w:r>
          <w:rPr>
            <w:rFonts w:ascii="Times New Roman"/>
            <w:bCs/>
          </w:rPr>
          <w:t>4 targets and some barriers</w:t>
        </w:r>
      </w:ins>
      <w:commentRangeEnd w:id="348"/>
      <w:ins w:id="350" w:author="Unknown" w:date="2020-03-09T22:40:00Z">
        <w:r>
          <w:rPr>
            <w:rStyle w:val="CommentReference"/>
            <w:rFonts w:ascii="Times New Roman" w:eastAsia="PMingLiU"/>
            <w:color w:val="auto"/>
            <w:lang w:eastAsia="en-US"/>
          </w:rPr>
          <w:commentReference w:id="348"/>
        </w:r>
      </w:ins>
      <w:ins w:id="351" w:author="Unknown" w:date="2020-03-09T22:43:00Z">
        <w:r>
          <w:rPr>
            <w:rFonts w:ascii="Times New Roman"/>
            <w:bCs/>
          </w:rPr>
          <w:t>, along with an agent that the participant should navigate.</w:t>
        </w:r>
        <w:commentRangeEnd w:id="344"/>
        <w:r>
          <w:rPr>
            <w:rStyle w:val="CommentReference"/>
            <w:rFonts w:ascii="Times New Roman" w:eastAsia="PMingLiU"/>
            <w:color w:val="auto"/>
            <w:lang w:eastAsia="en-US"/>
          </w:rPr>
          <w:commentReference w:id="344"/>
        </w:r>
      </w:ins>
      <w:ins w:id="352" w:author="Unknown" w:date="2020-03-09T22:44:00Z">
        <w:r>
          <w:rPr>
            <w:rFonts w:ascii="Times New Roman"/>
            <w:bCs/>
          </w:rPr>
          <w:t xml:space="preserve"> The </w:t>
        </w:r>
      </w:ins>
      <w:ins w:id="353" w:author="Unknown" w:date="2020-03-09T23:16:00Z">
        <w:r>
          <w:rPr>
            <w:rFonts w:ascii="Times New Roman"/>
            <w:bCs/>
          </w:rPr>
          <w:t>action space is the same as for the virtual agent (e.g., could only take ho</w:t>
        </w:r>
      </w:ins>
      <w:ins w:id="354" w:author="Unknown" w:date="2020-03-09T23:17:00Z">
        <w:r>
          <w:rPr>
            <w:rFonts w:ascii="Times New Roman"/>
            <w:bCs/>
          </w:rPr>
          <w:t>rizontal and vertical move)</w:t>
        </w:r>
      </w:ins>
      <w:ins w:id="355" w:author="Unknown" w:date="2020-03-09T23:16:00Z">
        <w:r>
          <w:rPr>
            <w:rFonts w:ascii="Times New Roman"/>
            <w:bCs/>
          </w:rPr>
          <w:t>.</w:t>
        </w:r>
      </w:ins>
    </w:p>
    <w:p w14:paraId="25618F01" w14:textId="77777777" w:rsidR="00A701AA" w:rsidRDefault="00A701AA" w:rsidP="00A701AA">
      <w:pPr>
        <w:pStyle w:val="a"/>
        <w:tabs>
          <w:tab w:val="clear" w:pos="800"/>
          <w:tab w:val="left" w:pos="180"/>
        </w:tabs>
        <w:wordWrap/>
        <w:spacing w:line="240" w:lineRule="auto"/>
        <w:contextualSpacing/>
        <w:outlineLvl w:val="0"/>
        <w:rPr>
          <w:ins w:id="356" w:author="Unknown" w:date="2020-03-09T22:38:00Z"/>
          <w:rFonts w:ascii="Times New Roman"/>
          <w:bCs/>
        </w:rPr>
      </w:pPr>
      <w:commentRangeStart w:id="357"/>
      <w:ins w:id="358" w:author="Unknown" w:date="2020-03-09T23:20:00Z">
        <w:r>
          <w:rPr>
            <w:rFonts w:ascii="Times New Roman"/>
            <w:bCs/>
          </w:rPr>
          <w:t>xxxxxxxxxxxxxxxxx</w:t>
        </w:r>
        <w:commentRangeEnd w:id="357"/>
        <w:r>
          <w:rPr>
            <w:rStyle w:val="CommentReference"/>
            <w:rFonts w:ascii="Times New Roman" w:eastAsia="PMingLiU"/>
            <w:color w:val="auto"/>
            <w:lang w:eastAsia="en-US"/>
          </w:rPr>
          <w:commentReference w:id="357"/>
        </w:r>
      </w:ins>
    </w:p>
    <w:p w14:paraId="6BC67CE8" w14:textId="77777777" w:rsidR="00A701AA" w:rsidRDefault="00A701AA" w:rsidP="00A701AA">
      <w:pPr>
        <w:pStyle w:val="Heading2"/>
        <w:keepLines/>
        <w:numPr>
          <w:ilvl w:val="1"/>
          <w:numId w:val="0"/>
        </w:numPr>
        <w:tabs>
          <w:tab w:val="num" w:pos="360"/>
        </w:tabs>
        <w:autoSpaceDE/>
        <w:autoSpaceDN/>
        <w:ind w:left="288" w:hanging="288"/>
        <w:contextualSpacing/>
      </w:pPr>
      <w:r>
        <w:t>B.</w:t>
      </w:r>
      <w:r>
        <w:tab/>
        <w:t xml:space="preserve">Social Support Questionnaire </w:t>
      </w:r>
    </w:p>
    <w:p w14:paraId="38B2D222" w14:textId="77777777" w:rsidR="00A701AA" w:rsidRDefault="00A701AA" w:rsidP="00A701AA">
      <w:pPr>
        <w:pStyle w:val="BodyText"/>
        <w:ind w:firstLine="289"/>
        <w:contextualSpacing/>
        <w:rPr>
          <w:rStyle w:val="Emphasis"/>
          <w:i w:val="0"/>
        </w:rPr>
      </w:pPr>
      <w:commentRangeStart w:id="359"/>
      <w:r>
        <w:rPr>
          <w:rStyle w:val="Emphasis"/>
          <w:i w:val="0"/>
        </w:rPr>
        <w:t xml:space="preserve">The </w:t>
      </w:r>
      <w:ins w:id="360" w:author="Unknown" w:date="2020-03-09T23:24:00Z">
        <w:r>
          <w:rPr>
            <w:rStyle w:val="Emphasis"/>
            <w:i w:val="0"/>
          </w:rPr>
          <w:t xml:space="preserve">adapted </w:t>
        </w:r>
      </w:ins>
      <w:r>
        <w:rPr>
          <w:rStyle w:val="Emphasis"/>
          <w:i w:val="0"/>
        </w:rPr>
        <w:t xml:space="preserve">SSQ </w:t>
      </w:r>
      <w:ins w:id="361" w:author="Unknown" w:date="2020-03-09T23:24:00Z">
        <w:r>
          <w:rPr>
            <w:rStyle w:val="Emphasis"/>
            <w:i w:val="0"/>
          </w:rPr>
          <w:t xml:space="preserve">is modified from SSQ [7]. It </w:t>
        </w:r>
      </w:ins>
      <w:r>
        <w:rPr>
          <w:rStyle w:val="Emphasis"/>
          <w:i w:val="0"/>
        </w:rPr>
        <w:t xml:space="preserve">consists of </w:t>
      </w:r>
      <w:ins w:id="362" w:author="Unknown" w:date="2020-03-09T23:24:00Z">
        <w:r>
          <w:rPr>
            <w:rStyle w:val="Emphasis"/>
            <w:i w:val="0"/>
          </w:rPr>
          <w:t>x</w:t>
        </w:r>
      </w:ins>
      <w:del w:id="363" w:author="Unknown">
        <w:r w:rsidDel="00994DCE">
          <w:rPr>
            <w:rStyle w:val="Emphasis"/>
            <w:i w:val="0"/>
          </w:rPr>
          <w:delText>27</w:delText>
        </w:r>
      </w:del>
      <w:r>
        <w:rPr>
          <w:rStyle w:val="Emphasis"/>
          <w:i w:val="0"/>
        </w:rPr>
        <w:t xml:space="preserve"> item</w:t>
      </w:r>
      <w:ins w:id="364" w:author="Unknown" w:date="2020-03-09T23:24:00Z">
        <w:r>
          <w:rPr>
            <w:rStyle w:val="Emphasis"/>
            <w:i w:val="0"/>
          </w:rPr>
          <w:t>s</w:t>
        </w:r>
      </w:ins>
      <w:del w:id="365" w:author="Unknown">
        <w:r w:rsidDel="00994DCE">
          <w:rPr>
            <w:rStyle w:val="Emphasis"/>
            <w:i w:val="0"/>
          </w:rPr>
          <w:delText xml:space="preserve">s </w:delText>
        </w:r>
        <w:r w:rsidDel="00994DCE">
          <w:rPr>
            <w:rStyle w:val="Emphasis"/>
            <w:i w:val="0"/>
          </w:rPr>
          <w:fldChar w:fldCharType="begin"/>
        </w:r>
        <w:r w:rsidDel="00994DCE">
          <w:rPr>
            <w:rStyle w:val="Emphasis"/>
            <w:i w:val="0"/>
          </w:rPr>
          <w:del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delInstrText>
        </w:r>
        <w:r w:rsidDel="00994DCE">
          <w:rPr>
            <w:rStyle w:val="Emphasis"/>
            <w:i w:val="0"/>
          </w:rPr>
          <w:fldChar w:fldCharType="separate"/>
        </w:r>
        <w:r w:rsidRPr="00667082" w:rsidDel="00994DCE">
          <w:rPr>
            <w:rStyle w:val="Emphasis"/>
            <w:i w:val="0"/>
            <w:noProof/>
          </w:rPr>
          <w:delText>[7]</w:delText>
        </w:r>
        <w:r w:rsidDel="00994DCE">
          <w:rPr>
            <w:rStyle w:val="Emphasis"/>
            <w:i w:val="0"/>
          </w:rPr>
          <w:fldChar w:fldCharType="end"/>
        </w:r>
      </w:del>
      <w:r>
        <w:rPr>
          <w:rStyle w:val="Emphasis"/>
          <w:i w:val="0"/>
        </w:rPr>
        <w:t xml:space="preserve">. </w:t>
      </w:r>
      <w:del w:id="366" w:author="Unknown">
        <w:r w:rsidDel="00994DCE">
          <w:rPr>
            <w:rStyle w:val="Emphasis"/>
            <w:i w:val="0"/>
          </w:rPr>
          <w:delText>In this study, w</w:delText>
        </w:r>
        <w:r w:rsidRPr="00FA4EC6" w:rsidDel="00994DCE">
          <w:rPr>
            <w:rStyle w:val="Emphasis"/>
            <w:i w:val="0"/>
          </w:rPr>
          <w:delText>e simulated a social network of a virtual agent (</w:delText>
        </w:r>
        <w:r w:rsidRPr="00FA4EC6" w:rsidDel="00994DCE">
          <w:rPr>
            <w:rStyle w:val="Emphasis"/>
          </w:rPr>
          <w:delText>A</w:delText>
        </w:r>
        <w:r w:rsidRPr="00FA4EC6" w:rsidDel="00994DCE">
          <w:rPr>
            <w:rStyle w:val="Emphasis"/>
            <w:i w:val="0"/>
          </w:rPr>
          <w:delText>) with four social targets (</w:delText>
        </w:r>
        <w:r w:rsidRPr="00FA4EC6" w:rsidDel="00994DCE">
          <w:rPr>
            <w:rStyle w:val="Emphasis"/>
          </w:rPr>
          <w:delText>s</w:delText>
        </w:r>
        <w:r w:rsidRPr="00FA4EC6" w:rsidDel="00994DCE">
          <w:rPr>
            <w:rStyle w:val="Emphasis"/>
            <w:i w:val="0"/>
          </w:rPr>
          <w:delText>) based on the degree of social support the agent perceives about each target</w:delText>
        </w:r>
        <w:r w:rsidDel="00994DCE">
          <w:rPr>
            <w:rStyle w:val="Emphasis"/>
            <w:i w:val="0"/>
          </w:rPr>
          <w:delText xml:space="preserve"> as in the SSQ</w:delText>
        </w:r>
        <w:r w:rsidRPr="00FA4EC6" w:rsidDel="00994DCE">
          <w:rPr>
            <w:rStyle w:val="Emphasis"/>
            <w:i w:val="0"/>
          </w:rPr>
          <w:delText>.</w:delText>
        </w:r>
        <w:commentRangeEnd w:id="359"/>
        <w:r w:rsidDel="00994DCE">
          <w:rPr>
            <w:rStyle w:val="CommentReference"/>
            <w:rFonts w:eastAsia="PMingLiU"/>
            <w:spacing w:val="0"/>
          </w:rPr>
          <w:commentReference w:id="359"/>
        </w:r>
      </w:del>
    </w:p>
    <w:p w14:paraId="3F3433F3" w14:textId="77777777" w:rsidR="00A701AA" w:rsidRDefault="00A701AA" w:rsidP="00A701AA">
      <w:pPr>
        <w:pStyle w:val="Heading2"/>
        <w:keepLines/>
        <w:numPr>
          <w:ilvl w:val="1"/>
          <w:numId w:val="0"/>
        </w:numPr>
        <w:tabs>
          <w:tab w:val="num" w:pos="360"/>
        </w:tabs>
        <w:autoSpaceDE/>
        <w:autoSpaceDN/>
        <w:ind w:left="288" w:hanging="288"/>
        <w:contextualSpacing/>
      </w:pPr>
      <w:r>
        <w:t>C.</w:t>
      </w:r>
      <w:r>
        <w:tab/>
        <w:t xml:space="preserve">ToMnet+ </w:t>
      </w:r>
    </w:p>
    <w:p w14:paraId="50B9C3B3" w14:textId="77777777" w:rsidR="00A701AA" w:rsidRDefault="00A701AA" w:rsidP="00A701AA">
      <w:pPr>
        <w:pPrChange w:id="367" w:author="Unknown" w:date="2020-03-09T23:30:00Z">
          <w:pPr>
            <w:pStyle w:val="a"/>
            <w:tabs>
              <w:tab w:val="left" w:pos="180"/>
            </w:tabs>
            <w:outlineLvl w:val="0"/>
          </w:pPr>
        </w:pPrChange>
      </w:pPr>
      <w:r>
        <w:tab/>
        <w:t xml:space="preserve">The ToMnet+ model is an extension of the ToMnet [8]. ToMnet+ consists a character network and a prediction network </w:t>
      </w:r>
      <w:r w:rsidRPr="00327811">
        <w:rPr>
          <w:shd w:val="pct15" w:color="auto" w:fill="FFFFFF"/>
          <w:rPrChange w:id="368" w:author="Unknown" w:date="2020-03-09T18:53:00Z">
            <w:rPr>
              <w:rFonts w:ascii="Times New Roman"/>
              <w:bCs/>
            </w:rPr>
          </w:rPrChange>
        </w:rPr>
        <w:t>(Fig.X).</w:t>
      </w:r>
      <w:r>
        <w:t xml:space="preserve"> One ToMnet+ was trained for each virtual agent/human. For each agent, ToMnet+ takes two input at a time: a trajectory </w:t>
      </w:r>
      <m:oMath>
        <m:sSub>
          <m:sSubPr>
            <m:ctrlPr>
              <w:rPr>
                <w:rFonts w:ascii="Cambria Math" w:hAnsi="Cambria Math"/>
                <w:i/>
              </w:rPr>
            </m:ctrlPr>
          </m:sSubPr>
          <m:e>
            <m:r>
              <w:rPr>
                <w:rFonts w:ascii="Cambria Math" w:hAnsi="Cambria Math"/>
              </w:rPr>
              <m:t>τ</m:t>
            </m:r>
            <m:ctrlPr>
              <w:rPr>
                <w:rFonts w:ascii="Cambria Math" w:hAnsi="Cambria Math"/>
                <w:i/>
                <w:rPrChange w:id="369" w:author="Unknown" w:date="2020-03-09T23:36:00Z">
                  <w:rPr>
                    <w:rFonts w:ascii="Cambria Math" w:hAnsi="Cambria Math"/>
                  </w:rPr>
                </w:rPrChange>
              </w:rPr>
            </m:ctrlPr>
          </m:e>
          <m:sub>
            <m:r>
              <w:rPr>
                <w:rFonts w:ascii="Cambria Math" w:hAnsi="Cambria Math"/>
              </w:rPr>
              <m:t>j</m:t>
            </m:r>
            <m:ctrlPr>
              <w:rPr>
                <w:rFonts w:ascii="Cambria Math" w:hAnsi="Cambria Math"/>
                <w:i/>
                <w:rPrChange w:id="370" w:author="Unknown" w:date="2020-03-09T23:36:00Z">
                  <w:rPr>
                    <w:rFonts w:ascii="Cambria Math" w:hAnsi="Cambria Math"/>
                    <w:i/>
                  </w:rPr>
                </w:rPrChange>
              </w:rPr>
            </m:ctrlPr>
          </m:sub>
        </m:sSub>
        <m:r>
          <w:rPr>
            <w:rFonts w:ascii="Cambria Math" w:hAnsi="Cambria Math"/>
          </w:rPr>
          <m:t xml:space="preserve"> </m:t>
        </m:r>
      </m:oMath>
      <w:r>
        <w:t xml:space="preserve">and a query state </w:t>
      </w:r>
      <m:oMath>
        <m:sSub>
          <m:sSubPr>
            <m:ctrlPr>
              <w:rPr>
                <w:rFonts w:ascii="Cambria Math" w:hAnsi="Cambria Math"/>
                <w:i/>
              </w:rPr>
            </m:ctrlPr>
          </m:sSubPr>
          <m:e>
            <m:r>
              <m:rPr>
                <m:nor/>
              </m:rPr>
              <w:rPr>
                <w:rFonts w:ascii="Cambria Math" w:hAnsi="Cambria Math"/>
                <w:i/>
                <w:rPrChange w:id="371" w:author="Unknown" w:date="2020-03-09T23:36:00Z">
                  <w:rPr>
                    <w:rFonts w:ascii="Cambria Math" w:hAnsi="Cambria Math"/>
                    <w:bCs/>
                  </w:rPr>
                </w:rPrChange>
              </w:rPr>
              <m:t>q</m:t>
            </m:r>
            <m:ctrlPr>
              <w:rPr>
                <w:rFonts w:ascii="Cambria Math" w:hAnsi="Cambria Math"/>
                <w:i/>
                <w:rPrChange w:id="372" w:author="Unknown" w:date="2020-03-09T23:36:00Z">
                  <w:rPr>
                    <w:rFonts w:ascii="Cambria Math" w:hAnsi="Cambria Math"/>
                    <w:i/>
                  </w:rPr>
                </w:rPrChange>
              </w:rPr>
            </m:ctrlPr>
          </m:e>
          <m:sub>
            <m:r>
              <w:rPr>
                <w:rFonts w:ascii="Cambria Math" w:hAnsi="Cambria Math"/>
                <w:rPrChange w:id="373" w:author="Unknown" w:date="2020-03-09T23:36:00Z">
                  <w:rPr>
                    <w:rFonts w:ascii="Cambria Math" w:hAnsi="Cambria Math"/>
                  </w:rPr>
                </w:rPrChange>
              </w:rPr>
              <m:t>k</m:t>
            </m:r>
            <m:ctrlPr>
              <w:rPr>
                <w:rFonts w:ascii="Cambria Math" w:hAnsi="Cambria Math"/>
                <w:i/>
                <w:rPrChange w:id="374" w:author="Unknown" w:date="2020-03-09T23:36:00Z">
                  <w:rPr>
                    <w:rFonts w:ascii="Cambria Math" w:hAnsi="Cambria Math"/>
                    <w:i/>
                  </w:rPr>
                </w:rPrChange>
              </w:rPr>
            </m:ctrlPr>
          </m:sub>
        </m:sSub>
      </m:oMath>
      <w:r>
        <w:t xml:space="preserve">. Query state </w:t>
      </w:r>
      <m:oMath>
        <m:sSub>
          <m:sSubPr>
            <m:ctrlPr>
              <w:rPr>
                <w:rFonts w:ascii="Cambria Math" w:hAnsi="Cambria Math"/>
                <w:i/>
              </w:rPr>
            </m:ctrlPr>
          </m:sSubPr>
          <m:e>
            <m:r>
              <m:rPr>
                <m:nor/>
              </m:rPr>
              <w:rPr>
                <w:rFonts w:ascii="Cambria Math" w:hAnsi="Cambria Math"/>
                <w:i/>
              </w:rPr>
              <m:t>q</m:t>
            </m:r>
            <m:ctrlPr>
              <w:rPr>
                <w:rFonts w:ascii="Cambria Math" w:hAnsi="Cambria Math"/>
                <w:i/>
                <w:rPrChange w:id="375" w:author="Unknown" w:date="2020-03-09T23:36:00Z">
                  <w:rPr>
                    <w:rFonts w:ascii="Cambria Math" w:hAnsi="Cambria Math"/>
                    <w:i/>
                  </w:rPr>
                </w:rPrChange>
              </w:rPr>
            </m:ctrlPr>
          </m:e>
          <m:sub>
            <m:r>
              <w:rPr>
                <w:rFonts w:ascii="Cambria Math" w:hAnsi="Cambria Math"/>
                <w:rPrChange w:id="376" w:author="Unknown" w:date="2020-03-09T23:36:00Z">
                  <w:rPr>
                    <w:rFonts w:ascii="Cambria Math" w:hAnsi="Cambria Math"/>
                  </w:rPr>
                </w:rPrChange>
              </w:rPr>
              <m:t>k</m:t>
            </m:r>
            <m:ctrlPr>
              <w:rPr>
                <w:rFonts w:ascii="Cambria Math" w:hAnsi="Cambria Math"/>
                <w:i/>
                <w:rPrChange w:id="377" w:author="Unknown" w:date="2020-03-09T23:36:00Z">
                  <w:rPr>
                    <w:rFonts w:ascii="Cambria Math" w:hAnsi="Cambria Math"/>
                    <w:i/>
                  </w:rPr>
                </w:rPrChange>
              </w:rPr>
            </m:ctrlPr>
          </m:sub>
        </m:sSub>
      </m:oMath>
      <w:r>
        <w:t xml:space="preserve"> is the shot of the first time step of the trajectory </w:t>
      </w:r>
      <m:oMath>
        <m:sSub>
          <m:sSubPr>
            <m:ctrlPr>
              <w:rPr>
                <w:rFonts w:ascii="Cambria Math" w:hAnsi="Cambria Math"/>
                <w:i/>
              </w:rPr>
            </m:ctrlPr>
          </m:sSubPr>
          <m:e>
            <m:r>
              <w:rPr>
                <w:rFonts w:ascii="Cambria Math" w:hAnsi="Cambria Math"/>
              </w:rPr>
              <m:t>τ</m:t>
            </m:r>
            <m:ctrlPr>
              <w:rPr>
                <w:rFonts w:ascii="Cambria Math" w:hAnsi="Cambria Math"/>
                <w:i/>
                <w:rPrChange w:id="378" w:author="Unknown" w:date="2020-03-09T23:36:00Z">
                  <w:rPr>
                    <w:rFonts w:ascii="Cambria Math" w:hAnsi="Cambria Math"/>
                    <w:bCs/>
                  </w:rPr>
                </w:rPrChange>
              </w:rPr>
            </m:ctrlPr>
          </m:e>
          <m:sub>
            <m:r>
              <w:rPr>
                <w:rFonts w:ascii="Cambria Math" w:hAnsi="Cambria Math"/>
              </w:rPr>
              <m:t>k</m:t>
            </m:r>
            <m:ctrlPr>
              <w:rPr>
                <w:rFonts w:ascii="Cambria Math" w:hAnsi="Cambria Math"/>
                <w:i/>
                <w:rPrChange w:id="379" w:author="Unknown" w:date="2020-03-09T23:36:00Z">
                  <w:rPr>
                    <w:rFonts w:ascii="Cambria Math" w:hAnsi="Cambria Math"/>
                    <w:bCs/>
                    <w:i/>
                  </w:rPr>
                </w:rPrChange>
              </w:rPr>
            </m:ctrlPr>
          </m:sub>
        </m:sSub>
      </m:oMath>
      <w:r>
        <w:t>. Note that</w:t>
      </w:r>
      <w:r w:rsidRPr="00C653A7">
        <w:rPr>
          <w:i/>
          <w:iCs/>
          <w:rPrChange w:id="380" w:author="Unknown" w:date="2020-03-09T23:37:00Z">
            <w:rPr/>
          </w:rPrChange>
        </w:rPr>
        <w:t xml:space="preserve"> </w:t>
      </w:r>
      <m:oMath>
        <m:r>
          <w:rPr>
            <w:rFonts w:ascii="Cambria Math" w:hAnsi="Cambria Math"/>
          </w:rPr>
          <m:t>j≠k</m:t>
        </m:r>
      </m:oMath>
      <w:r w:rsidRPr="00C064A3">
        <w:rPr>
          <w:i/>
          <w:iCs/>
        </w:rPr>
        <w:t>.</w:t>
      </w:r>
      <w:r>
        <w:t xml:space="preserve"> The rationale is that the character network should extract the abstract representation of the agent’s preference for targets from </w:t>
      </w:r>
      <m:oMath>
        <m:sSub>
          <m:sSubPr>
            <m:ctrlPr>
              <w:rPr>
                <w:rFonts w:ascii="Cambria Math" w:hAnsi="Cambria Math"/>
                <w:i/>
              </w:rPr>
            </m:ctrlPr>
          </m:sSubPr>
          <m:e>
            <m:r>
              <w:rPr>
                <w:rFonts w:ascii="Cambria Math" w:hAnsi="Cambria Math"/>
              </w:rPr>
              <m:t>τ</m:t>
            </m:r>
            <m:ctrlPr>
              <w:rPr>
                <w:rFonts w:ascii="Cambria Math" w:hAnsi="Cambria Math"/>
              </w:rPr>
            </m:ctrlPr>
          </m:e>
          <m:sub>
            <m:r>
              <w:rPr>
                <w:rFonts w:ascii="Cambria Math" w:hAnsi="Cambria Math"/>
              </w:rPr>
              <m:t>i</m:t>
            </m:r>
          </m:sub>
        </m:sSub>
      </m:oMath>
      <w:r>
        <w:t xml:space="preserve"> and represents it as preference embedding </w:t>
      </w:r>
      <m:oMath>
        <m:sSub>
          <m:sSubPr>
            <m:ctrlPr>
              <w:rPr>
                <w:rFonts w:ascii="Cambria Math" w:hAnsi="Cambria Math"/>
                <w:i/>
              </w:rPr>
            </m:ctrlPr>
          </m:sSubPr>
          <m:e>
            <m:r>
              <w:rPr>
                <w:rFonts w:ascii="Cambria Math" w:hAnsi="Cambria Math"/>
              </w:rPr>
              <m:t>e</m:t>
            </m:r>
          </m:e>
          <m:sub>
            <m:r>
              <w:rPr>
                <w:rFonts w:ascii="Cambria Math" w:hAnsi="Cambria Math"/>
              </w:rPr>
              <m:t>pref, i</m:t>
            </m:r>
          </m:sub>
        </m:sSub>
      </m:oMath>
      <w:r>
        <w:t xml:space="preserve">. The prediction network then takes </w:t>
      </w:r>
      <m:oMath>
        <m:sSub>
          <m:sSubPr>
            <m:ctrlPr>
              <w:rPr>
                <w:rFonts w:ascii="Cambria Math" w:hAnsi="Cambria Math"/>
                <w:i/>
              </w:rPr>
            </m:ctrlPr>
          </m:sSubPr>
          <m:e>
            <m:r>
              <w:rPr>
                <w:rFonts w:ascii="Cambria Math" w:hAnsi="Cambria Math"/>
              </w:rPr>
              <m:t>e</m:t>
            </m:r>
          </m:e>
          <m:sub>
            <m:r>
              <w:rPr>
                <w:rFonts w:ascii="Cambria Math" w:hAnsi="Cambria Math"/>
              </w:rPr>
              <m:t>pref, i</m:t>
            </m:r>
          </m:sub>
        </m:sSub>
      </m:oMath>
      <w:r>
        <w:t xml:space="preserve"> as input and predicts the target (</w:t>
      </w:r>
      <m:oMath>
        <m:sSubSup>
          <m:sSubSupPr>
            <m:ctrlPr>
              <w:rPr>
                <w:rFonts w:ascii="Cambria Math" w:hAnsi="Cambria Math"/>
                <w:i/>
              </w:rPr>
            </m:ctrlPr>
          </m:sSubSupPr>
          <m:e>
            <m:r>
              <w:rPr>
                <w:rFonts w:ascii="Cambria Math" w:hAnsi="Cambria Math"/>
              </w:rPr>
              <m:t>g</m:t>
            </m:r>
            <m:ctrlPr>
              <w:rPr>
                <w:rFonts w:ascii="Cambria Math" w:hAnsi="Cambria Math"/>
                <w:i/>
                <w:rPrChange w:id="381" w:author="Unknown" w:date="2020-03-09T23:37:00Z">
                  <w:rPr>
                    <w:rFonts w:ascii="Cambria Math" w:eastAsia="PMingLiU" w:hAnsi="Cambria Math"/>
                    <w:i/>
                    <w:color w:val="auto"/>
                    <w:lang w:eastAsia="en-US"/>
                  </w:rPr>
                </w:rPrChange>
              </w:rPr>
            </m:ctrlPr>
          </m:e>
          <m:sub>
            <m:r>
              <w:rPr>
                <w:rFonts w:ascii="Cambria Math" w:hAnsi="Cambria Math"/>
                <w:rPrChange w:id="382" w:author="Unknown" w:date="2020-03-09T23:37:00Z">
                  <w:rPr>
                    <w:rFonts w:ascii="Cambria Math" w:hAnsi="Cambria Math"/>
                  </w:rPr>
                </w:rPrChange>
              </w:rPr>
              <m:t>k</m:t>
            </m:r>
            <m:ctrlPr>
              <w:rPr>
                <w:rFonts w:ascii="Cambria Math" w:hAnsi="Cambria Math"/>
                <w:i/>
                <w:rPrChange w:id="383" w:author="Unknown" w:date="2020-03-09T23:37:00Z">
                  <w:rPr>
                    <w:rFonts w:ascii="Cambria Math" w:eastAsia="PMingLiU" w:hAnsi="Cambria Math"/>
                    <w:i/>
                    <w:color w:val="auto"/>
                    <w:lang w:eastAsia="en-US"/>
                  </w:rPr>
                </w:rPrChange>
              </w:rPr>
            </m:ctrlPr>
          </m:sub>
          <m:sup>
            <m:r>
              <w:rPr>
                <w:rFonts w:ascii="Cambria Math" w:hAnsi="Cambria Math"/>
                <w:rPrChange w:id="384" w:author="Unknown" w:date="2020-03-09T23:37:00Z">
                  <w:rPr>
                    <w:rFonts w:ascii="Cambria Math" w:hAnsi="Cambria Math"/>
                  </w:rPr>
                </w:rPrChange>
              </w:rPr>
              <m:t>*</m:t>
            </m:r>
            <m:ctrlPr>
              <w:rPr>
                <w:rFonts w:ascii="Cambria Math" w:hAnsi="Cambria Math"/>
                <w:i/>
                <w:rPrChange w:id="385" w:author="Unknown" w:date="2020-03-09T23:37:00Z">
                  <w:rPr>
                    <w:rFonts w:ascii="Cambria Math" w:eastAsia="PMingLiU" w:hAnsi="Cambria Math"/>
                    <w:i/>
                    <w:color w:val="auto"/>
                    <w:lang w:eastAsia="en-US"/>
                  </w:rPr>
                </w:rPrChange>
              </w:rPr>
            </m:ctrlPr>
          </m:sup>
        </m:sSubSup>
      </m:oMath>
      <w:r>
        <w:t xml:space="preserve">) the agent will approach in </w:t>
      </w:r>
      <w:r w:rsidRPr="000622C3">
        <w:rPr>
          <w:i/>
          <w:iCs/>
          <w:rPrChange w:id="386" w:author="Unknown" w:date="2020-03-09T23:32:00Z">
            <w:rPr/>
          </w:rPrChange>
        </w:rPr>
        <w:t>another</w:t>
      </w:r>
      <w:r>
        <w:t xml:space="preserve"> trajectory given query state </w:t>
      </w:r>
      <m:oMath>
        <m:sSub>
          <m:sSubPr>
            <m:ctrlPr>
              <w:rPr>
                <w:rFonts w:ascii="Cambria Math" w:hAnsi="Cambria Math"/>
                <w:i/>
              </w:rPr>
            </m:ctrlPr>
          </m:sSubPr>
          <m:e>
            <m:r>
              <m:rPr>
                <m:nor/>
              </m:rPr>
              <w:rPr>
                <w:rFonts w:ascii="Cambria Math" w:hAnsi="Cambria Math"/>
                <w:i/>
              </w:rPr>
              <m:t>q</m:t>
            </m:r>
            <m:ctrlPr>
              <w:rPr>
                <w:rFonts w:ascii="Cambria Math" w:hAnsi="Cambria Math"/>
                <w:i/>
                <w:rPrChange w:id="387" w:author="Unknown" w:date="2020-03-09T23:37:00Z">
                  <w:rPr>
                    <w:rFonts w:ascii="Cambria Math" w:hAnsi="Cambria Math"/>
                    <w:i/>
                  </w:rPr>
                </w:rPrChange>
              </w:rPr>
            </m:ctrlPr>
          </m:e>
          <m:sub>
            <m:r>
              <w:rPr>
                <w:rFonts w:ascii="Cambria Math" w:hAnsi="Cambria Math"/>
                <w:rPrChange w:id="388" w:author="Unknown" w:date="2020-03-09T23:37:00Z">
                  <w:rPr>
                    <w:rFonts w:ascii="Cambria Math" w:hAnsi="Cambria Math"/>
                  </w:rPr>
                </w:rPrChange>
              </w:rPr>
              <m:t>k</m:t>
            </m:r>
            <m:ctrlPr>
              <w:rPr>
                <w:rFonts w:ascii="Cambria Math" w:hAnsi="Cambria Math"/>
                <w:i/>
                <w:rPrChange w:id="389" w:author="Unknown" w:date="2020-03-09T23:37:00Z">
                  <w:rPr>
                    <w:rFonts w:ascii="Cambria Math" w:hAnsi="Cambria Math"/>
                    <w:i/>
                  </w:rPr>
                </w:rPrChange>
              </w:rPr>
            </m:ctrlPr>
          </m:sub>
        </m:sSub>
      </m:oMath>
      <w:r>
        <w:t>. The model is trained end-to-end with pairs of (</w:t>
      </w:r>
      <m:oMath>
        <m:sSub>
          <m:sSubPr>
            <m:ctrlPr>
              <w:rPr>
                <w:rFonts w:ascii="Cambria Math" w:hAnsi="Cambria Math"/>
                <w:i/>
              </w:rPr>
            </m:ctrlPr>
          </m:sSubPr>
          <m:e>
            <m:r>
              <w:rPr>
                <w:rFonts w:ascii="Cambria Math" w:hAnsi="Cambria Math"/>
              </w:rPr>
              <m:t>τ</m:t>
            </m:r>
            <m:ctrlPr>
              <w:rPr>
                <w:rFonts w:ascii="Cambria Math" w:hAnsi="Cambria Math"/>
                <w:i/>
                <w:rPrChange w:id="390" w:author="Unknown" w:date="2020-03-09T23:38:00Z">
                  <w:rPr>
                    <w:rFonts w:ascii="Cambria Math" w:hAnsi="Cambria Math"/>
                  </w:rPr>
                </w:rPrChange>
              </w:rPr>
            </m:ctrlPr>
          </m:e>
          <m:sub>
            <m:r>
              <w:rPr>
                <w:rFonts w:ascii="Cambria Math" w:hAnsi="Cambria Math"/>
              </w:rPr>
              <m:t>j</m:t>
            </m:r>
            <m:ctrlPr>
              <w:rPr>
                <w:rFonts w:ascii="Cambria Math" w:hAnsi="Cambria Math"/>
                <w:i/>
                <w:rPrChange w:id="391" w:author="Unknown" w:date="2020-03-09T23:38:00Z">
                  <w:rPr>
                    <w:rFonts w:ascii="Cambria Math" w:hAnsi="Cambria Math"/>
                    <w:i/>
                  </w:rPr>
                </w:rPrChange>
              </w:rPr>
            </m:ctrlPr>
          </m:sub>
        </m:sSub>
        <m:r>
          <w:rPr>
            <w:rFonts w:ascii="Cambria Math" w:hAnsi="Cambria Math"/>
            <w:rPrChange w:id="392" w:author="Unknown" w:date="2020-03-09T23:38:00Z">
              <w:rPr>
                <w:rFonts w:ascii="Cambria Math" w:hAnsi="Cambria Math"/>
              </w:rPr>
            </w:rPrChange>
          </w:rPr>
          <m:t xml:space="preserve">, </m:t>
        </m:r>
        <m:sSub>
          <m:sSubPr>
            <m:ctrlPr>
              <w:rPr>
                <w:rFonts w:ascii="Cambria Math" w:hAnsi="Cambria Math"/>
                <w:i/>
                <w:rPrChange w:id="393" w:author="Unknown" w:date="2020-03-09T23:38:00Z">
                  <w:rPr>
                    <w:rFonts w:ascii="Cambria Math" w:hAnsi="Cambria Math"/>
                    <w:i/>
                  </w:rPr>
                </w:rPrChange>
              </w:rPr>
            </m:ctrlPr>
          </m:sSubPr>
          <m:e>
            <m:r>
              <m:rPr>
                <m:nor/>
              </m:rPr>
              <w:rPr>
                <w:rFonts w:ascii="Cambria Math" w:hAnsi="Cambria Math"/>
                <w:i/>
                <w:rPrChange w:id="394" w:author="Unknown" w:date="2020-03-09T23:38:00Z">
                  <w:rPr>
                    <w:rFonts w:ascii="Cambria Math" w:hAnsi="Cambria Math"/>
                    <w:i/>
                    <w:iCs/>
                  </w:rPr>
                </w:rPrChange>
              </w:rPr>
              <m:t>q</m:t>
            </m:r>
          </m:e>
          <m:sub>
            <m:r>
              <w:rPr>
                <w:rFonts w:ascii="Cambria Math" w:hAnsi="Cambria Math"/>
                <w:rPrChange w:id="395" w:author="Unknown" w:date="2020-03-09T23:38:00Z">
                  <w:rPr>
                    <w:rFonts w:ascii="Cambria Math" w:hAnsi="Cambria Math"/>
                  </w:rPr>
                </w:rPrChange>
              </w:rPr>
              <m:t>k</m:t>
            </m:r>
          </m:sub>
        </m:sSub>
        <m:r>
          <w:rPr>
            <w:rFonts w:ascii="Cambria Math" w:hAnsi="Cambria Math"/>
            <w:rPrChange w:id="396" w:author="Unknown" w:date="2020-03-09T23:38:00Z">
              <w:rPr>
                <w:rFonts w:ascii="Cambria Math" w:hAnsi="Cambria Math"/>
              </w:rPr>
            </w:rPrChange>
          </w:rPr>
          <m:t>,</m:t>
        </m:r>
        <m:sSubSup>
          <m:sSubSupPr>
            <m:ctrlPr>
              <w:rPr>
                <w:rFonts w:ascii="Cambria Math" w:hAnsi="Cambria Math"/>
                <w:i/>
                <w:rPrChange w:id="397" w:author="Unknown" w:date="2020-03-09T23:38:00Z">
                  <w:rPr>
                    <w:rFonts w:ascii="Cambria Math" w:eastAsia="PMingLiU" w:hAnsi="Cambria Math"/>
                    <w:i/>
                    <w:color w:val="auto"/>
                    <w:lang w:eastAsia="en-US"/>
                  </w:rPr>
                </w:rPrChange>
              </w:rPr>
            </m:ctrlPr>
          </m:sSubSupPr>
          <m:e>
            <m:r>
              <w:rPr>
                <w:rFonts w:ascii="Cambria Math" w:hAnsi="Cambria Math"/>
                <w:rPrChange w:id="398" w:author="Unknown" w:date="2020-03-09T23:38:00Z">
                  <w:rPr>
                    <w:rFonts w:ascii="Cambria Math" w:hAnsi="Cambria Math"/>
                  </w:rPr>
                </w:rPrChange>
              </w:rPr>
              <m:t>g</m:t>
            </m:r>
          </m:e>
          <m:sub>
            <m:r>
              <w:rPr>
                <w:rFonts w:ascii="Cambria Math" w:hAnsi="Cambria Math"/>
                <w:rPrChange w:id="399" w:author="Unknown" w:date="2020-03-09T23:38:00Z">
                  <w:rPr>
                    <w:rFonts w:ascii="Cambria Math" w:hAnsi="Cambria Math"/>
                  </w:rPr>
                </w:rPrChange>
              </w:rPr>
              <m:t>k</m:t>
            </m:r>
          </m:sub>
          <m:sup>
            <m:r>
              <w:rPr>
                <w:rFonts w:ascii="Cambria Math" w:hAnsi="Cambria Math"/>
                <w:rPrChange w:id="400" w:author="Unknown" w:date="2020-03-09T23:38:00Z">
                  <w:rPr>
                    <w:rFonts w:ascii="Cambria Math" w:hAnsi="Cambria Math"/>
                  </w:rPr>
                </w:rPrChange>
              </w:rPr>
              <m:t>*</m:t>
            </m:r>
          </m:sup>
        </m:sSubSup>
      </m:oMath>
      <w:r>
        <w:t>).</w:t>
      </w:r>
    </w:p>
    <w:p w14:paraId="01957C61" w14:textId="77777777" w:rsidR="00A701AA" w:rsidRPr="00E22DF0" w:rsidRDefault="00A701AA" w:rsidP="00A701AA">
      <w:pPr>
        <w:pStyle w:val="a"/>
        <w:tabs>
          <w:tab w:val="left" w:pos="180"/>
        </w:tabs>
        <w:spacing w:line="240" w:lineRule="auto"/>
        <w:outlineLvl w:val="0"/>
        <w:rPr>
          <w:rFonts w:ascii="Times New Roman"/>
          <w:bCs/>
        </w:rPr>
        <w:pPrChange w:id="401" w:author="Unknown" w:date="2020-03-09T19:19:00Z">
          <w:pPr>
            <w:pStyle w:val="a"/>
            <w:tabs>
              <w:tab w:val="left" w:pos="180"/>
            </w:tabs>
            <w:outlineLvl w:val="0"/>
          </w:pPr>
        </w:pPrChange>
      </w:pPr>
      <w:r>
        <w:rPr>
          <w:rFonts w:ascii="Times New Roman"/>
          <w:bCs/>
        </w:rPr>
        <w:tab/>
        <w:t xml:space="preserve">The character network consumes each trajectory </w:t>
      </w:r>
      <m:oMath>
        <m:sSub>
          <m:sSubPr>
            <m:ctrlPr>
              <w:rPr>
                <w:rFonts w:ascii="Cambria Math" w:hAnsi="Cambria Math"/>
                <w:bCs/>
                <w:i/>
              </w:rPr>
            </m:ctrlPr>
          </m:sSubPr>
          <m:e>
            <m:r>
              <w:rPr>
                <w:rFonts w:ascii="Cambria Math" w:hAnsi="Cambria Math"/>
              </w:rPr>
              <m:t>τ</m:t>
            </m:r>
            <m:ctrlPr>
              <w:rPr>
                <w:rFonts w:ascii="Cambria Math" w:hAnsi="Cambria Math"/>
                <w:bCs/>
              </w:rPr>
            </m:ctrlPr>
          </m:e>
          <m:sub>
            <m:r>
              <w:rPr>
                <w:rFonts w:ascii="Cambria Math" w:hAnsi="Cambria Math"/>
              </w:rPr>
              <m:t>j</m:t>
            </m:r>
          </m:sub>
        </m:sSub>
      </m:oMath>
      <w:r>
        <w:rPr>
          <w:rFonts w:ascii="Times New Roman"/>
          <w:bCs/>
        </w:rPr>
        <w:t xml:space="preserve"> and output the preference embedding </w:t>
      </w:r>
      <m:oMath>
        <m:sSub>
          <m:sSubPr>
            <m:ctrlPr>
              <w:rPr>
                <w:rFonts w:ascii="Cambria Math" w:hAnsi="Cambria Math"/>
                <w:bCs/>
                <w:i/>
              </w:rPr>
            </m:ctrlPr>
          </m:sSubPr>
          <m:e>
            <m:r>
              <w:rPr>
                <w:rFonts w:ascii="Cambria Math" w:hAnsi="Cambria Math"/>
              </w:rPr>
              <m:t>e</m:t>
            </m:r>
          </m:e>
          <m:sub>
            <m:r>
              <w:rPr>
                <w:rFonts w:ascii="Cambria Math" w:hAnsi="Cambria Math"/>
              </w:rPr>
              <m:t>pref</m:t>
            </m:r>
            <m:r>
              <w:rPr>
                <w:rFonts w:ascii="Cambria Math" w:hAnsi="Cambria Math"/>
              </w:rPr>
              <m:t>, j</m:t>
            </m:r>
          </m:sub>
        </m:sSub>
      </m:oMath>
      <w:r>
        <w:rPr>
          <w:rFonts w:ascii="Times New Roman"/>
          <w:bCs/>
        </w:rPr>
        <w:t xml:space="preserve">, which contains the abstract representation of the agent’s preference for each </w:t>
      </w:r>
      <w:r>
        <w:rPr>
          <w:rFonts w:ascii="Times New Roman"/>
          <w:bCs/>
        </w:rPr>
        <w:t xml:space="preserve">target. Each trajectory </w:t>
      </w:r>
      <m:oMath>
        <m:sSub>
          <m:sSubPr>
            <m:ctrlPr>
              <w:rPr>
                <w:rFonts w:ascii="Cambria Math" w:hAnsi="Cambria Math"/>
                <w:bCs/>
                <w:i/>
              </w:rPr>
            </m:ctrlPr>
          </m:sSubPr>
          <m:e>
            <m:r>
              <w:rPr>
                <w:rFonts w:ascii="Cambria Math" w:hAnsi="Cambria Math"/>
              </w:rPr>
              <m:t>τ</m:t>
            </m:r>
            <m:ctrlPr>
              <w:rPr>
                <w:rFonts w:ascii="Cambria Math" w:hAnsi="Cambria Math"/>
                <w:bCs/>
                <w:i/>
                <w:rPrChange w:id="402" w:author="Unknown" w:date="2020-03-09T23:44:00Z">
                  <w:rPr>
                    <w:rFonts w:ascii="Cambria Math" w:hAnsi="Cambria Math"/>
                    <w:bCs/>
                  </w:rPr>
                </w:rPrChange>
              </w:rPr>
            </m:ctrlPr>
          </m:e>
          <m:sub>
            <m:r>
              <w:rPr>
                <w:rFonts w:ascii="Cambria Math" w:hAnsi="Cambria Math"/>
              </w:rPr>
              <m:t>j</m:t>
            </m:r>
            <m:ctrlPr>
              <w:rPr>
                <w:rFonts w:ascii="Cambria Math" w:hAnsi="Cambria Math"/>
                <w:bCs/>
                <w:i/>
                <w:rPrChange w:id="403" w:author="Unknown" w:date="2020-03-09T23:44:00Z">
                  <w:rPr>
                    <w:rFonts w:ascii="Cambria Math" w:hAnsi="Cambria Math"/>
                    <w:bCs/>
                    <w:i/>
                  </w:rPr>
                </w:rPrChange>
              </w:rPr>
            </m:ctrlPr>
          </m:sub>
        </m:sSub>
      </m:oMath>
      <w:r>
        <w:rPr>
          <w:rFonts w:ascii="Times New Roman"/>
          <w:bCs/>
        </w:rPr>
        <w:t xml:space="preserve"> is a 4d tensor (10×12×12×11), where 10 is the number of consecutive time steps in the trajectory, 12 is the width and height of the grid world. 11 is the number of feature channels. Trajectories that have more than 10 steps are truncated such that the last 10 steps are preserved, whereas the ones with less than 10 steps are padded with zeros (padded before the first step). The 11 feature channels include 4 actions (up, down, left, right), the positions of 4 targets, the position of the obstacles, and the initial position of the agent. Each time step is convoluted separately. Before </w:t>
      </w:r>
      <m:oMath>
        <m:sSub>
          <m:sSubPr>
            <m:ctrlPr>
              <w:rPr>
                <w:rFonts w:ascii="Cambria Math" w:hAnsi="Cambria Math"/>
                <w:bCs/>
                <w:i/>
              </w:rPr>
            </m:ctrlPr>
          </m:sSubPr>
          <m:e>
            <m:r>
              <w:rPr>
                <w:rFonts w:ascii="Cambria Math" w:hAnsi="Cambria Math"/>
              </w:rPr>
              <m:t>τ</m:t>
            </m:r>
            <m:ctrlPr>
              <w:rPr>
                <w:rFonts w:ascii="Cambria Math" w:hAnsi="Cambria Math"/>
                <w:bCs/>
                <w:i/>
                <w:rPrChange w:id="404" w:author="Unknown" w:date="2020-03-09T23:43:00Z">
                  <w:rPr>
                    <w:rFonts w:ascii="Cambria Math" w:hAnsi="Cambria Math"/>
                    <w:bCs/>
                  </w:rPr>
                </w:rPrChange>
              </w:rPr>
            </m:ctrlPr>
          </m:e>
          <m:sub>
            <m:r>
              <w:rPr>
                <w:rFonts w:ascii="Cambria Math" w:hAnsi="Cambria Math"/>
              </w:rPr>
              <m:t>j</m:t>
            </m:r>
            <m:ctrlPr>
              <w:rPr>
                <w:rFonts w:ascii="Cambria Math" w:hAnsi="Cambria Math"/>
                <w:bCs/>
                <w:i/>
                <w:rPrChange w:id="405" w:author="Unknown" w:date="2020-03-09T23:43:00Z">
                  <w:rPr>
                    <w:rFonts w:ascii="Cambria Math" w:hAnsi="Cambria Math"/>
                    <w:bCs/>
                    <w:i/>
                  </w:rPr>
                </w:rPrChange>
              </w:rPr>
            </m:ctrlPr>
          </m:sub>
        </m:sSub>
      </m:oMath>
      <w:r>
        <w:rPr>
          <w:rFonts w:ascii="Times New Roman"/>
          <w:bCs/>
        </w:rPr>
        <w:t xml:space="preserve"> enters the resnet, there is an additional 3×3 convolutional layer which scales the number of channels from 11 to 32. The proc</w:t>
      </w:r>
      <w:bookmarkStart w:id="406" w:name="_GoBack"/>
      <w:bookmarkEnd w:id="406"/>
      <w:r>
        <w:rPr>
          <w:rFonts w:ascii="Times New Roman"/>
          <w:bCs/>
        </w:rPr>
        <w:t xml:space="preserve">essed </w:t>
      </w:r>
      <m:oMath>
        <m:sSub>
          <m:sSubPr>
            <m:ctrlPr>
              <w:rPr>
                <w:rFonts w:ascii="Cambria Math" w:hAnsi="Cambria Math"/>
                <w:bCs/>
                <w:i/>
              </w:rPr>
            </m:ctrlPr>
          </m:sSubPr>
          <m:e>
            <m:r>
              <w:rPr>
                <w:rFonts w:ascii="Cambria Math" w:hAnsi="Cambria Math"/>
              </w:rPr>
              <m:t>τ</m:t>
            </m:r>
          </m:e>
          <m:sub>
            <m:r>
              <w:rPr>
                <w:rFonts w:ascii="Cambria Math" w:hAnsi="Cambria Math"/>
              </w:rPr>
              <m:t>j</m:t>
            </m:r>
          </m:sub>
        </m:sSub>
      </m:oMath>
      <w:r>
        <w:rPr>
          <w:rFonts w:ascii="Times New Roman"/>
          <w:bCs/>
        </w:rPr>
        <w:t xml:space="preserve"> then pass into a 5-layer resnet, with 32 channels, batch-normalization, and ReLU nonlinearity. The output from resnet is a 4d tensor (10×12×12×32), which then passes through a global average pooling layer that collapses the entire spatial dimension into a 2d tensor (10×32), which is a sequence of resnet-processed time steps. We then pass the sequence to a single-layer LSTM with 64 channels, and extract the last cell state for each sequence, with a dense layer to a 8-dim preference embedding </w:t>
      </w:r>
      <m:oMath>
        <m:sSub>
          <m:sSubPr>
            <m:ctrlPr>
              <w:rPr>
                <w:rFonts w:ascii="Cambria Math" w:hAnsi="Cambria Math"/>
                <w:bCs/>
                <w:i/>
              </w:rPr>
            </m:ctrlPr>
          </m:sSubPr>
          <m:e>
            <m:r>
              <w:rPr>
                <w:rFonts w:ascii="Cambria Math" w:hAnsi="Cambria Math"/>
              </w:rPr>
              <m:t>e</m:t>
            </m:r>
          </m:e>
          <m:sub>
            <m:r>
              <w:rPr>
                <w:rFonts w:ascii="Cambria Math" w:hAnsi="Cambria Math"/>
              </w:rPr>
              <m:t>pref</m:t>
            </m:r>
            <m:r>
              <w:rPr>
                <w:rFonts w:ascii="Cambria Math" w:hAnsi="Cambria Math"/>
              </w:rPr>
              <m:t>, j</m:t>
            </m:r>
          </m:sub>
        </m:sSub>
      </m:oMath>
      <w:r>
        <w:rPr>
          <w:rFonts w:ascii="Times New Roman"/>
          <w:bCs/>
        </w:rPr>
        <w:t>.</w:t>
      </w:r>
    </w:p>
    <w:p w14:paraId="5ED13A40" w14:textId="77777777" w:rsidR="00A701AA" w:rsidDel="00494EEB" w:rsidRDefault="00A701AA" w:rsidP="00A701AA">
      <w:pPr>
        <w:pStyle w:val="a"/>
        <w:tabs>
          <w:tab w:val="left" w:pos="180"/>
        </w:tabs>
        <w:spacing w:line="240" w:lineRule="auto"/>
        <w:outlineLvl w:val="0"/>
        <w:rPr>
          <w:del w:id="407" w:author="Unknown" w:date="2020-03-10T00:53:00Z"/>
          <w:rFonts w:ascii="Times New Roman"/>
          <w:bCs/>
        </w:rPr>
        <w:pPrChange w:id="408" w:author="Unknown" w:date="2020-03-10T00:53:00Z">
          <w:pPr>
            <w:pStyle w:val="a"/>
            <w:tabs>
              <w:tab w:val="left" w:pos="180"/>
            </w:tabs>
            <w:outlineLvl w:val="0"/>
          </w:pPr>
        </w:pPrChange>
      </w:pPr>
      <w:r>
        <w:rPr>
          <w:rFonts w:ascii="Times New Roman"/>
          <w:bCs/>
        </w:rPr>
        <w:tab/>
        <w:t xml:space="preserve">The prediction network predicts the target </w:t>
      </w:r>
      <m:oMath>
        <m:acc>
          <m:accPr>
            <m:ctrlPr>
              <w:rPr>
                <w:rFonts w:ascii="Cambria Math" w:eastAsia="PMingLiU" w:hAnsi="Cambria Math"/>
                <w:i/>
                <w:color w:val="auto"/>
                <w:lang w:eastAsia="en-US"/>
              </w:rPr>
            </m:ctrlPr>
          </m:accPr>
          <m:e>
            <m:sSubSup>
              <m:sSubSupPr>
                <m:ctrlPr>
                  <w:rPr>
                    <w:rFonts w:ascii="Cambria Math" w:eastAsia="PMingLiU" w:hAnsi="Cambria Math"/>
                    <w:i/>
                    <w:color w:val="auto"/>
                    <w:lang w:eastAsia="en-US"/>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Pr>
          <w:rFonts w:ascii="Times New Roman"/>
          <w:color w:val="auto"/>
          <w:lang w:eastAsia="en-US"/>
        </w:rPr>
        <w:t xml:space="preserve"> </w:t>
      </w:r>
      <w:r>
        <w:rPr>
          <w:rFonts w:ascii="Times New Roman"/>
          <w:bCs/>
        </w:rPr>
        <w:t xml:space="preserve">that the agent will approach in the query states </w:t>
      </w:r>
      <m:oMath>
        <m:sSub>
          <m:sSubPr>
            <m:ctrlPr>
              <w:rPr>
                <w:rFonts w:ascii="Cambria Math" w:hAnsi="Cambria Math"/>
                <w:bCs/>
                <w:i/>
              </w:rPr>
            </m:ctrlPr>
          </m:sSubPr>
          <m:e>
            <m:r>
              <m:rPr>
                <m:nor/>
              </m:rPr>
              <w:rPr>
                <w:rFonts w:ascii="Cambria Math" w:hAnsi="Cambria Math"/>
                <w:bCs/>
                <w:i/>
              </w:rPr>
              <m:t>q</m:t>
            </m:r>
            <m:ctrlPr>
              <w:rPr>
                <w:rFonts w:ascii="Cambria Math" w:hAnsi="Cambria Math"/>
                <w:bCs/>
                <w:i/>
                <w:rPrChange w:id="409" w:author="Unknown" w:date="2020-03-09T23:44:00Z">
                  <w:rPr>
                    <w:rFonts w:ascii="Cambria Math" w:hAnsi="Cambria Math"/>
                    <w:bCs/>
                    <w:i/>
                  </w:rPr>
                </w:rPrChange>
              </w:rPr>
            </m:ctrlPr>
          </m:e>
          <m:sub>
            <m:r>
              <w:rPr>
                <w:rFonts w:ascii="Cambria Math" w:hAnsi="Cambria Math"/>
              </w:rPr>
              <m:t>k</m:t>
            </m:r>
            <m:ctrlPr>
              <w:rPr>
                <w:rFonts w:ascii="Cambria Math" w:hAnsi="Cambria Math"/>
                <w:bCs/>
                <w:i/>
                <w:rPrChange w:id="410" w:author="Unknown" w:date="2020-03-09T23:44:00Z">
                  <w:rPr>
                    <w:rFonts w:ascii="Cambria Math" w:hAnsi="Cambria Math"/>
                    <w:bCs/>
                    <w:i/>
                  </w:rPr>
                </w:rPrChange>
              </w:rPr>
            </m:ctrlPr>
          </m:sub>
        </m:sSub>
      </m:oMath>
      <w:r>
        <w:rPr>
          <w:rFonts w:ascii="Times New Roman"/>
          <w:bCs/>
        </w:rPr>
        <w:t xml:space="preserve"> given </w:t>
      </w:r>
      <m:oMath>
        <m:sSub>
          <m:sSubPr>
            <m:ctrlPr>
              <w:rPr>
                <w:rFonts w:ascii="Cambria Math" w:hAnsi="Cambria Math"/>
                <w:bCs/>
                <w:i/>
              </w:rPr>
            </m:ctrlPr>
          </m:sSubPr>
          <m:e>
            <m:r>
              <w:rPr>
                <w:rFonts w:ascii="Cambria Math" w:hAnsi="Cambria Math"/>
              </w:rPr>
              <m:t>e</m:t>
            </m:r>
            <m:ctrlPr>
              <w:rPr>
                <w:rFonts w:ascii="Cambria Math" w:hAnsi="Cambria Math"/>
                <w:bCs/>
                <w:i/>
                <w:rPrChange w:id="411" w:author="Unknown" w:date="2020-03-09T23:44:00Z">
                  <w:rPr>
                    <w:rFonts w:ascii="Cambria Math" w:hAnsi="Cambria Math"/>
                    <w:bCs/>
                    <w:i/>
                  </w:rPr>
                </w:rPrChange>
              </w:rPr>
            </m:ctrlPr>
          </m:e>
          <m:sub>
            <m:r>
              <w:rPr>
                <w:rFonts w:ascii="Cambria Math" w:hAnsi="Cambria Math"/>
              </w:rPr>
              <m:t xml:space="preserve">pref, </m:t>
            </m:r>
            <m:r>
              <w:rPr>
                <w:rFonts w:ascii="Cambria Math" w:hAnsi="Cambria Math"/>
              </w:rPr>
              <m:t>j</m:t>
            </m:r>
            <m:ctrlPr>
              <w:rPr>
                <w:rFonts w:ascii="Cambria Math" w:hAnsi="Cambria Math"/>
                <w:bCs/>
                <w:i/>
                <w:rPrChange w:id="412" w:author="Unknown" w:date="2020-03-09T23:44:00Z">
                  <w:rPr>
                    <w:rFonts w:ascii="Cambria Math" w:hAnsi="Cambria Math"/>
                    <w:bCs/>
                    <w:i/>
                  </w:rPr>
                </w:rPrChange>
              </w:rPr>
            </m:ctrlPr>
          </m:sub>
        </m:sSub>
      </m:oMath>
      <w:r>
        <w:rPr>
          <w:rFonts w:ascii="Times New Roman"/>
          <w:bCs/>
        </w:rPr>
        <w:t xml:space="preserve">. The preference embedding </w:t>
      </w:r>
      <m:oMath>
        <m:sSub>
          <m:sSubPr>
            <m:ctrlPr>
              <w:rPr>
                <w:rFonts w:ascii="Cambria Math" w:hAnsi="Cambria Math"/>
                <w:bCs/>
                <w:i/>
              </w:rPr>
            </m:ctrlPr>
          </m:sSubPr>
          <m:e>
            <m:r>
              <w:rPr>
                <w:rFonts w:ascii="Cambria Math" w:hAnsi="Cambria Math"/>
              </w:rPr>
              <m:t>e</m:t>
            </m:r>
          </m:e>
          <m:sub>
            <m:r>
              <w:rPr>
                <w:rFonts w:ascii="Cambria Math" w:hAnsi="Cambria Math"/>
              </w:rPr>
              <m:t>pref, j</m:t>
            </m:r>
          </m:sub>
        </m:sSub>
      </m:oMath>
      <w:r>
        <w:rPr>
          <w:rFonts w:ascii="Times New Roman"/>
          <w:bCs/>
        </w:rPr>
        <w:t xml:space="preserve"> is spatialized and concatenated with the query state </w:t>
      </w:r>
      <m:oMath>
        <m:sSub>
          <m:sSubPr>
            <m:ctrlPr>
              <w:rPr>
                <w:rFonts w:ascii="Cambria Math" w:hAnsi="Cambria Math"/>
                <w:bCs/>
                <w:i/>
              </w:rPr>
            </m:ctrlPr>
          </m:sSubPr>
          <m:e>
            <m:r>
              <m:rPr>
                <m:nor/>
              </m:rPr>
              <w:rPr>
                <w:rFonts w:ascii="Cambria Math" w:hAnsi="Cambria Math"/>
                <w:bCs/>
                <w:i/>
              </w:rPr>
              <m:t>q</m:t>
            </m:r>
          </m:e>
          <m:sub>
            <m:r>
              <w:rPr>
                <w:rFonts w:ascii="Cambria Math" w:hAnsi="Cambria Math"/>
              </w:rPr>
              <m:t>k</m:t>
            </m:r>
          </m:sub>
        </m:sSub>
      </m:oMath>
      <w:r>
        <w:rPr>
          <w:rFonts w:ascii="Times New Roman"/>
          <w:bCs/>
        </w:rPr>
        <w:t xml:space="preserve">, which together form a 4d tensor of size 12×12×(11+8). This tensor then passes through a 3×3 convolutional layer which scales the number of channels from 19 to 32. The results are fed into a 5-layer resnet, with 32 channels, batch-normalization, and ReLU nonlinearity, followed by a global average pooling layer, and a dense layer to 4-dim logits, followed by the output softmax layer to predict </w:t>
      </w:r>
      <m:oMath>
        <m:acc>
          <m:accPr>
            <m:ctrlPr>
              <w:rPr>
                <w:rFonts w:ascii="Cambria Math" w:eastAsia="PMingLiU" w:hAnsi="Cambria Math"/>
                <w:i/>
                <w:color w:val="auto"/>
                <w:lang w:eastAsia="en-US"/>
              </w:rPr>
            </m:ctrlPr>
          </m:accPr>
          <m:e>
            <m:sSubSup>
              <m:sSubSupPr>
                <m:ctrlPr>
                  <w:rPr>
                    <w:rFonts w:ascii="Cambria Math" w:eastAsia="PMingLiU" w:hAnsi="Cambria Math"/>
                    <w:i/>
                    <w:color w:val="auto"/>
                    <w:lang w:eastAsia="en-US"/>
                  </w:rPr>
                </m:ctrlPr>
              </m:sSubSupPr>
              <m:e>
                <m:r>
                  <w:rPr>
                    <w:rFonts w:ascii="Cambria Math" w:hAnsi="Cambria Math"/>
                  </w:rPr>
                  <m:t>g</m:t>
                </m:r>
              </m:e>
              <m:sub>
                <m:r>
                  <w:rPr>
                    <w:rFonts w:ascii="Cambria Math" w:hAnsi="Cambria Math"/>
                  </w:rPr>
                  <m:t>k</m:t>
                </m:r>
              </m:sub>
              <m:sup>
                <m:r>
                  <w:rPr>
                    <w:rFonts w:ascii="Cambria Math" w:hAnsi="Cambria Math"/>
                  </w:rPr>
                  <m:t>*</m:t>
                </m:r>
              </m:sup>
            </m:sSubSup>
          </m:e>
        </m:acc>
      </m:oMath>
      <w:r>
        <w:rPr>
          <w:rFonts w:ascii="Times New Roman"/>
          <w:color w:val="auto"/>
          <w:lang w:eastAsia="en-US"/>
        </w:rPr>
        <w:t>. The loss function of the mode is the softmax cross-entropy loss.</w:t>
      </w:r>
      <w:r>
        <w:rPr>
          <w:rFonts w:ascii="Times New Roman"/>
          <w:bCs/>
        </w:rPr>
        <w:t xml:space="preserve"> </w:t>
      </w:r>
    </w:p>
    <w:p w14:paraId="1BB49F1E" w14:textId="77777777" w:rsidR="00A701AA" w:rsidRDefault="00A701AA" w:rsidP="00A701AA">
      <w:pPr>
        <w:pStyle w:val="a"/>
        <w:tabs>
          <w:tab w:val="clear" w:pos="800"/>
          <w:tab w:val="left" w:pos="180"/>
        </w:tabs>
        <w:wordWrap/>
        <w:spacing w:line="240" w:lineRule="auto"/>
        <w:contextualSpacing/>
        <w:outlineLvl w:val="0"/>
        <w:rPr>
          <w:rFonts w:ascii="Times New Roman"/>
          <w:bCs/>
          <w:iCs/>
        </w:rPr>
      </w:pPr>
      <w:r>
        <w:rPr>
          <w:rFonts w:ascii="Times New Roman"/>
          <w:bCs/>
          <w:iCs/>
        </w:rPr>
        <w:t>Each virtual and human agent</w:t>
      </w:r>
      <w:r w:rsidRPr="00B06769">
        <w:rPr>
          <w:rFonts w:ascii="Times New Roman"/>
          <w:bCs/>
          <w:iCs/>
        </w:rPr>
        <w:t xml:space="preserve"> </w:t>
      </w:r>
      <w:r>
        <w:rPr>
          <w:rFonts w:ascii="Times New Roman"/>
          <w:bCs/>
          <w:iCs/>
        </w:rPr>
        <w:t>was trained separately</w:t>
      </w:r>
      <w:r w:rsidRPr="00F90B66">
        <w:rPr>
          <w:rFonts w:ascii="Times New Roman"/>
          <w:bCs/>
          <w:iCs/>
        </w:rPr>
        <w:t xml:space="preserve"> </w:t>
      </w:r>
      <w:r>
        <w:rPr>
          <w:rFonts w:ascii="Times New Roman"/>
          <w:bCs/>
          <w:iCs/>
        </w:rPr>
        <w:t>with</w:t>
      </w:r>
      <w:r w:rsidRPr="00F90B66">
        <w:rPr>
          <w:rFonts w:ascii="Times New Roman"/>
          <w:bCs/>
          <w:iCs/>
        </w:rPr>
        <w:t xml:space="preserve"> a 8:1:1 training, validation, and testing split </w:t>
      </w:r>
      <w:r>
        <w:rPr>
          <w:rFonts w:ascii="Times New Roman"/>
          <w:bCs/>
          <w:iCs/>
        </w:rPr>
        <w:t>of</w:t>
      </w:r>
      <w:r w:rsidRPr="00F90B66">
        <w:rPr>
          <w:rFonts w:ascii="Times New Roman"/>
          <w:bCs/>
          <w:iCs/>
        </w:rPr>
        <w:t xml:space="preserve"> </w:t>
      </w:r>
      <w:r>
        <w:rPr>
          <w:rFonts w:ascii="Times New Roman"/>
          <w:bCs/>
          <w:iCs/>
        </w:rPr>
        <w:t xml:space="preserve">the trajectories. </w:t>
      </w:r>
    </w:p>
    <w:p w14:paraId="7B48F61F" w14:textId="77777777" w:rsidR="00A701AA" w:rsidRDefault="00A701AA" w:rsidP="00A701AA">
      <w:pPr>
        <w:pStyle w:val="a"/>
        <w:tabs>
          <w:tab w:val="clear" w:pos="800"/>
          <w:tab w:val="left" w:pos="180"/>
        </w:tabs>
        <w:wordWrap/>
        <w:spacing w:line="240" w:lineRule="auto"/>
        <w:contextualSpacing/>
        <w:outlineLvl w:val="0"/>
        <w:rPr>
          <w:rFonts w:ascii="Times New Roman"/>
          <w:bCs/>
          <w:iCs/>
        </w:rPr>
      </w:pPr>
    </w:p>
    <w:p w14:paraId="3916F441" w14:textId="77777777" w:rsidR="00A701AA" w:rsidRPr="003E7D06" w:rsidRDefault="00A701AA" w:rsidP="00A701AA">
      <w:pPr>
        <w:pStyle w:val="a"/>
        <w:tabs>
          <w:tab w:val="clear" w:pos="800"/>
          <w:tab w:val="left" w:pos="180"/>
        </w:tabs>
        <w:wordWrap/>
        <w:spacing w:line="240" w:lineRule="auto"/>
        <w:contextualSpacing/>
        <w:outlineLvl w:val="0"/>
        <w:rPr>
          <w:rFonts w:ascii="Times New Roman"/>
          <w:bCs/>
          <w:iCs/>
        </w:rPr>
      </w:pPr>
      <w:r w:rsidRPr="007A1F48">
        <w:rPr>
          <w:rFonts w:ascii="Times New Roman"/>
          <w:bCs/>
        </w:rPr>
        <w:t xml:space="preserve">The trained model was used to infer the </w:t>
      </w:r>
      <w:r>
        <w:rPr>
          <w:rFonts w:ascii="Times New Roman"/>
          <w:bCs/>
        </w:rPr>
        <w:t xml:space="preserve">virtual agent/human’s </w:t>
      </w:r>
      <w:r w:rsidRPr="007A1F48">
        <w:rPr>
          <w:rFonts w:ascii="Times New Roman"/>
          <w:bCs/>
        </w:rPr>
        <w:t xml:space="preserve">preference </w:t>
      </w:r>
      <w:r>
        <w:rPr>
          <w:rFonts w:ascii="Times New Roman"/>
          <w:bCs/>
        </w:rPr>
        <w:t xml:space="preserve">each target. For each agent </w:t>
      </w:r>
      <m:oMath>
        <m:sSub>
          <m:sSubPr>
            <m:ctrlPr>
              <w:rPr>
                <w:rFonts w:ascii="Cambria Math" w:hAnsi="Cambria Math"/>
                <w:bCs/>
                <w:i/>
              </w:rPr>
            </m:ctrlPr>
          </m:sSubPr>
          <m:e>
            <m:r>
              <w:rPr>
                <w:rFonts w:ascii="Cambria Math" w:hAnsi="Cambria Math"/>
              </w:rPr>
              <m:t>a</m:t>
            </m:r>
          </m:e>
          <m:sub>
            <m:r>
              <w:rPr>
                <w:rFonts w:ascii="Cambria Math" w:hAnsi="Cambria Math"/>
              </w:rPr>
              <m:t>i</m:t>
            </m:r>
          </m:sub>
        </m:sSub>
      </m:oMath>
      <w:r>
        <w:rPr>
          <w:rFonts w:ascii="Times New Roman"/>
          <w:bCs/>
        </w:rPr>
        <w:t xml:space="preserve"> , we feed in 100 pairs of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r>
              <w:rPr>
                <w:rFonts w:ascii="Cambria Math" w:hAnsi="Cambria Math"/>
              </w:rPr>
              <m:t>'</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r>
              <w:rPr>
                <w:rFonts w:ascii="Cambria Math" w:hAnsi="Cambria Math"/>
              </w:rPr>
              <m:t>'</m:t>
            </m:r>
          </m:sub>
        </m:sSub>
        <m:r>
          <w:rPr>
            <w:rFonts w:ascii="Cambria Math" w:hAnsi="Cambria Math"/>
          </w:rPr>
          <m:t>)</m:t>
        </m:r>
      </m:oMath>
      <w:r>
        <w:rPr>
          <w:rFonts w:ascii="Times New Roman"/>
          <w:bCs/>
        </w:rPr>
        <w:t xml:space="preserve"> to the trained model.</w:t>
      </w:r>
      <w:r w:rsidRPr="007A1F48">
        <w:rPr>
          <w:rFonts w:ascii="Times New Roman"/>
          <w:bCs/>
        </w:rPr>
        <w:t xml:space="preserve"> </w:t>
      </w:r>
      <m:oMath>
        <m:sSub>
          <m:sSubPr>
            <m:ctrlPr>
              <w:rPr>
                <w:rFonts w:ascii="Cambria Math" w:hAnsi="Cambria Math"/>
                <w:i/>
              </w:rPr>
            </m:ctrlPr>
          </m:sSubPr>
          <m:e>
            <m:r>
              <w:rPr>
                <w:rFonts w:ascii="Cambria Math" w:hAnsi="Cambria Math"/>
              </w:rPr>
              <m:t>τ</m:t>
            </m:r>
          </m:e>
          <m:sub>
            <m:r>
              <w:rPr>
                <w:rFonts w:ascii="Cambria Math" w:hAnsi="Cambria Math"/>
              </w:rPr>
              <m:t>j</m:t>
            </m:r>
            <m:r>
              <w:rPr>
                <w:rFonts w:ascii="Cambria Math" w:hAnsi="Cambria Math"/>
              </w:rPr>
              <m:t>'</m:t>
            </m:r>
          </m:sub>
        </m:sSub>
      </m:oMath>
      <w:r>
        <w:rPr>
          <w:rFonts w:ascii="Times New Roman"/>
        </w:rPr>
        <w:t xml:space="preserve"> belong to the subset of trajectories have exactly 4 targets to ensure the preference embedding contains information about 4 targets. </w:t>
      </w:r>
      <m:oMath>
        <m:sSub>
          <m:sSubPr>
            <m:ctrlPr>
              <w:rPr>
                <w:rFonts w:ascii="Cambria Math" w:hAnsi="Cambria Math"/>
                <w:i/>
              </w:rPr>
            </m:ctrlPr>
          </m:sSubPr>
          <m:e>
            <m:r>
              <m:rPr>
                <m:nor/>
              </m:rPr>
              <w:rPr>
                <w:rFonts w:ascii="Cambria Math" w:hAnsi="Cambria Math"/>
                <w:i/>
              </w:rPr>
              <m:t>q</m:t>
            </m:r>
          </m:e>
          <m:sub>
            <m:r>
              <w:rPr>
                <w:rFonts w:ascii="Cambria Math" w:hAnsi="Cambria Math"/>
              </w:rPr>
              <m:t>k</m:t>
            </m:r>
            <m:r>
              <w:rPr>
                <w:rFonts w:ascii="Cambria Math" w:hAnsi="Cambria Math"/>
              </w:rPr>
              <m:t>'</m:t>
            </m:r>
          </m:sub>
        </m:sSub>
      </m:oMath>
      <w:r>
        <w:rPr>
          <w:rFonts w:ascii="Times New Roman"/>
        </w:rPr>
        <w:t xml:space="preserve"> is the query state without barriers and </w:t>
      </w:r>
      <w:r>
        <w:rPr>
          <w:rFonts w:ascii="Times New Roman"/>
          <w:bCs/>
        </w:rPr>
        <w:t xml:space="preserve">the agent is placed </w:t>
      </w:r>
      <w:r w:rsidRPr="007A1F48">
        <w:rPr>
          <w:rFonts w:ascii="Times New Roman"/>
          <w:bCs/>
        </w:rPr>
        <w:t xml:space="preserve">equidistant from </w:t>
      </w:r>
      <w:r>
        <w:rPr>
          <w:rFonts w:ascii="Times New Roman"/>
          <w:bCs/>
        </w:rPr>
        <w:t>4 targets</w:t>
      </w:r>
      <w:r w:rsidRPr="007A1F48">
        <w:rPr>
          <w:rFonts w:ascii="Times New Roman"/>
          <w:bCs/>
        </w:rPr>
        <w:t>.</w:t>
      </w:r>
      <w:r>
        <w:rPr>
          <w:rFonts w:ascii="Times New Roman"/>
          <w:bCs/>
        </w:rPr>
        <w:t xml:space="preserve"> The exact positions of the 4 targets are shuffles randomly</w:t>
      </w:r>
      <w:r w:rsidRPr="007A1F48">
        <w:rPr>
          <w:rFonts w:ascii="Times New Roman"/>
          <w:bCs/>
        </w:rPr>
        <w:t xml:space="preserve"> </w:t>
      </w:r>
      <w:r>
        <w:rPr>
          <w:rFonts w:ascii="Times New Roman"/>
          <w:bCs/>
        </w:rPr>
        <w:t xml:space="preserve">across all pairs. For each pair of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j</m:t>
            </m:r>
            <m:r>
              <w:rPr>
                <w:rFonts w:ascii="Cambria Math" w:hAnsi="Cambria Math"/>
              </w:rPr>
              <m:t>'</m:t>
            </m:r>
          </m:sub>
        </m:sSub>
        <m:r>
          <w:rPr>
            <w:rFonts w:ascii="Cambria Math" w:hAnsi="Cambria Math"/>
          </w:rPr>
          <m:t xml:space="preserve">, </m:t>
        </m:r>
        <m:sSub>
          <m:sSubPr>
            <m:ctrlPr>
              <w:rPr>
                <w:rFonts w:ascii="Cambria Math" w:hAnsi="Cambria Math"/>
                <w:i/>
              </w:rPr>
            </m:ctrlPr>
          </m:sSubPr>
          <m:e>
            <m:r>
              <m:rPr>
                <m:nor/>
              </m:rPr>
              <w:rPr>
                <w:rFonts w:ascii="Cambria Math" w:hAnsi="Cambria Math"/>
                <w:i/>
              </w:rPr>
              <m:t>q</m:t>
            </m:r>
          </m:e>
          <m:sub>
            <m:r>
              <w:rPr>
                <w:rFonts w:ascii="Cambria Math" w:hAnsi="Cambria Math"/>
              </w:rPr>
              <m:t>k</m:t>
            </m:r>
            <m:r>
              <w:rPr>
                <w:rFonts w:ascii="Cambria Math" w:hAnsi="Cambria Math"/>
              </w:rPr>
              <m:t>'</m:t>
            </m:r>
          </m:sub>
        </m:sSub>
        <m:r>
          <w:rPr>
            <w:rFonts w:ascii="Cambria Math" w:hAnsi="Cambria Math"/>
          </w:rPr>
          <m:t>)</m:t>
        </m:r>
      </m:oMath>
      <w:r>
        <w:rPr>
          <w:rFonts w:ascii="Times New Roman"/>
          <w:bCs/>
        </w:rPr>
        <w:t xml:space="preserve">, </w:t>
      </w:r>
      <w:r>
        <w:rPr>
          <w:rFonts w:ascii="Times New Roman"/>
          <w:bCs/>
          <w:iCs/>
        </w:rPr>
        <w:t xml:space="preserve">the soft-max probability </w:t>
      </w:r>
      <w:r w:rsidRPr="003E7D06">
        <w:rPr>
          <w:rFonts w:ascii="Times New Roman"/>
          <w:bCs/>
          <w:iCs/>
        </w:rPr>
        <w:t>for each target</w:t>
      </w:r>
      <w:r>
        <w:rPr>
          <w:rFonts w:ascii="Times New Roman"/>
          <w:bCs/>
          <w:iCs/>
        </w:rPr>
        <w:t xml:space="preserve"> was averaged across 100 pairs. The average softmax probability is then rank-transformed  such that the order represents the inferred order of preference for each target. The ToMnet+ model is implemented in </w:t>
      </w:r>
      <w:r w:rsidRPr="00B06769">
        <w:rPr>
          <w:rFonts w:ascii="Times New Roman"/>
          <w:bCs/>
          <w:iCs/>
        </w:rPr>
        <w:t xml:space="preserve">Tensorflow </w:t>
      </w:r>
      <w:r w:rsidRPr="00F90B66">
        <w:rPr>
          <w:rFonts w:ascii="Times New Roman"/>
          <w:bCs/>
          <w:iCs/>
        </w:rPr>
        <w:fldChar w:fldCharType="begin"/>
      </w:r>
      <w:r w:rsidRPr="00B06769">
        <w:rPr>
          <w:rFonts w:ascii="Times New Roman"/>
          <w:bCs/>
          <w:iCs/>
        </w:rPr>
        <w:instrText>ADDIN F1000_CSL_CITATION&lt;~#@#~&gt;[{"First":false,"ISBN":"978-1-931971-33-1","Last":false,"author":[{"family":"Abadi","given":"Marti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authorYearDisplayFormat":false,"citation-label":"8187997","id":"8187997","invisible":false,"issued":{"date-parts":[["2016"]]},"suppress-author":false,"title":"TensorFlow: A System for Large-Scale Machine Learning","type":"book"}]</w:instrText>
      </w:r>
      <w:r w:rsidRPr="00B06769">
        <w:rPr>
          <w:rFonts w:ascii="Times New Roman"/>
          <w:bCs/>
          <w:iCs/>
        </w:rPr>
        <w:fldChar w:fldCharType="separate"/>
      </w:r>
      <w:r w:rsidRPr="00B06769">
        <w:rPr>
          <w:rFonts w:ascii="Times New Roman"/>
          <w:bCs/>
          <w:iCs/>
          <w:noProof/>
        </w:rPr>
        <w:t>[19]</w:t>
      </w:r>
      <w:r w:rsidRPr="00B06769">
        <w:rPr>
          <w:rFonts w:ascii="Times New Roman"/>
          <w:bCs/>
          <w:iCs/>
        </w:rPr>
        <w:fldChar w:fldCharType="end"/>
      </w:r>
      <w:r>
        <w:rPr>
          <w:rFonts w:ascii="Times New Roman"/>
          <w:bCs/>
          <w:iCs/>
        </w:rPr>
        <w:t>.</w:t>
      </w:r>
    </w:p>
    <w:p w14:paraId="40A53828" w14:textId="77777777" w:rsidR="00A701AA" w:rsidRPr="00F90B66" w:rsidRDefault="00A701AA" w:rsidP="00A701AA">
      <w:pPr>
        <w:pStyle w:val="Heading2"/>
        <w:keepLines/>
        <w:numPr>
          <w:ilvl w:val="1"/>
          <w:numId w:val="0"/>
        </w:numPr>
        <w:tabs>
          <w:tab w:val="num" w:pos="360"/>
        </w:tabs>
        <w:autoSpaceDE/>
        <w:autoSpaceDN/>
        <w:ind w:left="288" w:hanging="288"/>
        <w:contextualSpacing/>
        <w:rPr>
          <w:i w:val="0"/>
          <w:iCs w:val="0"/>
          <w:rPrChange w:id="413" w:author="Unknown" w:date="2020-03-09T23:19:00Z">
            <w:rPr/>
          </w:rPrChange>
        </w:rPr>
      </w:pPr>
    </w:p>
    <w:p w14:paraId="1D682881" w14:textId="77777777" w:rsidR="00A701AA" w:rsidDel="00C82911" w:rsidRDefault="00A701AA" w:rsidP="00A701AA">
      <w:pPr>
        <w:pStyle w:val="Heading2"/>
        <w:keepLines/>
        <w:numPr>
          <w:ilvl w:val="1"/>
          <w:numId w:val="0"/>
        </w:numPr>
        <w:tabs>
          <w:tab w:val="num" w:pos="360"/>
        </w:tabs>
        <w:autoSpaceDE/>
        <w:autoSpaceDN/>
        <w:ind w:left="288" w:hanging="288"/>
        <w:contextualSpacing/>
        <w:rPr>
          <w:del w:id="414" w:author="Unknown"/>
        </w:rPr>
      </w:pPr>
      <w:del w:id="415" w:author="Unknown">
        <w:r w:rsidDel="00C82911">
          <w:delText>D.</w:delText>
        </w:r>
        <w:r w:rsidDel="00C82911">
          <w:tab/>
          <w:delText xml:space="preserve">Social Game </w:delText>
        </w:r>
      </w:del>
    </w:p>
    <w:p w14:paraId="3FE6ABC3" w14:textId="77777777" w:rsidR="00A701AA" w:rsidRPr="008B505E" w:rsidDel="00C82911" w:rsidRDefault="00A701AA" w:rsidP="00A701AA">
      <w:pPr>
        <w:pStyle w:val="BodyText"/>
        <w:ind w:firstLine="202"/>
        <w:contextualSpacing/>
        <w:rPr>
          <w:del w:id="416" w:author="Unknown"/>
          <w:iCs/>
        </w:rPr>
      </w:pPr>
      <w:del w:id="417" w:author="Unknown">
        <w:r w:rsidDel="00C82911">
          <w:rPr>
            <w:rStyle w:val="Emphasis"/>
            <w:i w:val="0"/>
          </w:rPr>
          <w:delText>…</w:delText>
        </w:r>
        <w:r w:rsidRPr="008647CB" w:rsidDel="00C82911">
          <w:rPr>
            <w:rStyle w:val="Emphasis"/>
            <w:i w:val="0"/>
          </w:rPr>
          <w:delText>.</w:delText>
        </w:r>
      </w:del>
    </w:p>
    <w:p w14:paraId="0F583BF3" w14:textId="77777777" w:rsidR="00A701AA" w:rsidRDefault="00A701AA" w:rsidP="00A701AA">
      <w:pPr>
        <w:pStyle w:val="Heading1"/>
        <w:spacing w:before="120" w:after="120"/>
        <w:contextualSpacing/>
      </w:pPr>
      <w:r>
        <w:t>Experimental results</w:t>
      </w:r>
    </w:p>
    <w:p w14:paraId="4700802A" w14:textId="77777777" w:rsidR="00A701AA" w:rsidRDefault="00A701AA" w:rsidP="00A701AA">
      <w:pPr>
        <w:pStyle w:val="Heading2"/>
        <w:keepLines/>
        <w:numPr>
          <w:ilvl w:val="1"/>
          <w:numId w:val="0"/>
        </w:numPr>
        <w:tabs>
          <w:tab w:val="num" w:pos="360"/>
        </w:tabs>
        <w:autoSpaceDE/>
        <w:autoSpaceDN/>
        <w:ind w:left="288" w:hanging="288"/>
        <w:contextualSpacing/>
      </w:pPr>
      <w:r>
        <w:t>A.</w:t>
      </w:r>
      <w:r>
        <w:tab/>
        <w:t>Simulation Data</w:t>
      </w:r>
    </w:p>
    <w:p w14:paraId="7941AF82" w14:textId="77777777" w:rsidR="00A701AA" w:rsidRDefault="00A701AA" w:rsidP="00A701AA">
      <w:pPr>
        <w:jc w:val="both"/>
        <w:rPr>
          <w:color w:val="000000"/>
        </w:rPr>
      </w:pPr>
      <w:r>
        <w:rPr>
          <w:color w:val="000000"/>
        </w:rPr>
        <w:tab/>
      </w:r>
      <w:r w:rsidRPr="00BF7CFD">
        <w:rPr>
          <w:color w:val="000000"/>
        </w:rPr>
        <w:t xml:space="preserve">Performance of the trained models in predicting the agents’ final targets from test grid world start states is shown in Table </w:t>
      </w:r>
      <w:r w:rsidRPr="00BF7CFD">
        <w:rPr>
          <w:color w:val="000000"/>
        </w:rPr>
        <w:lastRenderedPageBreak/>
        <w:t>1 for both simulated and human data.</w:t>
      </w:r>
      <w:r w:rsidRPr="00DE616A">
        <w:rPr>
          <w:color w:val="000000"/>
        </w:rPr>
        <w:t xml:space="preserve"> Model performances as measured by the accuracy in predicting the agent’s final target given test start states in grid world. S1~S4 are 4 potential targets across the grid world instances, each with different personal and associative social parameter values constituting their underlying social network structures. Preference scores are normalized prediction probabilities (see Methods).</w:t>
      </w:r>
    </w:p>
    <w:p w14:paraId="67F70FC7" w14:textId="77777777" w:rsidR="00A701AA" w:rsidRDefault="00A701AA" w:rsidP="00A701AA">
      <w:pPr>
        <w:jc w:val="both"/>
        <w:rPr>
          <w:color w:val="000000"/>
        </w:rPr>
      </w:pPr>
      <w:r>
        <w:rPr>
          <w:noProof/>
          <w:lang w:eastAsia="zh-CN"/>
        </w:rPr>
        <mc:AlternateContent>
          <mc:Choice Requires="wps">
            <w:drawing>
              <wp:anchor distT="45720" distB="45720" distL="114300" distR="114300" simplePos="0" relativeHeight="251661312" behindDoc="0" locked="0" layoutInCell="1" allowOverlap="1" wp14:anchorId="4890C3DE" wp14:editId="74B6F5B6">
                <wp:simplePos x="0" y="0"/>
                <wp:positionH relativeFrom="column">
                  <wp:posOffset>0</wp:posOffset>
                </wp:positionH>
                <wp:positionV relativeFrom="margin">
                  <wp:posOffset>5918035</wp:posOffset>
                </wp:positionV>
                <wp:extent cx="3099435" cy="16205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20520"/>
                        </a:xfrm>
                        <a:prstGeom prst="rect">
                          <a:avLst/>
                        </a:prstGeom>
                        <a:solidFill>
                          <a:srgbClr val="FFFFFF"/>
                        </a:solidFill>
                        <a:ln w="9525">
                          <a:noFill/>
                          <a:miter lim="800000"/>
                          <a:headEnd/>
                          <a:tailEnd/>
                        </a:ln>
                      </wps:spPr>
                      <wps:txbx>
                        <w:txbxContent>
                          <w:p w14:paraId="1992E365" w14:textId="77777777" w:rsidR="00A701AA" w:rsidRPr="005B520E" w:rsidRDefault="00A701AA" w:rsidP="00A701AA">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A701AA" w14:paraId="03379B36" w14:textId="77777777" w:rsidTr="0059010D">
                              <w:trPr>
                                <w:cantSplit/>
                                <w:trHeight w:val="240"/>
                                <w:tblHeader/>
                                <w:jc w:val="center"/>
                              </w:trPr>
                              <w:tc>
                                <w:tcPr>
                                  <w:tcW w:w="1167" w:type="dxa"/>
                                  <w:vAlign w:val="center"/>
                                </w:tcPr>
                                <w:p w14:paraId="332A666A" w14:textId="77777777" w:rsidR="00A701AA" w:rsidRDefault="00A701AA" w:rsidP="00206B4D">
                                  <w:pPr>
                                    <w:pStyle w:val="tablecolhead"/>
                                  </w:pPr>
                                  <w:r>
                                    <w:t>Data Type</w:t>
                                  </w:r>
                                </w:p>
                              </w:tc>
                              <w:tc>
                                <w:tcPr>
                                  <w:tcW w:w="1260" w:type="dxa"/>
                                  <w:vAlign w:val="center"/>
                                </w:tcPr>
                                <w:p w14:paraId="7CA7BA16" w14:textId="77777777" w:rsidR="00A701AA" w:rsidRDefault="00A701AA" w:rsidP="00206B4D">
                                  <w:pPr>
                                    <w:pStyle w:val="tablecolsubhead"/>
                                  </w:pPr>
                                  <w:r>
                                    <w:t>Final Target Accuracy</w:t>
                                  </w:r>
                                </w:p>
                              </w:tc>
                              <w:tc>
                                <w:tcPr>
                                  <w:tcW w:w="1260" w:type="dxa"/>
                                  <w:vAlign w:val="center"/>
                                </w:tcPr>
                                <w:p w14:paraId="499AC611" w14:textId="77777777" w:rsidR="00A701AA" w:rsidRDefault="00A701AA" w:rsidP="00206B4D">
                                  <w:pPr>
                                    <w:pStyle w:val="tablecolsubhead"/>
                                  </w:pPr>
                                  <w:r>
                                    <w:t>Predicted Preference Score</w:t>
                                  </w:r>
                                </w:p>
                              </w:tc>
                              <w:tc>
                                <w:tcPr>
                                  <w:tcW w:w="1179" w:type="dxa"/>
                                  <w:vAlign w:val="center"/>
                                </w:tcPr>
                                <w:p w14:paraId="51AD5F8E" w14:textId="77777777" w:rsidR="00A701AA" w:rsidRDefault="00A701AA" w:rsidP="00206B4D">
                                  <w:pPr>
                                    <w:pStyle w:val="tablecolsubhead"/>
                                  </w:pPr>
                                  <w:r>
                                    <w:t>True Preference Score</w:t>
                                  </w:r>
                                </w:p>
                              </w:tc>
                            </w:tr>
                            <w:tr w:rsidR="00A701AA" w14:paraId="1ABF8F66" w14:textId="77777777" w:rsidTr="0059010D">
                              <w:trPr>
                                <w:trHeight w:val="320"/>
                                <w:jc w:val="center"/>
                              </w:trPr>
                              <w:tc>
                                <w:tcPr>
                                  <w:tcW w:w="1167" w:type="dxa"/>
                                  <w:vAlign w:val="center"/>
                                </w:tcPr>
                                <w:p w14:paraId="074A2B2E" w14:textId="77777777" w:rsidR="00A701AA" w:rsidRDefault="00A701AA" w:rsidP="00206B4D">
                                  <w:pPr>
                                    <w:pStyle w:val="tablecopy"/>
                                    <w:rPr>
                                      <w:sz w:val="8"/>
                                      <w:szCs w:val="8"/>
                                    </w:rPr>
                                  </w:pPr>
                                  <w:r>
                                    <w:t>Simulated</w:t>
                                  </w:r>
                                </w:p>
                              </w:tc>
                              <w:tc>
                                <w:tcPr>
                                  <w:tcW w:w="1260" w:type="dxa"/>
                                  <w:vAlign w:val="center"/>
                                </w:tcPr>
                                <w:p w14:paraId="43673EE8" w14:textId="77777777" w:rsidR="00A701AA" w:rsidRDefault="00A701AA" w:rsidP="00206B4D">
                                  <w:pPr>
                                    <w:pStyle w:val="tablecopy"/>
                                  </w:pPr>
                                  <w:r>
                                    <w:t>80.14%</w:t>
                                  </w:r>
                                </w:p>
                              </w:tc>
                              <w:tc>
                                <w:tcPr>
                                  <w:tcW w:w="1260" w:type="dxa"/>
                                  <w:vAlign w:val="center"/>
                                </w:tcPr>
                                <w:p w14:paraId="6AE527C8" w14:textId="77777777" w:rsidR="00A701AA" w:rsidRDefault="00A701AA" w:rsidP="00206B4D">
                                  <w:pPr>
                                    <w:rPr>
                                      <w:sz w:val="16"/>
                                      <w:szCs w:val="16"/>
                                    </w:rPr>
                                  </w:pPr>
                                  <w:r>
                                    <w:rPr>
                                      <w:sz w:val="16"/>
                                      <w:szCs w:val="16"/>
                                    </w:rPr>
                                    <w:t>S4 (1.16)</w:t>
                                  </w:r>
                                </w:p>
                                <w:p w14:paraId="74340895" w14:textId="77777777" w:rsidR="00A701AA" w:rsidRDefault="00A701AA" w:rsidP="00206B4D">
                                  <w:pPr>
                                    <w:rPr>
                                      <w:sz w:val="16"/>
                                      <w:szCs w:val="16"/>
                                    </w:rPr>
                                  </w:pPr>
                                  <w:r>
                                    <w:rPr>
                                      <w:sz w:val="16"/>
                                      <w:szCs w:val="16"/>
                                    </w:rPr>
                                    <w:t>&gt;S3(0.83)</w:t>
                                  </w:r>
                                </w:p>
                                <w:p w14:paraId="0B3A2FBF" w14:textId="77777777" w:rsidR="00A701AA" w:rsidRDefault="00A701AA" w:rsidP="00206B4D">
                                  <w:pPr>
                                    <w:rPr>
                                      <w:sz w:val="16"/>
                                      <w:szCs w:val="16"/>
                                    </w:rPr>
                                  </w:pPr>
                                  <w:r>
                                    <w:rPr>
                                      <w:sz w:val="16"/>
                                      <w:szCs w:val="16"/>
                                    </w:rPr>
                                    <w:t>&gt;S2(0.76)</w:t>
                                  </w:r>
                                </w:p>
                                <w:p w14:paraId="5246705A" w14:textId="77777777" w:rsidR="00A701AA" w:rsidRPr="00DE616A" w:rsidRDefault="00A701AA" w:rsidP="00206B4D">
                                  <w:pPr>
                                    <w:rPr>
                                      <w:sz w:val="16"/>
                                      <w:szCs w:val="16"/>
                                    </w:rPr>
                                  </w:pPr>
                                  <w:r>
                                    <w:rPr>
                                      <w:sz w:val="16"/>
                                      <w:szCs w:val="16"/>
                                    </w:rPr>
                                    <w:t>&gt;S1(0.62)</w:t>
                                  </w:r>
                                </w:p>
                              </w:tc>
                              <w:tc>
                                <w:tcPr>
                                  <w:tcW w:w="1179" w:type="dxa"/>
                                  <w:vAlign w:val="center"/>
                                </w:tcPr>
                                <w:p w14:paraId="73510ED9" w14:textId="77777777" w:rsidR="00A701AA" w:rsidRDefault="00A701AA" w:rsidP="00206B4D">
                                  <w:pPr>
                                    <w:rPr>
                                      <w:sz w:val="16"/>
                                      <w:szCs w:val="16"/>
                                    </w:rPr>
                                  </w:pPr>
                                  <w:r>
                                    <w:rPr>
                                      <w:sz w:val="16"/>
                                      <w:szCs w:val="16"/>
                                    </w:rPr>
                                    <w:t>S4 (1.15)</w:t>
                                  </w:r>
                                </w:p>
                                <w:p w14:paraId="07B39917" w14:textId="77777777" w:rsidR="00A701AA" w:rsidRDefault="00A701AA" w:rsidP="00206B4D">
                                  <w:pPr>
                                    <w:rPr>
                                      <w:sz w:val="16"/>
                                      <w:szCs w:val="16"/>
                                    </w:rPr>
                                  </w:pPr>
                                  <w:r>
                                    <w:rPr>
                                      <w:sz w:val="16"/>
                                      <w:szCs w:val="16"/>
                                    </w:rPr>
                                    <w:t>&gt;S3(0.79)</w:t>
                                  </w:r>
                                </w:p>
                                <w:p w14:paraId="1004BD62" w14:textId="77777777" w:rsidR="00A701AA" w:rsidRDefault="00A701AA" w:rsidP="00206B4D">
                                  <w:pPr>
                                    <w:rPr>
                                      <w:sz w:val="16"/>
                                      <w:szCs w:val="16"/>
                                    </w:rPr>
                                  </w:pPr>
                                  <w:r>
                                    <w:rPr>
                                      <w:sz w:val="16"/>
                                      <w:szCs w:val="16"/>
                                    </w:rPr>
                                    <w:t>&gt;S2(0.72)</w:t>
                                  </w:r>
                                </w:p>
                                <w:p w14:paraId="20E20AA8" w14:textId="77777777" w:rsidR="00A701AA" w:rsidRDefault="00A701AA" w:rsidP="00206B4D">
                                  <w:pPr>
                                    <w:rPr>
                                      <w:sz w:val="16"/>
                                      <w:szCs w:val="16"/>
                                    </w:rPr>
                                  </w:pPr>
                                  <w:r>
                                    <w:rPr>
                                      <w:sz w:val="16"/>
                                      <w:szCs w:val="16"/>
                                    </w:rPr>
                                    <w:t>&gt;S1(0.72)</w:t>
                                  </w:r>
                                </w:p>
                              </w:tc>
                            </w:tr>
                            <w:tr w:rsidR="00A701AA" w14:paraId="0AF1D8CA" w14:textId="77777777" w:rsidTr="0059010D">
                              <w:trPr>
                                <w:trHeight w:val="320"/>
                                <w:jc w:val="center"/>
                              </w:trPr>
                              <w:tc>
                                <w:tcPr>
                                  <w:tcW w:w="1167" w:type="dxa"/>
                                  <w:vAlign w:val="center"/>
                                </w:tcPr>
                                <w:p w14:paraId="41ECF0A8" w14:textId="77777777" w:rsidR="00A701AA" w:rsidRDefault="00A701AA" w:rsidP="00206B4D">
                                  <w:pPr>
                                    <w:pStyle w:val="tablecopy"/>
                                  </w:pPr>
                                  <w:r>
                                    <w:t>Human</w:t>
                                  </w:r>
                                </w:p>
                              </w:tc>
                              <w:tc>
                                <w:tcPr>
                                  <w:tcW w:w="1260" w:type="dxa"/>
                                  <w:vAlign w:val="center"/>
                                </w:tcPr>
                                <w:p w14:paraId="39D92424" w14:textId="77777777" w:rsidR="00A701AA" w:rsidRDefault="00A701AA" w:rsidP="00206B4D">
                                  <w:pPr>
                                    <w:pStyle w:val="tablecopy"/>
                                  </w:pPr>
                                  <w:r>
                                    <w:t>73.26%</w:t>
                                  </w:r>
                                </w:p>
                              </w:tc>
                              <w:tc>
                                <w:tcPr>
                                  <w:tcW w:w="1260" w:type="dxa"/>
                                  <w:vAlign w:val="center"/>
                                </w:tcPr>
                                <w:p w14:paraId="5A4C3B04" w14:textId="77777777" w:rsidR="00A701AA" w:rsidRDefault="00A701AA" w:rsidP="00206B4D">
                                  <w:pPr>
                                    <w:rPr>
                                      <w:sz w:val="16"/>
                                      <w:szCs w:val="16"/>
                                    </w:rPr>
                                  </w:pPr>
                                  <w:r>
                                    <w:rPr>
                                      <w:sz w:val="16"/>
                                      <w:szCs w:val="16"/>
                                    </w:rPr>
                                    <w:t>S4 (0.71)</w:t>
                                  </w:r>
                                </w:p>
                                <w:p w14:paraId="3980DC4C" w14:textId="77777777" w:rsidR="00A701AA" w:rsidRDefault="00A701AA" w:rsidP="00206B4D">
                                  <w:pPr>
                                    <w:rPr>
                                      <w:sz w:val="16"/>
                                      <w:szCs w:val="16"/>
                                    </w:rPr>
                                  </w:pPr>
                                  <w:r>
                                    <w:rPr>
                                      <w:sz w:val="16"/>
                                      <w:szCs w:val="16"/>
                                    </w:rPr>
                                    <w:t>&gt;S3(0.28)</w:t>
                                  </w:r>
                                </w:p>
                                <w:p w14:paraId="1F903344" w14:textId="77777777" w:rsidR="00A701AA" w:rsidRDefault="00A701AA" w:rsidP="00206B4D">
                                  <w:pPr>
                                    <w:rPr>
                                      <w:sz w:val="16"/>
                                      <w:szCs w:val="16"/>
                                    </w:rPr>
                                  </w:pPr>
                                  <w:r>
                                    <w:rPr>
                                      <w:sz w:val="16"/>
                                      <w:szCs w:val="16"/>
                                    </w:rPr>
                                    <w:t>&gt;S2(0.01)</w:t>
                                  </w:r>
                                </w:p>
                                <w:p w14:paraId="7A0B8181" w14:textId="77777777" w:rsidR="00A701AA" w:rsidRDefault="00A701AA" w:rsidP="00206B4D">
                                  <w:pPr>
                                    <w:rPr>
                                      <w:sz w:val="16"/>
                                      <w:szCs w:val="16"/>
                                    </w:rPr>
                                  </w:pPr>
                                  <w:r>
                                    <w:rPr>
                                      <w:sz w:val="16"/>
                                      <w:szCs w:val="16"/>
                                    </w:rPr>
                                    <w:t>&gt;S1(0.00)</w:t>
                                  </w:r>
                                </w:p>
                              </w:tc>
                              <w:tc>
                                <w:tcPr>
                                  <w:tcW w:w="1179" w:type="dxa"/>
                                  <w:vAlign w:val="center"/>
                                </w:tcPr>
                                <w:p w14:paraId="26742ED8" w14:textId="77777777" w:rsidR="00A701AA" w:rsidRDefault="00A701AA" w:rsidP="00206B4D">
                                  <w:pPr>
                                    <w:rPr>
                                      <w:sz w:val="16"/>
                                      <w:szCs w:val="16"/>
                                    </w:rPr>
                                  </w:pPr>
                                  <w:r>
                                    <w:rPr>
                                      <w:sz w:val="16"/>
                                      <w:szCs w:val="16"/>
                                    </w:rPr>
                                    <w:t>S4 (0.95)</w:t>
                                  </w:r>
                                </w:p>
                                <w:p w14:paraId="5235ED68" w14:textId="77777777" w:rsidR="00A701AA" w:rsidRDefault="00A701AA" w:rsidP="00206B4D">
                                  <w:pPr>
                                    <w:rPr>
                                      <w:sz w:val="16"/>
                                      <w:szCs w:val="16"/>
                                    </w:rPr>
                                  </w:pPr>
                                  <w:r>
                                    <w:rPr>
                                      <w:sz w:val="16"/>
                                      <w:szCs w:val="16"/>
                                    </w:rPr>
                                    <w:t>&gt;S3(0.83)</w:t>
                                  </w:r>
                                </w:p>
                                <w:p w14:paraId="79E19FEB" w14:textId="77777777" w:rsidR="00A701AA" w:rsidRDefault="00A701AA" w:rsidP="00206B4D">
                                  <w:pPr>
                                    <w:rPr>
                                      <w:sz w:val="16"/>
                                      <w:szCs w:val="16"/>
                                    </w:rPr>
                                  </w:pPr>
                                  <w:r>
                                    <w:rPr>
                                      <w:sz w:val="16"/>
                                      <w:szCs w:val="16"/>
                                    </w:rPr>
                                    <w:t>&gt;S2(0.83)</w:t>
                                  </w:r>
                                </w:p>
                                <w:p w14:paraId="5FC10536" w14:textId="77777777" w:rsidR="00A701AA" w:rsidRDefault="00A701AA" w:rsidP="00206B4D">
                                  <w:pPr>
                                    <w:rPr>
                                      <w:sz w:val="16"/>
                                      <w:szCs w:val="16"/>
                                    </w:rPr>
                                  </w:pPr>
                                  <w:r>
                                    <w:rPr>
                                      <w:sz w:val="16"/>
                                      <w:szCs w:val="16"/>
                                    </w:rPr>
                                    <w:t>&gt;S1(0.83)</w:t>
                                  </w:r>
                                </w:p>
                              </w:tc>
                            </w:tr>
                          </w:tbl>
                          <w:p w14:paraId="7B166DA2" w14:textId="77777777" w:rsidR="00A701AA" w:rsidRDefault="00A701AA" w:rsidP="00A701AA">
                            <w:pPr>
                              <w:jc w:val="both"/>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0C3DE" id="_x0000_s1029" type="#_x0000_t202" style="position:absolute;left:0;text-align:left;margin-left:0;margin-top:466pt;width:244.05pt;height:12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" stroked="f">
                <v:textbox inset="0,0,0,0">
                  <w:txbxContent>
                    <w:p w14:paraId="1992E365" w14:textId="77777777" w:rsidR="00A701AA" w:rsidRPr="005B520E" w:rsidRDefault="00A701AA" w:rsidP="00A701AA">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A701AA" w14:paraId="03379B36" w14:textId="77777777" w:rsidTr="0059010D">
                        <w:trPr>
                          <w:cantSplit/>
                          <w:trHeight w:val="240"/>
                          <w:tblHeader/>
                          <w:jc w:val="center"/>
                        </w:trPr>
                        <w:tc>
                          <w:tcPr>
                            <w:tcW w:w="1167" w:type="dxa"/>
                            <w:vAlign w:val="center"/>
                          </w:tcPr>
                          <w:p w14:paraId="332A666A" w14:textId="77777777" w:rsidR="00A701AA" w:rsidRDefault="00A701AA" w:rsidP="00206B4D">
                            <w:pPr>
                              <w:pStyle w:val="tablecolhead"/>
                            </w:pPr>
                            <w:r>
                              <w:t>Data Type</w:t>
                            </w:r>
                          </w:p>
                        </w:tc>
                        <w:tc>
                          <w:tcPr>
                            <w:tcW w:w="1260" w:type="dxa"/>
                            <w:vAlign w:val="center"/>
                          </w:tcPr>
                          <w:p w14:paraId="7CA7BA16" w14:textId="77777777" w:rsidR="00A701AA" w:rsidRDefault="00A701AA" w:rsidP="00206B4D">
                            <w:pPr>
                              <w:pStyle w:val="tablecolsubhead"/>
                            </w:pPr>
                            <w:r>
                              <w:t>Final Target Accuracy</w:t>
                            </w:r>
                          </w:p>
                        </w:tc>
                        <w:tc>
                          <w:tcPr>
                            <w:tcW w:w="1260" w:type="dxa"/>
                            <w:vAlign w:val="center"/>
                          </w:tcPr>
                          <w:p w14:paraId="499AC611" w14:textId="77777777" w:rsidR="00A701AA" w:rsidRDefault="00A701AA" w:rsidP="00206B4D">
                            <w:pPr>
                              <w:pStyle w:val="tablecolsubhead"/>
                            </w:pPr>
                            <w:r>
                              <w:t>Predicted Preference Score</w:t>
                            </w:r>
                          </w:p>
                        </w:tc>
                        <w:tc>
                          <w:tcPr>
                            <w:tcW w:w="1179" w:type="dxa"/>
                            <w:vAlign w:val="center"/>
                          </w:tcPr>
                          <w:p w14:paraId="51AD5F8E" w14:textId="77777777" w:rsidR="00A701AA" w:rsidRDefault="00A701AA" w:rsidP="00206B4D">
                            <w:pPr>
                              <w:pStyle w:val="tablecolsubhead"/>
                            </w:pPr>
                            <w:r>
                              <w:t>True Preference Score</w:t>
                            </w:r>
                          </w:p>
                        </w:tc>
                      </w:tr>
                      <w:tr w:rsidR="00A701AA" w14:paraId="1ABF8F66" w14:textId="77777777" w:rsidTr="0059010D">
                        <w:trPr>
                          <w:trHeight w:val="320"/>
                          <w:jc w:val="center"/>
                        </w:trPr>
                        <w:tc>
                          <w:tcPr>
                            <w:tcW w:w="1167" w:type="dxa"/>
                            <w:vAlign w:val="center"/>
                          </w:tcPr>
                          <w:p w14:paraId="074A2B2E" w14:textId="77777777" w:rsidR="00A701AA" w:rsidRDefault="00A701AA" w:rsidP="00206B4D">
                            <w:pPr>
                              <w:pStyle w:val="tablecopy"/>
                              <w:rPr>
                                <w:sz w:val="8"/>
                                <w:szCs w:val="8"/>
                              </w:rPr>
                            </w:pPr>
                            <w:r>
                              <w:t>Simulated</w:t>
                            </w:r>
                          </w:p>
                        </w:tc>
                        <w:tc>
                          <w:tcPr>
                            <w:tcW w:w="1260" w:type="dxa"/>
                            <w:vAlign w:val="center"/>
                          </w:tcPr>
                          <w:p w14:paraId="43673EE8" w14:textId="77777777" w:rsidR="00A701AA" w:rsidRDefault="00A701AA" w:rsidP="00206B4D">
                            <w:pPr>
                              <w:pStyle w:val="tablecopy"/>
                            </w:pPr>
                            <w:r>
                              <w:t>80.14%</w:t>
                            </w:r>
                          </w:p>
                        </w:tc>
                        <w:tc>
                          <w:tcPr>
                            <w:tcW w:w="1260" w:type="dxa"/>
                            <w:vAlign w:val="center"/>
                          </w:tcPr>
                          <w:p w14:paraId="6AE527C8" w14:textId="77777777" w:rsidR="00A701AA" w:rsidRDefault="00A701AA" w:rsidP="00206B4D">
                            <w:pPr>
                              <w:rPr>
                                <w:sz w:val="16"/>
                                <w:szCs w:val="16"/>
                              </w:rPr>
                            </w:pPr>
                            <w:r>
                              <w:rPr>
                                <w:sz w:val="16"/>
                                <w:szCs w:val="16"/>
                              </w:rPr>
                              <w:t>S4 (1.16)</w:t>
                            </w:r>
                          </w:p>
                          <w:p w14:paraId="74340895" w14:textId="77777777" w:rsidR="00A701AA" w:rsidRDefault="00A701AA" w:rsidP="00206B4D">
                            <w:pPr>
                              <w:rPr>
                                <w:sz w:val="16"/>
                                <w:szCs w:val="16"/>
                              </w:rPr>
                            </w:pPr>
                            <w:r>
                              <w:rPr>
                                <w:sz w:val="16"/>
                                <w:szCs w:val="16"/>
                              </w:rPr>
                              <w:t>&gt;S3(0.83)</w:t>
                            </w:r>
                          </w:p>
                          <w:p w14:paraId="0B3A2FBF" w14:textId="77777777" w:rsidR="00A701AA" w:rsidRDefault="00A701AA" w:rsidP="00206B4D">
                            <w:pPr>
                              <w:rPr>
                                <w:sz w:val="16"/>
                                <w:szCs w:val="16"/>
                              </w:rPr>
                            </w:pPr>
                            <w:r>
                              <w:rPr>
                                <w:sz w:val="16"/>
                                <w:szCs w:val="16"/>
                              </w:rPr>
                              <w:t>&gt;S2(0.76)</w:t>
                            </w:r>
                          </w:p>
                          <w:p w14:paraId="5246705A" w14:textId="77777777" w:rsidR="00A701AA" w:rsidRPr="00DE616A" w:rsidRDefault="00A701AA" w:rsidP="00206B4D">
                            <w:pPr>
                              <w:rPr>
                                <w:sz w:val="16"/>
                                <w:szCs w:val="16"/>
                              </w:rPr>
                            </w:pPr>
                            <w:r>
                              <w:rPr>
                                <w:sz w:val="16"/>
                                <w:szCs w:val="16"/>
                              </w:rPr>
                              <w:t>&gt;S1(0.62)</w:t>
                            </w:r>
                          </w:p>
                        </w:tc>
                        <w:tc>
                          <w:tcPr>
                            <w:tcW w:w="1179" w:type="dxa"/>
                            <w:vAlign w:val="center"/>
                          </w:tcPr>
                          <w:p w14:paraId="73510ED9" w14:textId="77777777" w:rsidR="00A701AA" w:rsidRDefault="00A701AA" w:rsidP="00206B4D">
                            <w:pPr>
                              <w:rPr>
                                <w:sz w:val="16"/>
                                <w:szCs w:val="16"/>
                              </w:rPr>
                            </w:pPr>
                            <w:r>
                              <w:rPr>
                                <w:sz w:val="16"/>
                                <w:szCs w:val="16"/>
                              </w:rPr>
                              <w:t>S4 (1.15)</w:t>
                            </w:r>
                          </w:p>
                          <w:p w14:paraId="07B39917" w14:textId="77777777" w:rsidR="00A701AA" w:rsidRDefault="00A701AA" w:rsidP="00206B4D">
                            <w:pPr>
                              <w:rPr>
                                <w:sz w:val="16"/>
                                <w:szCs w:val="16"/>
                              </w:rPr>
                            </w:pPr>
                            <w:r>
                              <w:rPr>
                                <w:sz w:val="16"/>
                                <w:szCs w:val="16"/>
                              </w:rPr>
                              <w:t>&gt;S3(0.79)</w:t>
                            </w:r>
                          </w:p>
                          <w:p w14:paraId="1004BD62" w14:textId="77777777" w:rsidR="00A701AA" w:rsidRDefault="00A701AA" w:rsidP="00206B4D">
                            <w:pPr>
                              <w:rPr>
                                <w:sz w:val="16"/>
                                <w:szCs w:val="16"/>
                              </w:rPr>
                            </w:pPr>
                            <w:r>
                              <w:rPr>
                                <w:sz w:val="16"/>
                                <w:szCs w:val="16"/>
                              </w:rPr>
                              <w:t>&gt;S2(0.72)</w:t>
                            </w:r>
                          </w:p>
                          <w:p w14:paraId="20E20AA8" w14:textId="77777777" w:rsidR="00A701AA" w:rsidRDefault="00A701AA" w:rsidP="00206B4D">
                            <w:pPr>
                              <w:rPr>
                                <w:sz w:val="16"/>
                                <w:szCs w:val="16"/>
                              </w:rPr>
                            </w:pPr>
                            <w:r>
                              <w:rPr>
                                <w:sz w:val="16"/>
                                <w:szCs w:val="16"/>
                              </w:rPr>
                              <w:t>&gt;S1(0.72)</w:t>
                            </w:r>
                          </w:p>
                        </w:tc>
                      </w:tr>
                      <w:tr w:rsidR="00A701AA" w14:paraId="0AF1D8CA" w14:textId="77777777" w:rsidTr="0059010D">
                        <w:trPr>
                          <w:trHeight w:val="320"/>
                          <w:jc w:val="center"/>
                        </w:trPr>
                        <w:tc>
                          <w:tcPr>
                            <w:tcW w:w="1167" w:type="dxa"/>
                            <w:vAlign w:val="center"/>
                          </w:tcPr>
                          <w:p w14:paraId="41ECF0A8" w14:textId="77777777" w:rsidR="00A701AA" w:rsidRDefault="00A701AA" w:rsidP="00206B4D">
                            <w:pPr>
                              <w:pStyle w:val="tablecopy"/>
                            </w:pPr>
                            <w:r>
                              <w:t>Human</w:t>
                            </w:r>
                          </w:p>
                        </w:tc>
                        <w:tc>
                          <w:tcPr>
                            <w:tcW w:w="1260" w:type="dxa"/>
                            <w:vAlign w:val="center"/>
                          </w:tcPr>
                          <w:p w14:paraId="39D92424" w14:textId="77777777" w:rsidR="00A701AA" w:rsidRDefault="00A701AA" w:rsidP="00206B4D">
                            <w:pPr>
                              <w:pStyle w:val="tablecopy"/>
                            </w:pPr>
                            <w:r>
                              <w:t>73.26%</w:t>
                            </w:r>
                          </w:p>
                        </w:tc>
                        <w:tc>
                          <w:tcPr>
                            <w:tcW w:w="1260" w:type="dxa"/>
                            <w:vAlign w:val="center"/>
                          </w:tcPr>
                          <w:p w14:paraId="5A4C3B04" w14:textId="77777777" w:rsidR="00A701AA" w:rsidRDefault="00A701AA" w:rsidP="00206B4D">
                            <w:pPr>
                              <w:rPr>
                                <w:sz w:val="16"/>
                                <w:szCs w:val="16"/>
                              </w:rPr>
                            </w:pPr>
                            <w:r>
                              <w:rPr>
                                <w:sz w:val="16"/>
                                <w:szCs w:val="16"/>
                              </w:rPr>
                              <w:t>S4 (0.71)</w:t>
                            </w:r>
                          </w:p>
                          <w:p w14:paraId="3980DC4C" w14:textId="77777777" w:rsidR="00A701AA" w:rsidRDefault="00A701AA" w:rsidP="00206B4D">
                            <w:pPr>
                              <w:rPr>
                                <w:sz w:val="16"/>
                                <w:szCs w:val="16"/>
                              </w:rPr>
                            </w:pPr>
                            <w:r>
                              <w:rPr>
                                <w:sz w:val="16"/>
                                <w:szCs w:val="16"/>
                              </w:rPr>
                              <w:t>&gt;S3(0.28)</w:t>
                            </w:r>
                          </w:p>
                          <w:p w14:paraId="1F903344" w14:textId="77777777" w:rsidR="00A701AA" w:rsidRDefault="00A701AA" w:rsidP="00206B4D">
                            <w:pPr>
                              <w:rPr>
                                <w:sz w:val="16"/>
                                <w:szCs w:val="16"/>
                              </w:rPr>
                            </w:pPr>
                            <w:r>
                              <w:rPr>
                                <w:sz w:val="16"/>
                                <w:szCs w:val="16"/>
                              </w:rPr>
                              <w:t>&gt;S2(0.01)</w:t>
                            </w:r>
                          </w:p>
                          <w:p w14:paraId="7A0B8181" w14:textId="77777777" w:rsidR="00A701AA" w:rsidRDefault="00A701AA" w:rsidP="00206B4D">
                            <w:pPr>
                              <w:rPr>
                                <w:sz w:val="16"/>
                                <w:szCs w:val="16"/>
                              </w:rPr>
                            </w:pPr>
                            <w:r>
                              <w:rPr>
                                <w:sz w:val="16"/>
                                <w:szCs w:val="16"/>
                              </w:rPr>
                              <w:t>&gt;S1(0.00)</w:t>
                            </w:r>
                          </w:p>
                        </w:tc>
                        <w:tc>
                          <w:tcPr>
                            <w:tcW w:w="1179" w:type="dxa"/>
                            <w:vAlign w:val="center"/>
                          </w:tcPr>
                          <w:p w14:paraId="26742ED8" w14:textId="77777777" w:rsidR="00A701AA" w:rsidRDefault="00A701AA" w:rsidP="00206B4D">
                            <w:pPr>
                              <w:rPr>
                                <w:sz w:val="16"/>
                                <w:szCs w:val="16"/>
                              </w:rPr>
                            </w:pPr>
                            <w:r>
                              <w:rPr>
                                <w:sz w:val="16"/>
                                <w:szCs w:val="16"/>
                              </w:rPr>
                              <w:t>S4 (0.95)</w:t>
                            </w:r>
                          </w:p>
                          <w:p w14:paraId="5235ED68" w14:textId="77777777" w:rsidR="00A701AA" w:rsidRDefault="00A701AA" w:rsidP="00206B4D">
                            <w:pPr>
                              <w:rPr>
                                <w:sz w:val="16"/>
                                <w:szCs w:val="16"/>
                              </w:rPr>
                            </w:pPr>
                            <w:r>
                              <w:rPr>
                                <w:sz w:val="16"/>
                                <w:szCs w:val="16"/>
                              </w:rPr>
                              <w:t>&gt;S3(0.83)</w:t>
                            </w:r>
                          </w:p>
                          <w:p w14:paraId="79E19FEB" w14:textId="77777777" w:rsidR="00A701AA" w:rsidRDefault="00A701AA" w:rsidP="00206B4D">
                            <w:pPr>
                              <w:rPr>
                                <w:sz w:val="16"/>
                                <w:szCs w:val="16"/>
                              </w:rPr>
                            </w:pPr>
                            <w:r>
                              <w:rPr>
                                <w:sz w:val="16"/>
                                <w:szCs w:val="16"/>
                              </w:rPr>
                              <w:t>&gt;S2(0.83)</w:t>
                            </w:r>
                          </w:p>
                          <w:p w14:paraId="5FC10536" w14:textId="77777777" w:rsidR="00A701AA" w:rsidRDefault="00A701AA" w:rsidP="00206B4D">
                            <w:pPr>
                              <w:rPr>
                                <w:sz w:val="16"/>
                                <w:szCs w:val="16"/>
                              </w:rPr>
                            </w:pPr>
                            <w:r>
                              <w:rPr>
                                <w:sz w:val="16"/>
                                <w:szCs w:val="16"/>
                              </w:rPr>
                              <w:t>&gt;S1(0.83)</w:t>
                            </w:r>
                          </w:p>
                        </w:tc>
                      </w:tr>
                    </w:tbl>
                    <w:p w14:paraId="7B166DA2" w14:textId="77777777" w:rsidR="00A701AA" w:rsidRDefault="00A701AA" w:rsidP="00A701AA">
                      <w:pPr>
                        <w:jc w:val="both"/>
                      </w:pPr>
                    </w:p>
                  </w:txbxContent>
                </v:textbox>
                <w10:wrap type="square" anchory="margin"/>
              </v:shape>
            </w:pict>
          </mc:Fallback>
        </mc:AlternateContent>
      </w:r>
      <w:r>
        <w:rPr>
          <w:color w:val="000000"/>
        </w:rPr>
        <w:tab/>
      </w:r>
      <w:r w:rsidRPr="00BF7CFD">
        <w:rPr>
          <w:color w:val="000000"/>
        </w:rPr>
        <w:t xml:space="preserve">Because there were 4 potential targets in the </w:t>
      </w:r>
      <w:r>
        <w:rPr>
          <w:color w:val="000000"/>
        </w:rPr>
        <w:t xml:space="preserve">test </w:t>
      </w:r>
      <w:r w:rsidRPr="00BF7CFD">
        <w:rPr>
          <w:color w:val="000000"/>
        </w:rPr>
        <w:t>grid world</w:t>
      </w:r>
      <w:r>
        <w:rPr>
          <w:color w:val="000000"/>
        </w:rPr>
        <w:t>s</w:t>
      </w:r>
      <w:r w:rsidRPr="00BF7CFD">
        <w:rPr>
          <w:color w:val="000000"/>
        </w:rPr>
        <w:t>, the chance prediction was 25%. Critically, the models which observed nothing more than the agents’ grid world behaviors were capable of inferring the agents’ underlying preference rankings.</w:t>
      </w:r>
    </w:p>
    <w:p w14:paraId="0C252162" w14:textId="77777777" w:rsidR="00A701AA" w:rsidRDefault="00A701AA" w:rsidP="00A701AA">
      <w:pPr>
        <w:jc w:val="both"/>
        <w:rPr>
          <w:color w:val="000000"/>
        </w:rPr>
      </w:pPr>
      <w:r w:rsidRPr="00235B60">
        <w:rPr>
          <w:i/>
          <w:iCs/>
          <w:noProof/>
        </w:rPr>
        <mc:AlternateContent>
          <mc:Choice Requires="wps">
            <w:drawing>
              <wp:anchor distT="45720" distB="45720" distL="114300" distR="114300" simplePos="0" relativeHeight="251662336" behindDoc="0" locked="0" layoutInCell="1" allowOverlap="1" wp14:anchorId="29FD2DB2" wp14:editId="70CED2C3">
                <wp:simplePos x="0" y="0"/>
                <wp:positionH relativeFrom="column">
                  <wp:posOffset>40005</wp:posOffset>
                </wp:positionH>
                <wp:positionV relativeFrom="paragraph">
                  <wp:posOffset>2385060</wp:posOffset>
                </wp:positionV>
                <wp:extent cx="2840355" cy="1404620"/>
                <wp:effectExtent l="0" t="0" r="17145"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55" cy="1404620"/>
                        </a:xfrm>
                        <a:prstGeom prst="rect">
                          <a:avLst/>
                        </a:prstGeom>
                        <a:solidFill>
                          <a:srgbClr val="FFFFFF"/>
                        </a:solidFill>
                        <a:ln w="9525">
                          <a:solidFill>
                            <a:srgbClr val="000000"/>
                          </a:solidFill>
                          <a:miter lim="800000"/>
                          <a:headEnd/>
                          <a:tailEnd/>
                        </a:ln>
                      </wps:spPr>
                      <wps:txbx>
                        <w:txbxContent>
                          <w:p w14:paraId="2678DF28" w14:textId="77777777" w:rsidR="00A701AA" w:rsidRDefault="00A701AA" w:rsidP="00A701AA">
                            <w:r w:rsidRPr="00667082">
                              <w:rPr>
                                <w:sz w:val="16"/>
                              </w:rPr>
                              <w:t>Figure X. Accuracy in the test set as a function of the standard deviation (SD) of social support values across 4 targets in the training set for simulated data. Each red round dot is the average model test accuracy in test set (averaged across all the simulated data with the same SD). The blue triangle is the average random rate which should be the baseline to compared with. Random rate for each model is derived for each subject by dividing 100% by the average number of targets in the trajectories. The error bars represent the standard errors.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FD2DB2" id="_x0000_s1030" type="#_x0000_t202" style="position:absolute;left:0;text-align:left;margin-left:3.15pt;margin-top:187.8pt;width:223.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UwJwIAAE0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">
                <v:textbox style="mso-fit-shape-to-text:t">
                  <w:txbxContent>
                    <w:p w14:paraId="2678DF28" w14:textId="77777777" w:rsidR="00A701AA" w:rsidRDefault="00A701AA" w:rsidP="00A701AA">
                      <w:r w:rsidRPr="00667082">
                        <w:rPr>
                          <w:sz w:val="16"/>
                        </w:rPr>
                        <w:t>Figure X. Accuracy in the test set as a function of the standard deviation (SD) of social support values across 4 targets in the training set for simulated data. Each red round dot is the average model test accuracy in test set (averaged across all the simulated data with the same SD). The blue triangle is the average random rate which should be the baseline to compared with. Random rate for each model is derived for each subject by dividing 100% by the average number of targets in the trajectories. The error bars represent the standard errors.</w:t>
                      </w:r>
                    </w:p>
                  </w:txbxContent>
                </v:textbox>
                <w10:wrap type="square"/>
              </v:shape>
            </w:pict>
          </mc:Fallback>
        </mc:AlternateContent>
      </w:r>
      <w:r w:rsidRPr="00E13C00">
        <w:rPr>
          <w:i/>
          <w:iCs/>
          <w:noProof/>
        </w:rPr>
        <w:drawing>
          <wp:inline distT="0" distB="0" distL="0" distR="0" wp14:anchorId="49787F85" wp14:editId="2EC0F4BF">
            <wp:extent cx="3019144" cy="2264359"/>
            <wp:effectExtent l="0" t="0" r="0" b="3175"/>
            <wp:docPr id="7" name="Picture 2" descr="A picture containing colorful, flying, kite&#10;&#10;Description automatically generated">
              <a:extLst xmlns:a="http://schemas.openxmlformats.org/drawingml/2006/main">
                <a:ext uri="{FF2B5EF4-FFF2-40B4-BE49-F238E27FC236}">
                  <a16:creationId xmlns:a16="http://schemas.microsoft.com/office/drawing/2014/main" id="{6CD345BD-1AB5-4D65-869F-140DA4820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colorful, flying, kite&#10;&#10;Description automatically generated">
                      <a:extLst>
                        <a:ext uri="{FF2B5EF4-FFF2-40B4-BE49-F238E27FC236}">
                          <a16:creationId xmlns:a16="http://schemas.microsoft.com/office/drawing/2014/main" id="{6CD345BD-1AB5-4D65-869F-140DA48208F9}"/>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23372" cy="2267530"/>
                    </a:xfrm>
                    <a:prstGeom prst="rect">
                      <a:avLst/>
                    </a:prstGeom>
                  </pic:spPr>
                </pic:pic>
              </a:graphicData>
            </a:graphic>
          </wp:inline>
        </w:drawing>
      </w:r>
    </w:p>
    <w:p w14:paraId="077E6926" w14:textId="77777777" w:rsidR="00A701AA" w:rsidRDefault="00A701AA" w:rsidP="00A701AA">
      <w:pPr>
        <w:jc w:val="both"/>
        <w:rPr>
          <w:color w:val="000000"/>
        </w:rPr>
      </w:pPr>
    </w:p>
    <w:p w14:paraId="1794814B" w14:textId="77777777" w:rsidR="00A701AA" w:rsidRDefault="00A701AA" w:rsidP="00A701AA">
      <w:pPr>
        <w:jc w:val="both"/>
        <w:rPr>
          <w:color w:val="000000"/>
        </w:rPr>
      </w:pPr>
      <w:r>
        <w:rPr>
          <w:i/>
          <w:iCs/>
          <w:noProof/>
        </w:rPr>
        <w:drawing>
          <wp:inline distT="0" distB="0" distL="0" distR="0" wp14:anchorId="3B7A1EA6" wp14:editId="56F6A949">
            <wp:extent cx="3108960" cy="229344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2293440"/>
                    </a:xfrm>
                    <a:prstGeom prst="rect">
                      <a:avLst/>
                    </a:prstGeom>
                    <a:noFill/>
                  </pic:spPr>
                </pic:pic>
              </a:graphicData>
            </a:graphic>
          </wp:inline>
        </w:drawing>
      </w:r>
    </w:p>
    <w:p w14:paraId="3730CD59" w14:textId="77777777" w:rsidR="00A701AA" w:rsidRDefault="00A701AA" w:rsidP="00A701AA">
      <w:pPr>
        <w:jc w:val="both"/>
        <w:rPr>
          <w:color w:val="000000"/>
        </w:rPr>
      </w:pPr>
    </w:p>
    <w:p w14:paraId="6642A486" w14:textId="77777777" w:rsidR="00A701AA" w:rsidRDefault="00A701AA" w:rsidP="00A701AA">
      <w:pPr>
        <w:jc w:val="both"/>
        <w:rPr>
          <w:color w:val="000000"/>
        </w:rPr>
      </w:pPr>
      <w:r w:rsidRPr="00235B60">
        <w:rPr>
          <w:i/>
          <w:iCs/>
          <w:noProof/>
        </w:rPr>
        <mc:AlternateContent>
          <mc:Choice Requires="wps">
            <w:drawing>
              <wp:inline distT="0" distB="0" distL="0" distR="0" wp14:anchorId="4FC92D56" wp14:editId="73DD1195">
                <wp:extent cx="3099435" cy="1404620"/>
                <wp:effectExtent l="0" t="0" r="24765" b="1397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404620"/>
                        </a:xfrm>
                        <a:prstGeom prst="rect">
                          <a:avLst/>
                        </a:prstGeom>
                        <a:solidFill>
                          <a:srgbClr val="FFFFFF"/>
                        </a:solidFill>
                        <a:ln w="9525">
                          <a:solidFill>
                            <a:srgbClr val="000000"/>
                          </a:solidFill>
                          <a:miter lim="800000"/>
                          <a:headEnd/>
                          <a:tailEnd/>
                        </a:ln>
                      </wps:spPr>
                      <wps:txbx>
                        <w:txbxContent>
                          <w:p w14:paraId="0615CC63" w14:textId="77777777" w:rsidR="00A701AA" w:rsidRPr="002E57F8" w:rsidRDefault="00A701AA" w:rsidP="00A701AA">
                            <w:pPr>
                              <w:rPr>
                                <w:sz w:val="16"/>
                              </w:rPr>
                            </w:pPr>
                            <w:r w:rsidRPr="002E57F8">
                              <w:rPr>
                                <w:sz w:val="16"/>
                              </w:rPr>
                              <w:t>Figure Simulation-preference-matrix. The ground-truth preference matrix and the reconstructed preference matrix for simulated data. Each row is a subject and each column is a target that the subject interacts with. The color of the cell_ij encodes the subject_i’s ranked preference (1-4; 1 being the favorite target and 4 being the less favorite one)  for target_j.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rank-transformed  predicted preference score inferred by ToMnet+. The labels on the left are the standard deviations of the ground-truth preference scores (before rank-transformation) between the 4 targets.</w:t>
                            </w:r>
                          </w:p>
                          <w:p w14:paraId="0D4EB70D" w14:textId="77777777" w:rsidR="00A701AA" w:rsidRPr="00667082" w:rsidRDefault="00A701AA" w:rsidP="00A701AA">
                            <w:pPr>
                              <w:rPr>
                                <w:sz w:val="16"/>
                              </w:rPr>
                            </w:pPr>
                          </w:p>
                        </w:txbxContent>
                      </wps:txbx>
                      <wps:bodyPr rot="0" vert="horz" wrap="square" lIns="91440" tIns="45720" rIns="91440" bIns="45720" anchor="t" anchorCtr="0">
                        <a:spAutoFit/>
                      </wps:bodyPr>
                    </wps:wsp>
                  </a:graphicData>
                </a:graphic>
              </wp:inline>
            </w:drawing>
          </mc:Choice>
          <mc:Fallback>
            <w:pict>
              <v:shape w14:anchorId="4FC92D56" id="Text Box 2" o:spid="_x0000_s1031" type="#_x0000_t202" style="width:24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">
                <v:textbox style="mso-fit-shape-to-text:t">
                  <w:txbxContent>
                    <w:p w14:paraId="0615CC63" w14:textId="77777777" w:rsidR="00A701AA" w:rsidRPr="002E57F8" w:rsidRDefault="00A701AA" w:rsidP="00A701AA">
                      <w:pPr>
                        <w:rPr>
                          <w:sz w:val="16"/>
                        </w:rPr>
                      </w:pPr>
                      <w:r w:rsidRPr="002E57F8">
                        <w:rPr>
                          <w:sz w:val="16"/>
                        </w:rPr>
                        <w:t>Figure Simulation-preference-matrix. The ground-truth preference matrix and the reconstructed preference matrix for simulated data. Each row is a subject and each column is a target that the subject interacts with. The color of the cell_ij encodes the subject_i’s ranked preference (1-4; 1 being the favorite target and 4 being the less favorite one)  for target_j.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rank-transformed  predicted preference score inferred by ToMnet+. The labels on the left are the standard deviations of the ground-truth preference scores (before rank-transformation) between the 4 targets.</w:t>
                      </w:r>
                    </w:p>
                    <w:p w14:paraId="0D4EB70D" w14:textId="77777777" w:rsidR="00A701AA" w:rsidRPr="00667082" w:rsidRDefault="00A701AA" w:rsidP="00A701AA">
                      <w:pPr>
                        <w:rPr>
                          <w:sz w:val="16"/>
                        </w:rPr>
                      </w:pPr>
                    </w:p>
                  </w:txbxContent>
                </v:textbox>
                <w10:anchorlock/>
              </v:shape>
            </w:pict>
          </mc:Fallback>
        </mc:AlternateContent>
      </w:r>
    </w:p>
    <w:p w14:paraId="25AE96AD" w14:textId="77777777" w:rsidR="00A701AA" w:rsidRDefault="00A701AA" w:rsidP="00A701AA">
      <w:pPr>
        <w:jc w:val="both"/>
        <w:rPr>
          <w:color w:val="000000"/>
        </w:rPr>
      </w:pPr>
    </w:p>
    <w:p w14:paraId="35D73733" w14:textId="77777777" w:rsidR="00A701AA" w:rsidRDefault="00A701AA" w:rsidP="00A701AA">
      <w:pPr>
        <w:jc w:val="both"/>
        <w:rPr>
          <w:color w:val="000000"/>
        </w:rPr>
      </w:pPr>
    </w:p>
    <w:p w14:paraId="1C6D7CE4" w14:textId="77777777" w:rsidR="00A701AA" w:rsidRDefault="00A701AA" w:rsidP="00A701AA">
      <w:pPr>
        <w:pStyle w:val="Heading2"/>
        <w:keepLines/>
        <w:numPr>
          <w:ilvl w:val="1"/>
          <w:numId w:val="0"/>
        </w:numPr>
        <w:tabs>
          <w:tab w:val="num" w:pos="360"/>
        </w:tabs>
        <w:autoSpaceDE/>
        <w:autoSpaceDN/>
        <w:ind w:left="288" w:hanging="288"/>
        <w:contextualSpacing/>
      </w:pPr>
      <w:r>
        <w:t>B.</w:t>
      </w:r>
      <w:r>
        <w:tab/>
        <w:t>Human Data</w:t>
      </w:r>
    </w:p>
    <w:p w14:paraId="2F5CF6BE" w14:textId="77777777" w:rsidR="00A701AA" w:rsidRDefault="00A701AA" w:rsidP="00A701AA">
      <w:pPr>
        <w:jc w:val="both"/>
        <w:rPr>
          <w:color w:val="000000"/>
        </w:rPr>
      </w:pPr>
    </w:p>
    <w:p w14:paraId="1C72AE8B" w14:textId="77777777" w:rsidR="00A701AA" w:rsidRDefault="00A701AA" w:rsidP="00A701AA">
      <w:pPr>
        <w:jc w:val="both"/>
        <w:rPr>
          <w:color w:val="000000"/>
        </w:rPr>
      </w:pPr>
      <w:r w:rsidRPr="00664E45">
        <w:rPr>
          <w:noProof/>
          <w:color w:val="000000"/>
        </w:rPr>
        <w:drawing>
          <wp:inline distT="0" distB="0" distL="0" distR="0" wp14:anchorId="02F87D10" wp14:editId="11E29313">
            <wp:extent cx="3108960" cy="2331720"/>
            <wp:effectExtent l="0" t="0" r="2540" b="5080"/>
            <wp:docPr id="9" name="Picture 8" descr="A close up of a map&#10;&#10;Description automatically generated">
              <a:extLst xmlns:a="http://schemas.openxmlformats.org/drawingml/2006/main">
                <a:ext uri="{FF2B5EF4-FFF2-40B4-BE49-F238E27FC236}">
                  <a16:creationId xmlns:a16="http://schemas.microsoft.com/office/drawing/2014/main" id="{63D618A7-E9B2-4785-8803-46F2E703CB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automatically generated">
                      <a:extLst>
                        <a:ext uri="{FF2B5EF4-FFF2-40B4-BE49-F238E27FC236}">
                          <a16:creationId xmlns:a16="http://schemas.microsoft.com/office/drawing/2014/main" id="{63D618A7-E9B2-4785-8803-46F2E703CBA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769EC3F7" w14:textId="77777777" w:rsidR="00A701AA" w:rsidRDefault="00A701AA" w:rsidP="00A701AA">
      <w:pPr>
        <w:jc w:val="both"/>
        <w:rPr>
          <w:color w:val="000000"/>
        </w:rPr>
      </w:pPr>
    </w:p>
    <w:p w14:paraId="43D0C0C8" w14:textId="77777777" w:rsidR="00A701AA" w:rsidRDefault="00A701AA" w:rsidP="00A701AA">
      <w:pPr>
        <w:jc w:val="both"/>
        <w:rPr>
          <w:color w:val="000000"/>
        </w:rPr>
      </w:pPr>
      <w:r w:rsidRPr="00235B60">
        <w:rPr>
          <w:i/>
          <w:iCs/>
          <w:noProof/>
        </w:rPr>
        <mc:AlternateContent>
          <mc:Choice Requires="wps">
            <w:drawing>
              <wp:inline distT="0" distB="0" distL="0" distR="0" wp14:anchorId="3C310597" wp14:editId="3FB0397D">
                <wp:extent cx="3108960" cy="1035050"/>
                <wp:effectExtent l="0" t="0" r="15240"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035050"/>
                        </a:xfrm>
                        <a:prstGeom prst="rect">
                          <a:avLst/>
                        </a:prstGeom>
                        <a:solidFill>
                          <a:srgbClr val="FFFFFF"/>
                        </a:solidFill>
                        <a:ln w="9525">
                          <a:solidFill>
                            <a:srgbClr val="000000"/>
                          </a:solidFill>
                          <a:miter lim="800000"/>
                          <a:headEnd/>
                          <a:tailEnd/>
                        </a:ln>
                      </wps:spPr>
                      <wps:txbx>
                        <w:txbxContent>
                          <w:p w14:paraId="1FD13355" w14:textId="77777777" w:rsidR="00A701AA" w:rsidRPr="00667082" w:rsidRDefault="00A701AA" w:rsidP="00A701AA">
                            <w:pPr>
                              <w:rPr>
                                <w:sz w:val="16"/>
                              </w:rPr>
                            </w:pPr>
                            <w:r w:rsidRPr="00664E45">
                              <w:rPr>
                                <w:sz w:val="16"/>
                              </w:rPr>
                              <w:t xml:space="preserve">Figure </w:t>
                            </w:r>
                            <w:r>
                              <w:rPr>
                                <w:sz w:val="16"/>
                              </w:rPr>
                              <w:t>X</w:t>
                            </w:r>
                            <w:r w:rsidRPr="00664E45">
                              <w:rPr>
                                <w:sz w:val="16"/>
                              </w:rPr>
                              <w:t xml:space="preserve"> Accuracy in the test set as a function of the number of trajectories in the training set for human data set. Each red round dot is the model accuracy in test set for each human subject. The blue triangle is the random rate, which should be the baseline to compared with. Random rates are derived for each subject by dividing 100% by the average number of targets in the trajectories. The x-axis is log-transformed for clearer illustration. The label besides each red dot is the subject ID.</w:t>
                            </w:r>
                          </w:p>
                        </w:txbxContent>
                      </wps:txbx>
                      <wps:bodyPr rot="0" vert="horz" wrap="square" lIns="91440" tIns="45720" rIns="91440" bIns="45720" anchor="t" anchorCtr="0">
                        <a:spAutoFit/>
                      </wps:bodyPr>
                    </wps:wsp>
                  </a:graphicData>
                </a:graphic>
              </wp:inline>
            </w:drawing>
          </mc:Choice>
          <mc:Fallback>
            <w:pict>
              <v:shape w14:anchorId="3C310597" id="_x0000_s1032" type="#_x0000_t202" style="width:244.8pt;height: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">
                <v:textbox style="mso-fit-shape-to-text:t">
                  <w:txbxContent>
                    <w:p w14:paraId="1FD13355" w14:textId="77777777" w:rsidR="00A701AA" w:rsidRPr="00667082" w:rsidRDefault="00A701AA" w:rsidP="00A701AA">
                      <w:pPr>
                        <w:rPr>
                          <w:sz w:val="16"/>
                        </w:rPr>
                      </w:pPr>
                      <w:r w:rsidRPr="00664E45">
                        <w:rPr>
                          <w:sz w:val="16"/>
                        </w:rPr>
                        <w:t xml:space="preserve">Figure </w:t>
                      </w:r>
                      <w:r>
                        <w:rPr>
                          <w:sz w:val="16"/>
                        </w:rPr>
                        <w:t>X</w:t>
                      </w:r>
                      <w:r w:rsidRPr="00664E45">
                        <w:rPr>
                          <w:sz w:val="16"/>
                        </w:rPr>
                        <w:t xml:space="preserve"> Accuracy in the test set as a function of the number of trajectories in the training set for human data set. Each red round dot is the model accuracy in test set for each human subject. The blue triangle is the random rate, which should be the baseline to compared with. Random rates are derived for each subject by dividing 100% by the average number of targets in the trajectories. The x-axis is log-transformed for clearer illustration. The label besides each red dot is the subject ID.</w:t>
                      </w:r>
                    </w:p>
                  </w:txbxContent>
                </v:textbox>
                <w10:anchorlock/>
              </v:shape>
            </w:pict>
          </mc:Fallback>
        </mc:AlternateContent>
      </w:r>
    </w:p>
    <w:p w14:paraId="3A80A1C8" w14:textId="77777777" w:rsidR="00A701AA" w:rsidRDefault="00A701AA" w:rsidP="00A701AA">
      <w:pPr>
        <w:jc w:val="both"/>
        <w:rPr>
          <w:color w:val="000000"/>
        </w:rPr>
      </w:pPr>
      <w:r>
        <w:rPr>
          <w:noProof/>
          <w:color w:val="000000"/>
        </w:rPr>
        <w:lastRenderedPageBreak/>
        <w:drawing>
          <wp:inline distT="0" distB="0" distL="0" distR="0" wp14:anchorId="669A3CC3" wp14:editId="4619E233">
            <wp:extent cx="3108960" cy="2385542"/>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385542"/>
                    </a:xfrm>
                    <a:prstGeom prst="rect">
                      <a:avLst/>
                    </a:prstGeom>
                    <a:noFill/>
                  </pic:spPr>
                </pic:pic>
              </a:graphicData>
            </a:graphic>
          </wp:inline>
        </w:drawing>
      </w:r>
    </w:p>
    <w:p w14:paraId="73CB496C" w14:textId="77777777" w:rsidR="00A701AA" w:rsidRDefault="00A701AA" w:rsidP="00A701AA">
      <w:pPr>
        <w:jc w:val="both"/>
        <w:rPr>
          <w:color w:val="000000"/>
        </w:rPr>
      </w:pPr>
    </w:p>
    <w:p w14:paraId="58CCB748" w14:textId="77777777" w:rsidR="00A701AA" w:rsidRDefault="00A701AA" w:rsidP="00A701AA">
      <w:pPr>
        <w:jc w:val="both"/>
        <w:rPr>
          <w:color w:val="000000"/>
        </w:rPr>
      </w:pPr>
      <w:r w:rsidRPr="00235B60">
        <w:rPr>
          <w:i/>
          <w:iCs/>
          <w:noProof/>
        </w:rPr>
        <mc:AlternateContent>
          <mc:Choice Requires="wps">
            <w:drawing>
              <wp:inline distT="0" distB="0" distL="0" distR="0" wp14:anchorId="6A07A4CD" wp14:editId="424A4A5A">
                <wp:extent cx="3108960" cy="1668282"/>
                <wp:effectExtent l="0" t="0" r="15240" b="1397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668282"/>
                        </a:xfrm>
                        <a:prstGeom prst="rect">
                          <a:avLst/>
                        </a:prstGeom>
                        <a:solidFill>
                          <a:srgbClr val="FFFFFF"/>
                        </a:solidFill>
                        <a:ln w="9525">
                          <a:solidFill>
                            <a:srgbClr val="000000"/>
                          </a:solidFill>
                          <a:miter lim="800000"/>
                          <a:headEnd/>
                          <a:tailEnd/>
                        </a:ln>
                      </wps:spPr>
                      <wps:txbx>
                        <w:txbxContent>
                          <w:p w14:paraId="37AB13E7" w14:textId="77777777" w:rsidR="00A701AA" w:rsidRPr="00667082" w:rsidRDefault="00A701AA" w:rsidP="00A701AA">
                            <w:pPr>
                              <w:rPr>
                                <w:sz w:val="16"/>
                              </w:rPr>
                            </w:pPr>
                            <w:r w:rsidRPr="002E57F8">
                              <w:rPr>
                                <w:sz w:val="16"/>
                              </w:rPr>
                              <w:t>Figure Simulation-preference-matrix. The ground-truth preference matrix and the reconstructed preference matrix for simulated data. Each row is a subject and each column is a target that the subject interacts with. The color of the cell_ij encodes the subject_i’s ranked preference (1-4; 1 being the favorite target and 4 being the less favorite one)  for target_j.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rank-transformed  predicted preference score inferred by ToMnet+. The labels on the left are the standard deviations of the ground-truth preference scores (before rank-transformation) between the 4 targets.</w:t>
                            </w:r>
                          </w:p>
                        </w:txbxContent>
                      </wps:txbx>
                      <wps:bodyPr rot="0" vert="horz" wrap="square" lIns="91440" tIns="45720" rIns="91440" bIns="45720" anchor="t" anchorCtr="0">
                        <a:spAutoFit/>
                      </wps:bodyPr>
                    </wps:wsp>
                  </a:graphicData>
                </a:graphic>
              </wp:inline>
            </w:drawing>
          </mc:Choice>
          <mc:Fallback>
            <w:pict>
              <v:shape w14:anchorId="6A07A4CD" id="_x0000_s1033" type="#_x0000_t202" style="width:244.8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">
                <v:textbox style="mso-fit-shape-to-text:t">
                  <w:txbxContent>
                    <w:p w14:paraId="37AB13E7" w14:textId="77777777" w:rsidR="00A701AA" w:rsidRPr="00667082" w:rsidRDefault="00A701AA" w:rsidP="00A701AA">
                      <w:pPr>
                        <w:rPr>
                          <w:sz w:val="16"/>
                        </w:rPr>
                      </w:pPr>
                      <w:r w:rsidRPr="002E57F8">
                        <w:rPr>
                          <w:sz w:val="16"/>
                        </w:rPr>
                        <w:t>Figure Simulation-preference-matrix. The ground-truth preference matrix and the reconstructed preference matrix for simulated data. Each row is a subject and each column is a target that the subject interacts with. The color of the cell_ij encodes the subject_i’s ranked preference (1-4; 1 being the favorite target and 4 being the less favorite one)  for target_j.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rank-transformed  predicted preference score inferred by ToMnet+. The labels on the left are the standard deviations of the ground-truth preference scores (before rank-transformation) between the 4 targets.</w:t>
                      </w:r>
                    </w:p>
                  </w:txbxContent>
                </v:textbox>
                <w10:anchorlock/>
              </v:shape>
            </w:pict>
          </mc:Fallback>
        </mc:AlternateContent>
      </w:r>
    </w:p>
    <w:p w14:paraId="40A03985" w14:textId="77777777" w:rsidR="00A701AA" w:rsidRDefault="00A701AA" w:rsidP="00A701AA">
      <w:pPr>
        <w:jc w:val="both"/>
        <w:rPr>
          <w:color w:val="000000"/>
        </w:rPr>
      </w:pPr>
    </w:p>
    <w:p w14:paraId="5DCB8087" w14:textId="77777777" w:rsidR="00A701AA" w:rsidRPr="00046F97" w:rsidRDefault="00A701AA" w:rsidP="00A701AA">
      <w:pPr>
        <w:jc w:val="both"/>
        <w:rPr>
          <w:color w:val="000000"/>
        </w:rPr>
      </w:pPr>
    </w:p>
    <w:p w14:paraId="630E9362" w14:textId="77777777" w:rsidR="00A701AA" w:rsidRDefault="00A701AA" w:rsidP="00A701AA">
      <w:pPr>
        <w:pStyle w:val="Heading1"/>
        <w:contextualSpacing/>
      </w:pPr>
      <w:r>
        <w:t>Discussion</w:t>
      </w:r>
    </w:p>
    <w:p w14:paraId="4138F65C" w14:textId="77777777" w:rsidR="00A701AA" w:rsidRDefault="00A701AA" w:rsidP="00A701AA">
      <w:pPr>
        <w:pStyle w:val="Heading2"/>
        <w:keepLines/>
        <w:numPr>
          <w:ilvl w:val="1"/>
          <w:numId w:val="0"/>
        </w:numPr>
        <w:tabs>
          <w:tab w:val="num" w:pos="360"/>
        </w:tabs>
        <w:autoSpaceDE/>
        <w:autoSpaceDN/>
        <w:ind w:left="288" w:hanging="288"/>
        <w:contextualSpacing/>
      </w:pPr>
      <w:r>
        <w:t>A.</w:t>
      </w:r>
      <w:r>
        <w:tab/>
        <w:t>Limitations</w:t>
      </w:r>
    </w:p>
    <w:p w14:paraId="41500682" w14:textId="77777777" w:rsidR="00A701AA" w:rsidRDefault="00A701AA" w:rsidP="00A701AA">
      <w:pPr>
        <w:ind w:firstLine="227"/>
        <w:contextualSpacing/>
        <w:jc w:val="both"/>
      </w:pPr>
    </w:p>
    <w:p w14:paraId="36166FF6" w14:textId="77777777" w:rsidR="00A701AA" w:rsidRDefault="00A701AA" w:rsidP="00A701AA">
      <w:pPr>
        <w:pStyle w:val="Heading2"/>
        <w:keepLines/>
        <w:numPr>
          <w:ilvl w:val="1"/>
          <w:numId w:val="0"/>
        </w:numPr>
        <w:tabs>
          <w:tab w:val="num" w:pos="360"/>
        </w:tabs>
        <w:autoSpaceDE/>
        <w:autoSpaceDN/>
        <w:ind w:left="288" w:hanging="288"/>
        <w:contextualSpacing/>
      </w:pPr>
      <w:r>
        <w:t>B.</w:t>
      </w:r>
      <w:r>
        <w:tab/>
        <w:t>Conclusions</w:t>
      </w:r>
    </w:p>
    <w:p w14:paraId="15D1F5D4" w14:textId="77777777" w:rsidR="00A701AA" w:rsidRDefault="00A701AA" w:rsidP="00A701AA">
      <w:pPr>
        <w:ind w:firstLine="227"/>
        <w:contextualSpacing/>
        <w:jc w:val="both"/>
      </w:pPr>
      <w:r w:rsidRPr="002A2592">
        <w:t xml:space="preserve">Our findings highlight the potential of machine applications that infer implicit human preferences from third-person behavioral observation data. This is distinct from most current applications that are focused on dissociating explicit signals (e.g. recognizing emotional categories from facial expressions). This is also distinct from the previous study, which used ToMnet to extract preference from simulated agents without hidden associative structures. We demonstrate that a NN such as ToMnet can also model real hidden social networks reflected in human social preferences. Aside from artificial intelligence and robotics applications, our findings also have implications in neuropsychological research. In principle, the human brain is also a neural network, albeit more complex, that operates by integrating observations of how other humans behaviorally interact to generate an internal hypothesis about real social networks </w:t>
      </w:r>
      <w:r>
        <w:fldChar w:fldCharType="begin"/>
      </w:r>
      <w:r>
        <w:instrText>ADDIN F1000_CSL_CITATION&lt;~#@#~&gt;[{"DOI":"10.1016/bs.plm.2018.09.005","First":false,"ISBN":"9780128150856","Last":false,"abstract":"There is a nascent view that information processing in the brain can be characterized as Bayesian inference or predictive coding. The mechanics behind this results in the extension that the brain seeks to reduce its entropy and the experience of surprise over its environmental interactions. Critically, the manner in which surprise is reduced involves the generation of Bayesian priors in brain operations, which are ultimately hypotheses about the causes of its sensory and other internal experiences. In this chapter, we seek to annotate these recent theories of the brain as a statistical machine, reviewing the relevant concepts from physics, information science, and cognitive neuroscience. We propose that Bayesian priors specifically take the form of cognitive maps, which are coordinate transformation metrics between neural activity patterns and physical phenomena. We suggest such a view forms the basis for more precise future studies on the nature of information processes in neural networks.","author":[{"family":"Goh","given":"Joshua Oon Soo"},{"family":"Hung","given":"Hsin-Yi"},{"family":"Su","given":"Yu-Shiang"}],"authorYearDisplayFormat":false,"citation-label":"6092430","collection-title":"Psychology of learning and motivation","id":"6092430","invisible":false,"issued":{"date-parts":[["2018"]]},"page":"205-240","publisher":"Elsevier","suppress-author":false,"title":"A conceptual consideration of the free energy principle in cognitive maps: How cognitive maps help reduce surprise","type":"chapter","volume":"69"}]</w:instrText>
      </w:r>
      <w:r>
        <w:fldChar w:fldCharType="separate"/>
      </w:r>
      <w:r w:rsidRPr="00667082">
        <w:rPr>
          <w:noProof/>
        </w:rPr>
        <w:t>[20]</w:t>
      </w:r>
      <w:r>
        <w:fldChar w:fldCharType="end"/>
      </w:r>
      <w:r w:rsidRPr="002A2592">
        <w:t xml:space="preserve">. </w:t>
      </w:r>
      <w:r>
        <w:tab/>
      </w:r>
      <w:r w:rsidRPr="002A2592">
        <w:t xml:space="preserve">As such, it is intriguing to consider such model implementations of learning and behavior as formal theory about the information mechanisms at work in human brains. With this initial platform, future work expanding on different formats </w:t>
      </w:r>
      <w:r w:rsidRPr="002A2592">
        <w:t>of behavioral information and NN architectures can then be used to better understand how the human mind grasps reality.</w:t>
      </w:r>
    </w:p>
    <w:p w14:paraId="32D0881A" w14:textId="77777777" w:rsidR="00A701AA" w:rsidRDefault="00A701AA" w:rsidP="00A701AA">
      <w:pPr>
        <w:pStyle w:val="ReferenceHead"/>
        <w:contextualSpacing/>
      </w:pPr>
      <w:r>
        <w:t>References</w:t>
      </w:r>
    </w:p>
    <w:p w14:paraId="05022F3B" w14:textId="77777777" w:rsidR="00A701AA" w:rsidRPr="00667082" w:rsidRDefault="00A701AA" w:rsidP="00A701AA">
      <w:pPr>
        <w:pStyle w:val="References"/>
        <w:numPr>
          <w:ilvl w:val="0"/>
          <w:numId w:val="0"/>
        </w:numPr>
        <w:rPr>
          <w:noProof/>
        </w:rPr>
      </w:pPr>
      <w:r>
        <w:fldChar w:fldCharType="begin"/>
      </w:r>
      <w:r>
        <w:instrText>ADDIN F1000_CSL_BIBLIOGRAPHY</w:instrText>
      </w:r>
      <w:r>
        <w:fldChar w:fldCharType="separate"/>
      </w:r>
    </w:p>
    <w:p w14:paraId="3FDA9F7C" w14:textId="77777777" w:rsidR="00A701AA" w:rsidRPr="00667082" w:rsidRDefault="00A701AA" w:rsidP="00A701AA">
      <w:pPr>
        <w:widowControl w:val="0"/>
        <w:adjustRightInd w:val="0"/>
        <w:ind w:left="560" w:hanging="560"/>
        <w:rPr>
          <w:noProof/>
          <w:sz w:val="16"/>
        </w:rPr>
      </w:pPr>
      <w:r w:rsidRPr="00667082">
        <w:rPr>
          <w:noProof/>
          <w:sz w:val="16"/>
        </w:rPr>
        <w:t>[1]</w:t>
      </w:r>
      <w:r w:rsidRPr="00667082">
        <w:rPr>
          <w:noProof/>
          <w:sz w:val="16"/>
        </w:rPr>
        <w:tab/>
        <w:t xml:space="preserve">Z. Zhao, H. Lu, D. Cai, X. He, and Y. Zhuang, “User preference learning for online social recommendation,” </w:t>
      </w:r>
      <w:r w:rsidRPr="00667082">
        <w:rPr>
          <w:i/>
          <w:iCs/>
          <w:noProof/>
          <w:sz w:val="16"/>
        </w:rPr>
        <w:t>IEEE Trans. Knowl. Data Eng.</w:t>
      </w:r>
      <w:r w:rsidRPr="00667082">
        <w:rPr>
          <w:noProof/>
          <w:sz w:val="16"/>
        </w:rPr>
        <w:t>, vol. 28, no. 9, pp. 2522–2534, Sep. 2016.</w:t>
      </w:r>
    </w:p>
    <w:p w14:paraId="4125229A" w14:textId="77777777" w:rsidR="00A701AA" w:rsidRPr="00667082" w:rsidRDefault="00A701AA" w:rsidP="00A701AA">
      <w:pPr>
        <w:widowControl w:val="0"/>
        <w:adjustRightInd w:val="0"/>
        <w:ind w:left="560" w:hanging="560"/>
        <w:rPr>
          <w:noProof/>
          <w:sz w:val="16"/>
        </w:rPr>
      </w:pPr>
      <w:r w:rsidRPr="00667082">
        <w:rPr>
          <w:noProof/>
          <w:sz w:val="16"/>
        </w:rPr>
        <w:t>[2]</w:t>
      </w:r>
      <w:r w:rsidRPr="00667082">
        <w:rPr>
          <w:noProof/>
          <w:sz w:val="16"/>
        </w:rPr>
        <w:tab/>
        <w:t>A. Bellogín, I. Cantador, P. Castells, and Á. Ortigosa, “Discovering Relevant Preferences in a Personalised Recommender System using Machine Learning Techniques,” 2008.</w:t>
      </w:r>
    </w:p>
    <w:p w14:paraId="48AD3D85" w14:textId="77777777" w:rsidR="00A701AA" w:rsidRPr="00667082" w:rsidRDefault="00A701AA" w:rsidP="00A701AA">
      <w:pPr>
        <w:widowControl w:val="0"/>
        <w:adjustRightInd w:val="0"/>
        <w:ind w:left="560" w:hanging="560"/>
        <w:rPr>
          <w:noProof/>
          <w:sz w:val="16"/>
        </w:rPr>
      </w:pPr>
      <w:r w:rsidRPr="00667082">
        <w:rPr>
          <w:noProof/>
          <w:sz w:val="16"/>
        </w:rPr>
        <w:t>[3]</w:t>
      </w:r>
      <w:r w:rsidRPr="00667082">
        <w:rPr>
          <w:noProof/>
          <w:sz w:val="16"/>
        </w:rPr>
        <w:tab/>
        <w:t xml:space="preserve">H. Gunes, O. Celiktutan, and E. Sariyanidi, “Live human-robot interactive public demonstrations with automatic emotion and personality prediction.,” </w:t>
      </w:r>
      <w:r w:rsidRPr="00667082">
        <w:rPr>
          <w:i/>
          <w:iCs/>
          <w:noProof/>
          <w:sz w:val="16"/>
        </w:rPr>
        <w:t>Philos. Trans. R. Soc. Lond. B. Biol. Sci.</w:t>
      </w:r>
      <w:r w:rsidRPr="00667082">
        <w:rPr>
          <w:noProof/>
          <w:sz w:val="16"/>
        </w:rPr>
        <w:t>, vol. 374, no. 1771, p. 20180026, Apr. 2019.</w:t>
      </w:r>
    </w:p>
    <w:p w14:paraId="391DED69" w14:textId="77777777" w:rsidR="00A701AA" w:rsidRPr="00667082" w:rsidRDefault="00A701AA" w:rsidP="00A701AA">
      <w:pPr>
        <w:widowControl w:val="0"/>
        <w:adjustRightInd w:val="0"/>
        <w:ind w:left="560" w:hanging="560"/>
        <w:rPr>
          <w:noProof/>
          <w:sz w:val="16"/>
        </w:rPr>
      </w:pPr>
      <w:r w:rsidRPr="00667082">
        <w:rPr>
          <w:noProof/>
          <w:sz w:val="16"/>
        </w:rPr>
        <w:t>[4]</w:t>
      </w:r>
      <w:r w:rsidRPr="00667082">
        <w:rPr>
          <w:noProof/>
          <w:sz w:val="16"/>
        </w:rPr>
        <w:tab/>
        <w:t xml:space="preserve">I. Momennejad, A. Duker, and A. Coman, “Bridge ties bind collective memories.,” </w:t>
      </w:r>
      <w:r w:rsidRPr="00667082">
        <w:rPr>
          <w:i/>
          <w:iCs/>
          <w:noProof/>
          <w:sz w:val="16"/>
        </w:rPr>
        <w:t>Nat Commun</w:t>
      </w:r>
      <w:r w:rsidRPr="00667082">
        <w:rPr>
          <w:noProof/>
          <w:sz w:val="16"/>
        </w:rPr>
        <w:t>, vol. 10, no. 1, p. 1578, Apr. 2019.</w:t>
      </w:r>
    </w:p>
    <w:p w14:paraId="4C29A3AB" w14:textId="77777777" w:rsidR="00A701AA" w:rsidRPr="00667082" w:rsidRDefault="00A701AA" w:rsidP="00A701AA">
      <w:pPr>
        <w:widowControl w:val="0"/>
        <w:adjustRightInd w:val="0"/>
        <w:ind w:left="560" w:hanging="560"/>
        <w:rPr>
          <w:noProof/>
          <w:sz w:val="16"/>
        </w:rPr>
      </w:pPr>
      <w:r w:rsidRPr="00667082">
        <w:rPr>
          <w:noProof/>
          <w:sz w:val="16"/>
        </w:rPr>
        <w:t>[5]</w:t>
      </w:r>
      <w:r w:rsidRPr="00667082">
        <w:rPr>
          <w:noProof/>
          <w:sz w:val="16"/>
        </w:rPr>
        <w:tab/>
        <w:t xml:space="preserve">R. I. Dunbar, A. Marriott, and N. D. Duncan, “Human conversational behavior.,” </w:t>
      </w:r>
      <w:r w:rsidRPr="00667082">
        <w:rPr>
          <w:i/>
          <w:iCs/>
          <w:noProof/>
          <w:sz w:val="16"/>
        </w:rPr>
        <w:t>Hum. Nat.</w:t>
      </w:r>
      <w:r w:rsidRPr="00667082">
        <w:rPr>
          <w:noProof/>
          <w:sz w:val="16"/>
        </w:rPr>
        <w:t>, vol. 8, no. 3, pp. 231–246, Sep. 1997.</w:t>
      </w:r>
    </w:p>
    <w:p w14:paraId="7478BEBE" w14:textId="77777777" w:rsidR="00A701AA" w:rsidRPr="00667082" w:rsidRDefault="00A701AA" w:rsidP="00A701AA">
      <w:pPr>
        <w:widowControl w:val="0"/>
        <w:adjustRightInd w:val="0"/>
        <w:ind w:left="560" w:hanging="560"/>
        <w:rPr>
          <w:noProof/>
          <w:sz w:val="16"/>
        </w:rPr>
      </w:pPr>
      <w:r w:rsidRPr="00667082">
        <w:rPr>
          <w:noProof/>
          <w:sz w:val="16"/>
        </w:rPr>
        <w:t>[6]</w:t>
      </w:r>
      <w:r w:rsidRPr="00667082">
        <w:rPr>
          <w:noProof/>
          <w:sz w:val="16"/>
        </w:rPr>
        <w:tab/>
        <w:t>N. Rabinowitz, F. Perbet, F. Song, C. Zhang, S. M. A. Eslami, and M. Botvinick, “Machine Theory of Mind,” presented at the Proceedings of the 35th International Conference on Machine Learning, 2018, vol. 80, pp. 4218–4227.</w:t>
      </w:r>
    </w:p>
    <w:p w14:paraId="573A873E" w14:textId="77777777" w:rsidR="00A701AA" w:rsidRPr="00667082" w:rsidRDefault="00A701AA" w:rsidP="00A701AA">
      <w:pPr>
        <w:widowControl w:val="0"/>
        <w:adjustRightInd w:val="0"/>
        <w:ind w:left="560" w:hanging="560"/>
        <w:rPr>
          <w:noProof/>
          <w:sz w:val="16"/>
        </w:rPr>
      </w:pPr>
      <w:r w:rsidRPr="00667082">
        <w:rPr>
          <w:noProof/>
          <w:sz w:val="16"/>
        </w:rPr>
        <w:t>[7]</w:t>
      </w:r>
      <w:r w:rsidRPr="00667082">
        <w:rPr>
          <w:noProof/>
          <w:sz w:val="16"/>
        </w:rPr>
        <w:tab/>
        <w:t xml:space="preserve">I. G. Sarason, H. M. Levine, R. B. Basham, and B. R. Sarason, “Assessing social support: The Social Support Questionnaire.,” </w:t>
      </w:r>
      <w:r w:rsidRPr="00667082">
        <w:rPr>
          <w:i/>
          <w:iCs/>
          <w:noProof/>
          <w:sz w:val="16"/>
        </w:rPr>
        <w:t>J. Pers. Soc. Psychol.</w:t>
      </w:r>
      <w:r w:rsidRPr="00667082">
        <w:rPr>
          <w:noProof/>
          <w:sz w:val="16"/>
        </w:rPr>
        <w:t>, vol. 44, no. 1, pp. 127–139, 1983.</w:t>
      </w:r>
    </w:p>
    <w:p w14:paraId="7B63380D" w14:textId="77777777" w:rsidR="00A701AA" w:rsidRPr="00667082" w:rsidRDefault="00A701AA" w:rsidP="00A701AA">
      <w:pPr>
        <w:widowControl w:val="0"/>
        <w:adjustRightInd w:val="0"/>
        <w:ind w:left="560" w:hanging="560"/>
        <w:rPr>
          <w:noProof/>
          <w:sz w:val="16"/>
        </w:rPr>
      </w:pPr>
      <w:r w:rsidRPr="00667082">
        <w:rPr>
          <w:noProof/>
          <w:sz w:val="16"/>
        </w:rPr>
        <w:t>[8]</w:t>
      </w:r>
      <w:r w:rsidRPr="00667082">
        <w:rPr>
          <w:noProof/>
          <w:sz w:val="16"/>
        </w:rPr>
        <w:tab/>
        <w:t>T. L. Albrecht and D. J. Goldsmith, “Social support, social networks and health. Teoksessa TL Thompson, AM Dorsey, KI Miller &amp; R. Parrott (toim.) Handbook of health communication,” 2003.</w:t>
      </w:r>
    </w:p>
    <w:p w14:paraId="286A4575" w14:textId="77777777" w:rsidR="00A701AA" w:rsidRPr="00667082" w:rsidRDefault="00A701AA" w:rsidP="00A701AA">
      <w:pPr>
        <w:widowControl w:val="0"/>
        <w:adjustRightInd w:val="0"/>
        <w:ind w:left="560" w:hanging="560"/>
        <w:rPr>
          <w:noProof/>
          <w:sz w:val="16"/>
        </w:rPr>
      </w:pPr>
      <w:r w:rsidRPr="00667082">
        <w:rPr>
          <w:noProof/>
          <w:sz w:val="16"/>
        </w:rPr>
        <w:t>[9]</w:t>
      </w:r>
      <w:r w:rsidRPr="00667082">
        <w:rPr>
          <w:noProof/>
          <w:sz w:val="16"/>
        </w:rPr>
        <w:tab/>
        <w:t xml:space="preserve">C. A. Heaney and B. A. Israel, “Social networks and social support,” </w:t>
      </w:r>
      <w:r w:rsidRPr="00667082">
        <w:rPr>
          <w:i/>
          <w:iCs/>
          <w:noProof/>
          <w:sz w:val="16"/>
        </w:rPr>
        <w:t>Health behavior and health education: Theory, research, and practice</w:t>
      </w:r>
      <w:r w:rsidRPr="00667082">
        <w:rPr>
          <w:noProof/>
          <w:sz w:val="16"/>
        </w:rPr>
        <w:t>, vol. 4, pp. 189–210, 2008.</w:t>
      </w:r>
    </w:p>
    <w:p w14:paraId="0FF7615D" w14:textId="77777777" w:rsidR="00A701AA" w:rsidRPr="00667082" w:rsidRDefault="00A701AA" w:rsidP="00A701AA">
      <w:pPr>
        <w:widowControl w:val="0"/>
        <w:adjustRightInd w:val="0"/>
        <w:ind w:left="560" w:hanging="560"/>
        <w:rPr>
          <w:noProof/>
          <w:sz w:val="16"/>
        </w:rPr>
      </w:pPr>
      <w:r w:rsidRPr="00667082">
        <w:rPr>
          <w:noProof/>
          <w:sz w:val="16"/>
        </w:rPr>
        <w:t>[10]</w:t>
      </w:r>
      <w:r w:rsidRPr="00667082">
        <w:rPr>
          <w:noProof/>
          <w:sz w:val="16"/>
        </w:rPr>
        <w:tab/>
        <w:t xml:space="preserve">Y.-L. Wu, E. Gamborino, and L.-C. Fu, “Interactive Question-Posing System for Robot-Assisted Reminiscence from Personal Photos,” </w:t>
      </w:r>
      <w:r w:rsidRPr="00667082">
        <w:rPr>
          <w:i/>
          <w:iCs/>
          <w:noProof/>
          <w:sz w:val="16"/>
        </w:rPr>
        <w:t>IEEE Trans. Cogn. Dev. Syst.</w:t>
      </w:r>
      <w:r w:rsidRPr="00667082">
        <w:rPr>
          <w:noProof/>
          <w:sz w:val="16"/>
        </w:rPr>
        <w:t>, pp. 1–1, 2019.</w:t>
      </w:r>
    </w:p>
    <w:p w14:paraId="205EE7AE" w14:textId="77777777" w:rsidR="00A701AA" w:rsidRPr="00667082" w:rsidRDefault="00A701AA" w:rsidP="00A701AA">
      <w:pPr>
        <w:widowControl w:val="0"/>
        <w:adjustRightInd w:val="0"/>
        <w:ind w:left="560" w:hanging="560"/>
        <w:rPr>
          <w:noProof/>
          <w:sz w:val="16"/>
        </w:rPr>
      </w:pPr>
      <w:r w:rsidRPr="00667082">
        <w:rPr>
          <w:noProof/>
          <w:sz w:val="16"/>
        </w:rPr>
        <w:t>[11]</w:t>
      </w:r>
      <w:r w:rsidRPr="00667082">
        <w:rPr>
          <w:noProof/>
          <w:sz w:val="16"/>
        </w:rPr>
        <w:tab/>
        <w:t xml:space="preserve">X. Guo, Y.-C. Huang, E. Gamborino, S.-H. Tseng, L.-C. Fu, and S.-L. Yeh, “Inferring Human Feelings and Desires for Human-Robot Trust Promotion,” in </w:t>
      </w:r>
      <w:r w:rsidRPr="00667082">
        <w:rPr>
          <w:i/>
          <w:iCs/>
          <w:noProof/>
          <w:sz w:val="16"/>
        </w:rPr>
        <w:t>Cross-Cultural Design. Methods, Tools and User Experience: 11th International Conference, CCD 2019, Held as Part of the 21st HCI International Conference, HCII 2019, Orlando, FL, USA, July 26–31, 2019, Proceedings, Part I</w:t>
      </w:r>
      <w:r w:rsidRPr="00667082">
        <w:rPr>
          <w:noProof/>
          <w:sz w:val="16"/>
        </w:rPr>
        <w:t>, vol. 11576, P.-L. P. Rau, Ed. Cham: Springer International Publishing, 2019, pp. 365–375.</w:t>
      </w:r>
    </w:p>
    <w:p w14:paraId="73EACF35" w14:textId="77777777" w:rsidR="00A701AA" w:rsidRPr="00667082" w:rsidRDefault="00A701AA" w:rsidP="00A701AA">
      <w:pPr>
        <w:widowControl w:val="0"/>
        <w:adjustRightInd w:val="0"/>
        <w:ind w:left="560" w:hanging="560"/>
        <w:rPr>
          <w:noProof/>
          <w:sz w:val="16"/>
        </w:rPr>
      </w:pPr>
      <w:r w:rsidRPr="00667082">
        <w:rPr>
          <w:noProof/>
          <w:sz w:val="16"/>
        </w:rPr>
        <w:t>[12]</w:t>
      </w:r>
      <w:r w:rsidRPr="00667082">
        <w:rPr>
          <w:noProof/>
          <w:sz w:val="16"/>
        </w:rPr>
        <w:tab/>
        <w:t>E. Gamborino and L.-C. Fu, “Interactive Reinforcement Learning based Assistive Robot for the Emotional Support of Children,” presented at the 2018 18th International Conference on Control, Automation and Systems (ICCAS), 2018.</w:t>
      </w:r>
    </w:p>
    <w:p w14:paraId="121C0BA8" w14:textId="77777777" w:rsidR="00A701AA" w:rsidRPr="00667082" w:rsidRDefault="00A701AA" w:rsidP="00A701AA">
      <w:pPr>
        <w:widowControl w:val="0"/>
        <w:adjustRightInd w:val="0"/>
        <w:ind w:left="560" w:hanging="560"/>
        <w:rPr>
          <w:noProof/>
          <w:sz w:val="16"/>
        </w:rPr>
      </w:pPr>
      <w:r w:rsidRPr="00667082">
        <w:rPr>
          <w:noProof/>
          <w:sz w:val="16"/>
        </w:rPr>
        <w:t>[13]</w:t>
      </w:r>
      <w:r w:rsidRPr="00667082">
        <w:rPr>
          <w:noProof/>
          <w:sz w:val="16"/>
        </w:rPr>
        <w:tab/>
        <w:t xml:space="preserve">E. Gamborino, H.-P. Yueh, W. Lin, S.-L. Yeh, and L.-C. Fu, “Mood Estimation as a Social Profile Predictor in an Autonomous, Multi-Session, Emotional Support Robot for Children,” in </w:t>
      </w:r>
      <w:r w:rsidRPr="00667082">
        <w:rPr>
          <w:i/>
          <w:iCs/>
          <w:noProof/>
          <w:sz w:val="16"/>
        </w:rPr>
        <w:t>2019 28th IEEE International Conference on Robot and Human Interactive Communication (RO-MAN)</w:t>
      </w:r>
      <w:r w:rsidRPr="00667082">
        <w:rPr>
          <w:noProof/>
          <w:sz w:val="16"/>
        </w:rPr>
        <w:t>, 2019, pp. 1–6.</w:t>
      </w:r>
    </w:p>
    <w:p w14:paraId="58F7F8FB" w14:textId="77777777" w:rsidR="00A701AA" w:rsidRPr="00667082" w:rsidRDefault="00A701AA" w:rsidP="00A701AA">
      <w:pPr>
        <w:widowControl w:val="0"/>
        <w:adjustRightInd w:val="0"/>
        <w:ind w:left="560" w:hanging="560"/>
        <w:rPr>
          <w:noProof/>
          <w:sz w:val="16"/>
        </w:rPr>
      </w:pPr>
      <w:r w:rsidRPr="00667082">
        <w:rPr>
          <w:noProof/>
          <w:sz w:val="16"/>
        </w:rPr>
        <w:t>[14]</w:t>
      </w:r>
      <w:r w:rsidRPr="00667082">
        <w:rPr>
          <w:noProof/>
          <w:sz w:val="16"/>
        </w:rPr>
        <w:tab/>
        <w:t xml:space="preserve">J. A. Barnes, “Class and committees in a norwegian island parish,” </w:t>
      </w:r>
      <w:r w:rsidRPr="00667082">
        <w:rPr>
          <w:i/>
          <w:iCs/>
          <w:noProof/>
          <w:sz w:val="16"/>
        </w:rPr>
        <w:t>Human Relations</w:t>
      </w:r>
      <w:r w:rsidRPr="00667082">
        <w:rPr>
          <w:noProof/>
          <w:sz w:val="16"/>
        </w:rPr>
        <w:t>, vol. 7, no. 1, pp. 39–58, Feb. 1954.</w:t>
      </w:r>
    </w:p>
    <w:p w14:paraId="3C17A3EE" w14:textId="77777777" w:rsidR="00A701AA" w:rsidRPr="00667082" w:rsidRDefault="00A701AA" w:rsidP="00A701AA">
      <w:pPr>
        <w:widowControl w:val="0"/>
        <w:adjustRightInd w:val="0"/>
        <w:ind w:left="560" w:hanging="560"/>
        <w:rPr>
          <w:noProof/>
          <w:sz w:val="16"/>
        </w:rPr>
      </w:pPr>
      <w:r w:rsidRPr="00667082">
        <w:rPr>
          <w:noProof/>
          <w:sz w:val="16"/>
        </w:rPr>
        <w:t>[15]</w:t>
      </w:r>
      <w:r w:rsidRPr="00667082">
        <w:rPr>
          <w:noProof/>
          <w:sz w:val="16"/>
        </w:rPr>
        <w:tab/>
        <w:t xml:space="preserve">L. Euler, “Leonhard Euler and the Koenigsberg Bridges,” </w:t>
      </w:r>
      <w:r w:rsidRPr="00667082">
        <w:rPr>
          <w:i/>
          <w:iCs/>
          <w:noProof/>
          <w:sz w:val="16"/>
        </w:rPr>
        <w:t>Sci. Am.</w:t>
      </w:r>
      <w:r w:rsidRPr="00667082">
        <w:rPr>
          <w:noProof/>
          <w:sz w:val="16"/>
        </w:rPr>
        <w:t>, vol. 189, no. 1, pp. 66–72, 1953.</w:t>
      </w:r>
    </w:p>
    <w:p w14:paraId="71F8A6C4" w14:textId="77777777" w:rsidR="00A701AA" w:rsidRPr="00667082" w:rsidRDefault="00A701AA" w:rsidP="00A701AA">
      <w:pPr>
        <w:widowControl w:val="0"/>
        <w:adjustRightInd w:val="0"/>
        <w:ind w:left="560" w:hanging="560"/>
        <w:rPr>
          <w:noProof/>
          <w:sz w:val="16"/>
        </w:rPr>
      </w:pPr>
      <w:r w:rsidRPr="00667082">
        <w:rPr>
          <w:noProof/>
          <w:sz w:val="16"/>
        </w:rPr>
        <w:t>[16]</w:t>
      </w:r>
      <w:r w:rsidRPr="00667082">
        <w:rPr>
          <w:noProof/>
          <w:sz w:val="16"/>
        </w:rPr>
        <w:tab/>
        <w:t xml:space="preserve">K. Wright, “Social networks, interpersonal social support, and health outcomes: A health communication perspective,” </w:t>
      </w:r>
      <w:r w:rsidRPr="00667082">
        <w:rPr>
          <w:i/>
          <w:iCs/>
          <w:noProof/>
          <w:sz w:val="16"/>
        </w:rPr>
        <w:t>Front. Commun.</w:t>
      </w:r>
      <w:r w:rsidRPr="00667082">
        <w:rPr>
          <w:noProof/>
          <w:sz w:val="16"/>
        </w:rPr>
        <w:t>, vol. 1, Oct. 2016.</w:t>
      </w:r>
    </w:p>
    <w:p w14:paraId="6B22AE14" w14:textId="77777777" w:rsidR="00A701AA" w:rsidRPr="00667082" w:rsidRDefault="00A701AA" w:rsidP="00A701AA">
      <w:pPr>
        <w:widowControl w:val="0"/>
        <w:adjustRightInd w:val="0"/>
        <w:ind w:left="560" w:hanging="560"/>
        <w:rPr>
          <w:noProof/>
          <w:sz w:val="16"/>
        </w:rPr>
      </w:pPr>
      <w:r w:rsidRPr="00667082">
        <w:rPr>
          <w:noProof/>
          <w:sz w:val="16"/>
        </w:rPr>
        <w:t>[17]</w:t>
      </w:r>
      <w:r w:rsidRPr="00667082">
        <w:rPr>
          <w:noProof/>
          <w:sz w:val="16"/>
        </w:rPr>
        <w:tab/>
        <w:t xml:space="preserve">K. B. Wright and C. H. Miller, “A Measure of Weak-Tie/Strong-Tie Support Network Preference,” </w:t>
      </w:r>
      <w:r w:rsidRPr="00667082">
        <w:rPr>
          <w:i/>
          <w:iCs/>
          <w:noProof/>
          <w:sz w:val="16"/>
        </w:rPr>
        <w:t>Commun Monogr</w:t>
      </w:r>
      <w:r w:rsidRPr="00667082">
        <w:rPr>
          <w:noProof/>
          <w:sz w:val="16"/>
        </w:rPr>
        <w:t>, vol. 77, no. 4, pp. 500–517, Dec. 2010.</w:t>
      </w:r>
    </w:p>
    <w:p w14:paraId="2C7D1F4A" w14:textId="77777777" w:rsidR="00A701AA" w:rsidRPr="00667082" w:rsidRDefault="00A701AA" w:rsidP="00A701AA">
      <w:pPr>
        <w:widowControl w:val="0"/>
        <w:adjustRightInd w:val="0"/>
        <w:ind w:left="560" w:hanging="560"/>
        <w:rPr>
          <w:noProof/>
          <w:sz w:val="16"/>
        </w:rPr>
      </w:pPr>
      <w:r w:rsidRPr="00667082">
        <w:rPr>
          <w:noProof/>
          <w:sz w:val="16"/>
        </w:rPr>
        <w:t>[18]</w:t>
      </w:r>
      <w:r w:rsidRPr="00667082">
        <w:rPr>
          <w:noProof/>
          <w:sz w:val="16"/>
        </w:rPr>
        <w:tab/>
        <w:t xml:space="preserve">B. H. Gottlieb and A. E. Bergen, “Social support concepts and measures.,” </w:t>
      </w:r>
      <w:r w:rsidRPr="00667082">
        <w:rPr>
          <w:i/>
          <w:iCs/>
          <w:noProof/>
          <w:sz w:val="16"/>
        </w:rPr>
        <w:t>J Psychosom Res</w:t>
      </w:r>
      <w:r w:rsidRPr="00667082">
        <w:rPr>
          <w:noProof/>
          <w:sz w:val="16"/>
        </w:rPr>
        <w:t>, vol. 69, no. 5, pp. 511–520, Nov. 2010.</w:t>
      </w:r>
    </w:p>
    <w:p w14:paraId="5726349F" w14:textId="77777777" w:rsidR="00A701AA" w:rsidRPr="00667082" w:rsidRDefault="00A701AA" w:rsidP="00A701AA">
      <w:pPr>
        <w:widowControl w:val="0"/>
        <w:adjustRightInd w:val="0"/>
        <w:ind w:left="560" w:hanging="560"/>
        <w:rPr>
          <w:noProof/>
          <w:sz w:val="16"/>
        </w:rPr>
      </w:pPr>
      <w:r w:rsidRPr="00667082">
        <w:rPr>
          <w:noProof/>
          <w:sz w:val="16"/>
        </w:rPr>
        <w:t>[19]</w:t>
      </w:r>
      <w:r w:rsidRPr="00667082">
        <w:rPr>
          <w:noProof/>
          <w:sz w:val="16"/>
        </w:rPr>
        <w:tab/>
        <w:t xml:space="preserve">M. Abadi, P. Barham, J. Chen, Z. Chen, A. Davis, J. Dean, M. Devin, S. Ghemawat, G. Irving, M. Isard, M. Kudlur, J. Levenberg, R. Monga, S. Moore, D. G. Murray, B. Steiner, P. Tucker, V. Vasudevan, P. Warden, M. Wicke, Y. Yu, and X. Zheng, </w:t>
      </w:r>
      <w:r w:rsidRPr="00667082">
        <w:rPr>
          <w:i/>
          <w:iCs/>
          <w:noProof/>
          <w:sz w:val="16"/>
        </w:rPr>
        <w:lastRenderedPageBreak/>
        <w:t>TensorFlow: A System for Large-Scale Machine Learning</w:t>
      </w:r>
      <w:r w:rsidRPr="00667082">
        <w:rPr>
          <w:noProof/>
          <w:sz w:val="16"/>
        </w:rPr>
        <w:t>. 2016.</w:t>
      </w:r>
    </w:p>
    <w:p w14:paraId="6FBD9053" w14:textId="77777777" w:rsidR="00A701AA" w:rsidRPr="00667082" w:rsidRDefault="00A701AA" w:rsidP="00A701AA">
      <w:pPr>
        <w:widowControl w:val="0"/>
        <w:adjustRightInd w:val="0"/>
        <w:ind w:left="560" w:hanging="560"/>
        <w:rPr>
          <w:noProof/>
          <w:sz w:val="16"/>
        </w:rPr>
      </w:pPr>
      <w:r w:rsidRPr="00667082">
        <w:rPr>
          <w:noProof/>
          <w:sz w:val="16"/>
        </w:rPr>
        <w:t>[20]</w:t>
      </w:r>
      <w:r w:rsidRPr="00667082">
        <w:rPr>
          <w:noProof/>
          <w:sz w:val="16"/>
        </w:rPr>
        <w:tab/>
        <w:t>J. O. S. Goh, H.-Y. Hung, and Y.-S. Su, “A conceptual consideration of the free energy principle in cognitive maps: How cognitive maps help reduce surprise,” vol. 69, Elsevier, 2018, pp. 205–240.</w:t>
      </w:r>
    </w:p>
    <w:p w14:paraId="5656B4D1" w14:textId="77777777" w:rsidR="00A701AA" w:rsidRPr="00185D33" w:rsidRDefault="00A701AA" w:rsidP="00A701AA">
      <w:pPr>
        <w:widowControl w:val="0"/>
        <w:adjustRightInd w:val="0"/>
      </w:pPr>
      <w:r>
        <w:fldChar w:fldCharType="end"/>
      </w:r>
    </w:p>
    <w:p w14:paraId="1F9FC89C" w14:textId="5E08CDBC" w:rsidR="00B12074" w:rsidRPr="00A701AA" w:rsidRDefault="00B12074" w:rsidP="00A701AA"/>
    <w:sectPr w:rsidR="00B12074" w:rsidRPr="00A701AA" w:rsidSect="0015028E">
      <w:headerReference w:type="default" r:id="rId17"/>
      <w:pgSz w:w="12240" w:h="15840" w:code="1"/>
      <w:pgMar w:top="1080" w:right="1080" w:bottom="1080" w:left="1080" w:header="432" w:footer="432" w:gutter="0"/>
      <w:cols w:num="2" w:space="28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Sean Yun-Shiuan Chuang" w:date="2020-03-09T22:29:00Z" w:initials="Sean C">
    <w:p w14:paraId="37133E88" w14:textId="77777777" w:rsidR="00A701AA" w:rsidRDefault="00A701AA" w:rsidP="00A701AA">
      <w:pPr>
        <w:pStyle w:val="CommentText"/>
      </w:pPr>
      <w:r>
        <w:rPr>
          <w:rStyle w:val="CommentReference"/>
        </w:rPr>
        <w:annotationRef/>
      </w:r>
      <w:r>
        <w:rPr>
          <w:rStyle w:val="CommentReference"/>
        </w:rPr>
        <w:annotationRef/>
      </w:r>
      <w:r>
        <w:t>I proposed to change the symbol for target from s to g (‘goal’). This is because I want to preserve “s” for being the subscript for each target, which becomes handy below e.g., gs, us, ds. There are a lot of notations throughout the text because it’s not a simple task.</w:t>
      </w:r>
    </w:p>
    <w:p w14:paraId="7852A718" w14:textId="77777777" w:rsidR="00A701AA" w:rsidRDefault="00A701AA" w:rsidP="00A701AA">
      <w:pPr>
        <w:pStyle w:val="CommentText"/>
      </w:pPr>
    </w:p>
    <w:p w14:paraId="15E12CB2" w14:textId="77777777" w:rsidR="00A701AA" w:rsidRDefault="00A701AA" w:rsidP="00A701AA">
      <w:pPr>
        <w:pStyle w:val="CommentText"/>
      </w:pPr>
      <w:r>
        <w:t xml:space="preserve"> If we agree on this notation, then the symbols in Fig2 should be fixed as well.</w:t>
      </w:r>
    </w:p>
  </w:comment>
  <w:comment w:id="99" w:author="Sean Yun-Shiuan Chuang" w:date="2020-03-09T22:29:00Z" w:initials="Sean C">
    <w:p w14:paraId="7A7C6E92" w14:textId="77777777" w:rsidR="00A701AA" w:rsidRDefault="00A701AA" w:rsidP="00A701AA">
      <w:pPr>
        <w:pStyle w:val="CommentText"/>
      </w:pPr>
      <w:r>
        <w:rPr>
          <w:rStyle w:val="CommentReference"/>
        </w:rPr>
        <w:annotationRef/>
      </w:r>
      <w:r>
        <w:rPr>
          <w:rStyle w:val="CommentReference"/>
        </w:rPr>
        <w:annotationRef/>
      </w:r>
      <w:r>
        <w:t xml:space="preserve">I am unsure about this. Could </w:t>
      </w:r>
      <w:r>
        <w:rPr>
          <w:bCs/>
        </w:rPr>
        <w:t>Hsin-Yi check?</w:t>
      </w:r>
    </w:p>
    <w:p w14:paraId="12AAC2F0" w14:textId="77777777" w:rsidR="00A701AA" w:rsidRDefault="00A701AA" w:rsidP="00A701AA">
      <w:pPr>
        <w:pStyle w:val="CommentText"/>
      </w:pPr>
    </w:p>
  </w:comment>
  <w:comment w:id="309" w:author="Sean Yun-Shiuan Chuang" w:date="2020-03-10T01:10:00Z" w:initials="Sean C">
    <w:p w14:paraId="3C053A3E" w14:textId="77777777" w:rsidR="00A701AA" w:rsidRDefault="00A701AA" w:rsidP="00A701AA">
      <w:pPr>
        <w:pStyle w:val="CommentText"/>
      </w:pPr>
      <w:r>
        <w:rPr>
          <w:rStyle w:val="CommentReference"/>
        </w:rPr>
        <w:annotationRef/>
      </w:r>
      <w:r>
        <w:t>Elaine, could you fill this in?</w:t>
      </w:r>
    </w:p>
  </w:comment>
  <w:comment w:id="314" w:author="Sean Yun-Shiuan Chuang" w:date="2020-03-10T01:11:00Z" w:initials="Sean C">
    <w:p w14:paraId="2F983A2F" w14:textId="77777777" w:rsidR="00A701AA" w:rsidRDefault="00A701AA" w:rsidP="00A701AA">
      <w:pPr>
        <w:pStyle w:val="CommentText"/>
      </w:pPr>
      <w:r>
        <w:rPr>
          <w:rStyle w:val="CommentReference"/>
        </w:rPr>
        <w:annotationRef/>
      </w:r>
      <w:r>
        <w:t>Josh, could you fill this in</w:t>
      </w:r>
      <w:r>
        <w:rPr>
          <w:rFonts w:hint="eastAsia"/>
          <w:lang w:eastAsia="zh-TW"/>
        </w:rPr>
        <w:t>?</w:t>
      </w:r>
    </w:p>
  </w:comment>
  <w:comment w:id="348" w:author="Sean Yun-Shiuan Chuang" w:date="2020-03-09T22:40:00Z" w:initials="Sean C">
    <w:p w14:paraId="7DFCF8DC" w14:textId="77777777" w:rsidR="00A701AA" w:rsidRDefault="00A701AA" w:rsidP="00A701AA">
      <w:pPr>
        <w:pStyle w:val="CommentText"/>
      </w:pPr>
      <w:r>
        <w:rPr>
          <w:rStyle w:val="CommentReference"/>
        </w:rPr>
        <w:annotationRef/>
      </w:r>
      <w:r>
        <w:t>Could Hsin-Yi check could the number is decided? Follow what distribution? The range?</w:t>
      </w:r>
    </w:p>
  </w:comment>
  <w:comment w:id="344" w:author="Sean Yun-Shiuan Chuang" w:date="2020-03-09T22:43:00Z" w:initials="Sean C">
    <w:p w14:paraId="6CE3FD51" w14:textId="77777777" w:rsidR="00A701AA" w:rsidRDefault="00A701AA" w:rsidP="00A701AA">
      <w:pPr>
        <w:pStyle w:val="CommentText"/>
      </w:pPr>
      <w:r>
        <w:t>Hsin-</w:t>
      </w:r>
      <w:r>
        <w:rPr>
          <w:rFonts w:hint="eastAsia"/>
          <w:lang w:eastAsia="zh-TW"/>
        </w:rPr>
        <w:t>Yi</w:t>
      </w:r>
      <w:r>
        <w:rPr>
          <w:lang w:eastAsia="zh-TW"/>
        </w:rPr>
        <w:t>, could</w:t>
      </w:r>
      <w:r>
        <w:rPr>
          <w:rStyle w:val="CommentReference"/>
        </w:rPr>
        <w:annotationRef/>
      </w:r>
      <w:r>
        <w:t xml:space="preserve"> you include a screenshot as figure to explain the setup.</w:t>
      </w:r>
    </w:p>
  </w:comment>
  <w:comment w:id="357" w:author="Sean Yun-Shiuan Chuang" w:date="2020-03-09T23:20:00Z" w:initials="Sean C">
    <w:p w14:paraId="0179EDC3" w14:textId="77777777" w:rsidR="00A701AA" w:rsidRDefault="00A701AA" w:rsidP="00A701AA">
      <w:pPr>
        <w:pStyle w:val="CommentText"/>
      </w:pPr>
      <w:r>
        <w:rPr>
          <w:rStyle w:val="CommentReference"/>
        </w:rPr>
        <w:annotationRef/>
      </w:r>
      <w:r>
        <w:t>Should explain how the SSQ values are translated into the score.</w:t>
      </w:r>
    </w:p>
  </w:comment>
  <w:comment w:id="359" w:author="Sean Yun-Shiuan Chuang" w:date="2020-03-09T23:22:00Z" w:initials="Sean C">
    <w:p w14:paraId="3DA30385" w14:textId="77777777" w:rsidR="00A701AA" w:rsidRDefault="00A701AA" w:rsidP="00A701AA">
      <w:pPr>
        <w:pStyle w:val="CommentText"/>
      </w:pPr>
      <w:r>
        <w:rPr>
          <w:rStyle w:val="CommentReference"/>
        </w:rPr>
        <w:annotationRef/>
      </w:r>
      <w:r>
        <w:rPr>
          <w:rStyle w:val="CommentReference"/>
        </w:rPr>
        <w:annotationRef/>
      </w:r>
      <w:r>
        <w:t>Could Hsin-Yi elaborate on this? For example, how many items, provide some sample items, the scales/range of the items and total score.</w:t>
      </w:r>
    </w:p>
    <w:p w14:paraId="31CAC934" w14:textId="77777777" w:rsidR="00A701AA" w:rsidRDefault="00A701AA" w:rsidP="00A701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E12CB2" w15:done="0"/>
  <w15:commentEx w15:paraId="12AAC2F0" w15:done="0"/>
  <w15:commentEx w15:paraId="3C053A3E" w15:done="0"/>
  <w15:commentEx w15:paraId="2F983A2F" w15:done="0"/>
  <w15:commentEx w15:paraId="7DFCF8DC" w15:done="0"/>
  <w15:commentEx w15:paraId="6CE3FD51" w15:done="0"/>
  <w15:commentEx w15:paraId="0179EDC3" w15:done="0"/>
  <w15:commentEx w15:paraId="31CAC9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E12CB2" w16cid:durableId="221141BD"/>
  <w16cid:commentId w16cid:paraId="12AAC2F0" w16cid:durableId="221141DE"/>
  <w16cid:commentId w16cid:paraId="3C053A3E" w16cid:durableId="22116787"/>
  <w16cid:commentId w16cid:paraId="2F983A2F" w16cid:durableId="221167B0"/>
  <w16cid:commentId w16cid:paraId="7DFCF8DC" w16cid:durableId="22114450"/>
  <w16cid:commentId w16cid:paraId="6CE3FD51" w16cid:durableId="22114522"/>
  <w16cid:commentId w16cid:paraId="0179EDC3" w16cid:durableId="22114DD5"/>
  <w16cid:commentId w16cid:paraId="31CAC934" w16cid:durableId="22114E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E6CD3" w14:textId="77777777" w:rsidR="00654B53" w:rsidRDefault="00654B53">
      <w:r>
        <w:separator/>
      </w:r>
    </w:p>
  </w:endnote>
  <w:endnote w:type="continuationSeparator" w:id="0">
    <w:p w14:paraId="12FC5392" w14:textId="77777777" w:rsidR="00654B53" w:rsidRDefault="00654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Che">
    <w:altName w:val="BatangChe"/>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4C8B9" w14:textId="77777777" w:rsidR="00654B53" w:rsidRDefault="00654B53"/>
  </w:footnote>
  <w:footnote w:type="continuationSeparator" w:id="0">
    <w:p w14:paraId="14EE184D" w14:textId="77777777" w:rsidR="00654B53" w:rsidRDefault="00654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2AE67" w14:textId="77777777" w:rsidR="00D92F65" w:rsidRDefault="00D92F65">
    <w:pPr>
      <w:framePr w:wrap="auto" w:vAnchor="text" w:hAnchor="margin" w:xAlign="right" w:y="1"/>
    </w:pPr>
  </w:p>
  <w:p w14:paraId="5E295598" w14:textId="77777777" w:rsidR="00D92F65" w:rsidRDefault="00D92F65"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31E37F2"/>
    <w:multiLevelType w:val="hybridMultilevel"/>
    <w:tmpl w:val="ACE67C7E"/>
    <w:lvl w:ilvl="0" w:tplc="0409000B">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134109"/>
    <w:multiLevelType w:val="hybridMultilevel"/>
    <w:tmpl w:val="824E6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4"/>
  </w:num>
  <w:num w:numId="18">
    <w:abstractNumId w:val="3"/>
  </w:num>
  <w:num w:numId="19">
    <w:abstractNumId w:val="15"/>
  </w:num>
  <w:num w:numId="20">
    <w:abstractNumId w:val="8"/>
  </w:num>
  <w:num w:numId="21">
    <w:abstractNumId w:val="6"/>
  </w:num>
  <w:num w:numId="22">
    <w:abstractNumId w:val="12"/>
  </w:num>
  <w:num w:numId="23">
    <w:abstractNumId w:val="13"/>
  </w:num>
  <w:num w:numId="24">
    <w:abstractNumId w:val="14"/>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Yun-Shiuan Chuang">
    <w15:presenceInfo w15:providerId="None" w15:userId="Sean Yun-Shiuan Chu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3E6"/>
    <w:rsid w:val="0000010F"/>
    <w:rsid w:val="0000288B"/>
    <w:rsid w:val="00004930"/>
    <w:rsid w:val="00010628"/>
    <w:rsid w:val="00010CB3"/>
    <w:rsid w:val="000116D1"/>
    <w:rsid w:val="0001206E"/>
    <w:rsid w:val="0001335A"/>
    <w:rsid w:val="000133B8"/>
    <w:rsid w:val="000135A5"/>
    <w:rsid w:val="00015292"/>
    <w:rsid w:val="00016220"/>
    <w:rsid w:val="0001715C"/>
    <w:rsid w:val="00023D4B"/>
    <w:rsid w:val="0002540A"/>
    <w:rsid w:val="00030EBE"/>
    <w:rsid w:val="00032605"/>
    <w:rsid w:val="0003443C"/>
    <w:rsid w:val="0003793F"/>
    <w:rsid w:val="00037C52"/>
    <w:rsid w:val="00043FCE"/>
    <w:rsid w:val="00046F97"/>
    <w:rsid w:val="00060A89"/>
    <w:rsid w:val="0006589B"/>
    <w:rsid w:val="0006684D"/>
    <w:rsid w:val="00067D04"/>
    <w:rsid w:val="00073110"/>
    <w:rsid w:val="000734B4"/>
    <w:rsid w:val="000751BE"/>
    <w:rsid w:val="00077CAA"/>
    <w:rsid w:val="000853D2"/>
    <w:rsid w:val="0008722B"/>
    <w:rsid w:val="00097207"/>
    <w:rsid w:val="00097376"/>
    <w:rsid w:val="000A0A39"/>
    <w:rsid w:val="000A6BB6"/>
    <w:rsid w:val="000B21E8"/>
    <w:rsid w:val="000B4DC7"/>
    <w:rsid w:val="000B6B5C"/>
    <w:rsid w:val="000C26A0"/>
    <w:rsid w:val="000C572F"/>
    <w:rsid w:val="000C5F41"/>
    <w:rsid w:val="000C701F"/>
    <w:rsid w:val="000C7A4F"/>
    <w:rsid w:val="000D59AC"/>
    <w:rsid w:val="000D73CB"/>
    <w:rsid w:val="000D7D2B"/>
    <w:rsid w:val="000E26BF"/>
    <w:rsid w:val="000E2DDE"/>
    <w:rsid w:val="000E7904"/>
    <w:rsid w:val="000F5F62"/>
    <w:rsid w:val="000F6006"/>
    <w:rsid w:val="00100996"/>
    <w:rsid w:val="00100E1C"/>
    <w:rsid w:val="001022AC"/>
    <w:rsid w:val="00103334"/>
    <w:rsid w:val="00103729"/>
    <w:rsid w:val="00110B33"/>
    <w:rsid w:val="00111946"/>
    <w:rsid w:val="00112B98"/>
    <w:rsid w:val="0011603F"/>
    <w:rsid w:val="0011658F"/>
    <w:rsid w:val="00120C18"/>
    <w:rsid w:val="00121ADD"/>
    <w:rsid w:val="00122129"/>
    <w:rsid w:val="00122C12"/>
    <w:rsid w:val="001256A7"/>
    <w:rsid w:val="00127ADB"/>
    <w:rsid w:val="0013313E"/>
    <w:rsid w:val="00137277"/>
    <w:rsid w:val="00142258"/>
    <w:rsid w:val="001454FE"/>
    <w:rsid w:val="00145BB8"/>
    <w:rsid w:val="00145DDC"/>
    <w:rsid w:val="0015028E"/>
    <w:rsid w:val="00152B7B"/>
    <w:rsid w:val="0015346D"/>
    <w:rsid w:val="00161ED0"/>
    <w:rsid w:val="00176370"/>
    <w:rsid w:val="00176BF6"/>
    <w:rsid w:val="00177129"/>
    <w:rsid w:val="001826DE"/>
    <w:rsid w:val="00183B25"/>
    <w:rsid w:val="00185D33"/>
    <w:rsid w:val="00186CA5"/>
    <w:rsid w:val="001906C4"/>
    <w:rsid w:val="00190896"/>
    <w:rsid w:val="00191DC8"/>
    <w:rsid w:val="00192352"/>
    <w:rsid w:val="00193B63"/>
    <w:rsid w:val="00193BD3"/>
    <w:rsid w:val="00196B6C"/>
    <w:rsid w:val="00197209"/>
    <w:rsid w:val="001A0773"/>
    <w:rsid w:val="001A13E6"/>
    <w:rsid w:val="001A4050"/>
    <w:rsid w:val="001A46BF"/>
    <w:rsid w:val="001B11B2"/>
    <w:rsid w:val="001B5FBE"/>
    <w:rsid w:val="001C051E"/>
    <w:rsid w:val="001C0F8E"/>
    <w:rsid w:val="001C1F83"/>
    <w:rsid w:val="001C2E4B"/>
    <w:rsid w:val="001C48AB"/>
    <w:rsid w:val="001D15FC"/>
    <w:rsid w:val="001D180C"/>
    <w:rsid w:val="001D3693"/>
    <w:rsid w:val="001D439C"/>
    <w:rsid w:val="001D4D76"/>
    <w:rsid w:val="001D5396"/>
    <w:rsid w:val="001D7F64"/>
    <w:rsid w:val="001E7232"/>
    <w:rsid w:val="001F3ABD"/>
    <w:rsid w:val="001F79A4"/>
    <w:rsid w:val="00205AA0"/>
    <w:rsid w:val="00206B4D"/>
    <w:rsid w:val="0020769F"/>
    <w:rsid w:val="0021029F"/>
    <w:rsid w:val="00211C67"/>
    <w:rsid w:val="00215151"/>
    <w:rsid w:val="00215791"/>
    <w:rsid w:val="0022475A"/>
    <w:rsid w:val="00234994"/>
    <w:rsid w:val="00235101"/>
    <w:rsid w:val="00235C1E"/>
    <w:rsid w:val="002441BA"/>
    <w:rsid w:val="0025488E"/>
    <w:rsid w:val="002564B0"/>
    <w:rsid w:val="00263CFA"/>
    <w:rsid w:val="00264283"/>
    <w:rsid w:val="00264DA0"/>
    <w:rsid w:val="00270184"/>
    <w:rsid w:val="00273F14"/>
    <w:rsid w:val="002761ED"/>
    <w:rsid w:val="00283CE5"/>
    <w:rsid w:val="00290AC9"/>
    <w:rsid w:val="0029177B"/>
    <w:rsid w:val="00292947"/>
    <w:rsid w:val="00294459"/>
    <w:rsid w:val="0029505D"/>
    <w:rsid w:val="002A2592"/>
    <w:rsid w:val="002A265F"/>
    <w:rsid w:val="002B132E"/>
    <w:rsid w:val="002B556F"/>
    <w:rsid w:val="002B5EC3"/>
    <w:rsid w:val="002B6B40"/>
    <w:rsid w:val="002C0803"/>
    <w:rsid w:val="002C4FCB"/>
    <w:rsid w:val="002D02AB"/>
    <w:rsid w:val="002D1320"/>
    <w:rsid w:val="002D2220"/>
    <w:rsid w:val="002D4C66"/>
    <w:rsid w:val="002E0A79"/>
    <w:rsid w:val="002E15CF"/>
    <w:rsid w:val="002E16C9"/>
    <w:rsid w:val="002E2E41"/>
    <w:rsid w:val="002E3426"/>
    <w:rsid w:val="002E3EB1"/>
    <w:rsid w:val="002F2095"/>
    <w:rsid w:val="002F3FD7"/>
    <w:rsid w:val="002F5D5E"/>
    <w:rsid w:val="00302BED"/>
    <w:rsid w:val="00312B4D"/>
    <w:rsid w:val="0031715D"/>
    <w:rsid w:val="00326C33"/>
    <w:rsid w:val="00327811"/>
    <w:rsid w:val="00327815"/>
    <w:rsid w:val="0034022F"/>
    <w:rsid w:val="0034690B"/>
    <w:rsid w:val="00346945"/>
    <w:rsid w:val="0034721A"/>
    <w:rsid w:val="00350451"/>
    <w:rsid w:val="00351151"/>
    <w:rsid w:val="00351623"/>
    <w:rsid w:val="0035244C"/>
    <w:rsid w:val="003540F7"/>
    <w:rsid w:val="003641AD"/>
    <w:rsid w:val="00372A33"/>
    <w:rsid w:val="00375305"/>
    <w:rsid w:val="00377780"/>
    <w:rsid w:val="003801EA"/>
    <w:rsid w:val="00380C52"/>
    <w:rsid w:val="00381057"/>
    <w:rsid w:val="00387153"/>
    <w:rsid w:val="00387B85"/>
    <w:rsid w:val="00395DF8"/>
    <w:rsid w:val="00396C4B"/>
    <w:rsid w:val="003A7B5C"/>
    <w:rsid w:val="003B1C46"/>
    <w:rsid w:val="003C39C2"/>
    <w:rsid w:val="003C4D04"/>
    <w:rsid w:val="003D02D4"/>
    <w:rsid w:val="003D0FE8"/>
    <w:rsid w:val="003D5231"/>
    <w:rsid w:val="003E2865"/>
    <w:rsid w:val="003F1BA1"/>
    <w:rsid w:val="003F4158"/>
    <w:rsid w:val="003F5737"/>
    <w:rsid w:val="003F6D48"/>
    <w:rsid w:val="003F76C2"/>
    <w:rsid w:val="0040197E"/>
    <w:rsid w:val="004025CF"/>
    <w:rsid w:val="004035E1"/>
    <w:rsid w:val="00412A9D"/>
    <w:rsid w:val="00417F80"/>
    <w:rsid w:val="00425572"/>
    <w:rsid w:val="00432916"/>
    <w:rsid w:val="00436D35"/>
    <w:rsid w:val="004378C3"/>
    <w:rsid w:val="00437F04"/>
    <w:rsid w:val="00443856"/>
    <w:rsid w:val="00445148"/>
    <w:rsid w:val="004467CF"/>
    <w:rsid w:val="00447BAA"/>
    <w:rsid w:val="004566D6"/>
    <w:rsid w:val="00460F00"/>
    <w:rsid w:val="00461343"/>
    <w:rsid w:val="00461BA3"/>
    <w:rsid w:val="00462A2B"/>
    <w:rsid w:val="0046475F"/>
    <w:rsid w:val="0046607F"/>
    <w:rsid w:val="00471911"/>
    <w:rsid w:val="004724A7"/>
    <w:rsid w:val="0048517A"/>
    <w:rsid w:val="0048572B"/>
    <w:rsid w:val="00492146"/>
    <w:rsid w:val="00493B08"/>
    <w:rsid w:val="004952F6"/>
    <w:rsid w:val="00497C1F"/>
    <w:rsid w:val="004A0FA9"/>
    <w:rsid w:val="004A44DB"/>
    <w:rsid w:val="004A4959"/>
    <w:rsid w:val="004A5B24"/>
    <w:rsid w:val="004B0A06"/>
    <w:rsid w:val="004B545F"/>
    <w:rsid w:val="004C178B"/>
    <w:rsid w:val="004C2810"/>
    <w:rsid w:val="004D04DB"/>
    <w:rsid w:val="004D254E"/>
    <w:rsid w:val="004D5156"/>
    <w:rsid w:val="004D53BD"/>
    <w:rsid w:val="004D58F9"/>
    <w:rsid w:val="004E2EDF"/>
    <w:rsid w:val="004F261F"/>
    <w:rsid w:val="00500290"/>
    <w:rsid w:val="005010BB"/>
    <w:rsid w:val="00511615"/>
    <w:rsid w:val="005121AD"/>
    <w:rsid w:val="00517B2C"/>
    <w:rsid w:val="0053017C"/>
    <w:rsid w:val="0053653C"/>
    <w:rsid w:val="00536B99"/>
    <w:rsid w:val="005543F5"/>
    <w:rsid w:val="005654FF"/>
    <w:rsid w:val="00566B4B"/>
    <w:rsid w:val="0057434F"/>
    <w:rsid w:val="00575F31"/>
    <w:rsid w:val="005761E5"/>
    <w:rsid w:val="00577B52"/>
    <w:rsid w:val="00581889"/>
    <w:rsid w:val="00582022"/>
    <w:rsid w:val="00583717"/>
    <w:rsid w:val="00584C89"/>
    <w:rsid w:val="00587231"/>
    <w:rsid w:val="0059010D"/>
    <w:rsid w:val="00591364"/>
    <w:rsid w:val="0059169A"/>
    <w:rsid w:val="005943B4"/>
    <w:rsid w:val="0059556A"/>
    <w:rsid w:val="00596DA2"/>
    <w:rsid w:val="005A04B6"/>
    <w:rsid w:val="005A1165"/>
    <w:rsid w:val="005A2B85"/>
    <w:rsid w:val="005A4946"/>
    <w:rsid w:val="005A5948"/>
    <w:rsid w:val="005A68F6"/>
    <w:rsid w:val="005A70C5"/>
    <w:rsid w:val="005B0D89"/>
    <w:rsid w:val="005B7459"/>
    <w:rsid w:val="005C2F25"/>
    <w:rsid w:val="005C320C"/>
    <w:rsid w:val="005C3E8D"/>
    <w:rsid w:val="005C404F"/>
    <w:rsid w:val="005C557C"/>
    <w:rsid w:val="005C574E"/>
    <w:rsid w:val="005C6ADA"/>
    <w:rsid w:val="005C765F"/>
    <w:rsid w:val="005C7A94"/>
    <w:rsid w:val="005D2809"/>
    <w:rsid w:val="005D39BE"/>
    <w:rsid w:val="005E0212"/>
    <w:rsid w:val="005E0FAA"/>
    <w:rsid w:val="005E0FB6"/>
    <w:rsid w:val="005E691B"/>
    <w:rsid w:val="005F0BB0"/>
    <w:rsid w:val="005F1ED3"/>
    <w:rsid w:val="00604B4D"/>
    <w:rsid w:val="00607846"/>
    <w:rsid w:val="00612BCB"/>
    <w:rsid w:val="00614294"/>
    <w:rsid w:val="0061678B"/>
    <w:rsid w:val="00617078"/>
    <w:rsid w:val="006177E4"/>
    <w:rsid w:val="00622C44"/>
    <w:rsid w:val="00627414"/>
    <w:rsid w:val="006328B0"/>
    <w:rsid w:val="0064364C"/>
    <w:rsid w:val="00643D6A"/>
    <w:rsid w:val="00646BE2"/>
    <w:rsid w:val="00654B53"/>
    <w:rsid w:val="00657012"/>
    <w:rsid w:val="00657A1B"/>
    <w:rsid w:val="00662D94"/>
    <w:rsid w:val="006660D8"/>
    <w:rsid w:val="00666E77"/>
    <w:rsid w:val="00667082"/>
    <w:rsid w:val="00670F60"/>
    <w:rsid w:val="00673352"/>
    <w:rsid w:val="00675EF5"/>
    <w:rsid w:val="00676ADD"/>
    <w:rsid w:val="0068620F"/>
    <w:rsid w:val="00687F16"/>
    <w:rsid w:val="00695330"/>
    <w:rsid w:val="006A25B6"/>
    <w:rsid w:val="006A2FC2"/>
    <w:rsid w:val="006A3AF9"/>
    <w:rsid w:val="006A4467"/>
    <w:rsid w:val="006A5066"/>
    <w:rsid w:val="006B18E1"/>
    <w:rsid w:val="006B3354"/>
    <w:rsid w:val="006B336C"/>
    <w:rsid w:val="006B3567"/>
    <w:rsid w:val="006B53B1"/>
    <w:rsid w:val="006C186F"/>
    <w:rsid w:val="006C2B4B"/>
    <w:rsid w:val="006C2DDE"/>
    <w:rsid w:val="006C35F0"/>
    <w:rsid w:val="006C372F"/>
    <w:rsid w:val="006C419C"/>
    <w:rsid w:val="006C5713"/>
    <w:rsid w:val="006C63D4"/>
    <w:rsid w:val="006C78F6"/>
    <w:rsid w:val="006D301A"/>
    <w:rsid w:val="006D67B5"/>
    <w:rsid w:val="006E015B"/>
    <w:rsid w:val="006E1EC0"/>
    <w:rsid w:val="006E1FDE"/>
    <w:rsid w:val="006E374E"/>
    <w:rsid w:val="006E68A6"/>
    <w:rsid w:val="006F0824"/>
    <w:rsid w:val="006F23BF"/>
    <w:rsid w:val="006F2973"/>
    <w:rsid w:val="006F335A"/>
    <w:rsid w:val="006F7B7B"/>
    <w:rsid w:val="006F7D76"/>
    <w:rsid w:val="0070334D"/>
    <w:rsid w:val="00703BCF"/>
    <w:rsid w:val="00710921"/>
    <w:rsid w:val="00710DFF"/>
    <w:rsid w:val="00712C7A"/>
    <w:rsid w:val="007149C2"/>
    <w:rsid w:val="00714FEB"/>
    <w:rsid w:val="00720F16"/>
    <w:rsid w:val="00720FEA"/>
    <w:rsid w:val="00721DED"/>
    <w:rsid w:val="00721F22"/>
    <w:rsid w:val="00722443"/>
    <w:rsid w:val="00722BD0"/>
    <w:rsid w:val="0072439F"/>
    <w:rsid w:val="00727373"/>
    <w:rsid w:val="007307B4"/>
    <w:rsid w:val="0073798E"/>
    <w:rsid w:val="00737B77"/>
    <w:rsid w:val="00740628"/>
    <w:rsid w:val="00750BA6"/>
    <w:rsid w:val="007553CD"/>
    <w:rsid w:val="00770A1F"/>
    <w:rsid w:val="00773AF3"/>
    <w:rsid w:val="00776B24"/>
    <w:rsid w:val="00776D91"/>
    <w:rsid w:val="00777C7C"/>
    <w:rsid w:val="0078149F"/>
    <w:rsid w:val="007833F2"/>
    <w:rsid w:val="00786E4C"/>
    <w:rsid w:val="00792E5E"/>
    <w:rsid w:val="0079301D"/>
    <w:rsid w:val="00794A46"/>
    <w:rsid w:val="00794DA7"/>
    <w:rsid w:val="00795CDF"/>
    <w:rsid w:val="007A03F7"/>
    <w:rsid w:val="007A1F48"/>
    <w:rsid w:val="007A20A1"/>
    <w:rsid w:val="007A6839"/>
    <w:rsid w:val="007A7340"/>
    <w:rsid w:val="007A7834"/>
    <w:rsid w:val="007B7C52"/>
    <w:rsid w:val="007C184A"/>
    <w:rsid w:val="007C3F25"/>
    <w:rsid w:val="007C4E7B"/>
    <w:rsid w:val="007C554D"/>
    <w:rsid w:val="007D21BF"/>
    <w:rsid w:val="007D3533"/>
    <w:rsid w:val="007D3E37"/>
    <w:rsid w:val="007D6969"/>
    <w:rsid w:val="007E55E7"/>
    <w:rsid w:val="007F44CF"/>
    <w:rsid w:val="007F61BC"/>
    <w:rsid w:val="0080183F"/>
    <w:rsid w:val="00802799"/>
    <w:rsid w:val="008037AD"/>
    <w:rsid w:val="008048D3"/>
    <w:rsid w:val="0080514F"/>
    <w:rsid w:val="00813B92"/>
    <w:rsid w:val="00816F4F"/>
    <w:rsid w:val="00817CB1"/>
    <w:rsid w:val="0082002E"/>
    <w:rsid w:val="008213C8"/>
    <w:rsid w:val="008333F3"/>
    <w:rsid w:val="00833EA7"/>
    <w:rsid w:val="00837A20"/>
    <w:rsid w:val="00837F9C"/>
    <w:rsid w:val="00842B6D"/>
    <w:rsid w:val="008434E8"/>
    <w:rsid w:val="00844C7A"/>
    <w:rsid w:val="0085405D"/>
    <w:rsid w:val="0085673B"/>
    <w:rsid w:val="00857438"/>
    <w:rsid w:val="008629A6"/>
    <w:rsid w:val="00862A59"/>
    <w:rsid w:val="00862D1C"/>
    <w:rsid w:val="00862F6B"/>
    <w:rsid w:val="008647CB"/>
    <w:rsid w:val="00866FA9"/>
    <w:rsid w:val="00870176"/>
    <w:rsid w:val="00871C05"/>
    <w:rsid w:val="00872EFF"/>
    <w:rsid w:val="0087529B"/>
    <w:rsid w:val="00877BAD"/>
    <w:rsid w:val="00882FF4"/>
    <w:rsid w:val="00892353"/>
    <w:rsid w:val="00892668"/>
    <w:rsid w:val="00897D32"/>
    <w:rsid w:val="008A0028"/>
    <w:rsid w:val="008A058E"/>
    <w:rsid w:val="008A113E"/>
    <w:rsid w:val="008A242E"/>
    <w:rsid w:val="008A2F07"/>
    <w:rsid w:val="008A4559"/>
    <w:rsid w:val="008A496F"/>
    <w:rsid w:val="008A4BA2"/>
    <w:rsid w:val="008A53C7"/>
    <w:rsid w:val="008A747B"/>
    <w:rsid w:val="008A7B9F"/>
    <w:rsid w:val="008B2EE6"/>
    <w:rsid w:val="008B35CD"/>
    <w:rsid w:val="008B3F6C"/>
    <w:rsid w:val="008B4A8B"/>
    <w:rsid w:val="008B505E"/>
    <w:rsid w:val="008C0451"/>
    <w:rsid w:val="008C3F17"/>
    <w:rsid w:val="008C526B"/>
    <w:rsid w:val="008C6063"/>
    <w:rsid w:val="008C7460"/>
    <w:rsid w:val="008C7D9F"/>
    <w:rsid w:val="008D5997"/>
    <w:rsid w:val="008D62CC"/>
    <w:rsid w:val="008E7309"/>
    <w:rsid w:val="008F0DDC"/>
    <w:rsid w:val="008F2B23"/>
    <w:rsid w:val="008F2DED"/>
    <w:rsid w:val="008F508F"/>
    <w:rsid w:val="008F51DF"/>
    <w:rsid w:val="00900303"/>
    <w:rsid w:val="00904DA8"/>
    <w:rsid w:val="009065C1"/>
    <w:rsid w:val="00912713"/>
    <w:rsid w:val="00914A7B"/>
    <w:rsid w:val="00915C3A"/>
    <w:rsid w:val="00920C29"/>
    <w:rsid w:val="00921CA8"/>
    <w:rsid w:val="0092519D"/>
    <w:rsid w:val="00925520"/>
    <w:rsid w:val="00927EDA"/>
    <w:rsid w:val="0093148A"/>
    <w:rsid w:val="009324EE"/>
    <w:rsid w:val="009339A1"/>
    <w:rsid w:val="00941A11"/>
    <w:rsid w:val="00944AAB"/>
    <w:rsid w:val="00944FC0"/>
    <w:rsid w:val="009454E0"/>
    <w:rsid w:val="00945E66"/>
    <w:rsid w:val="00953882"/>
    <w:rsid w:val="00953D28"/>
    <w:rsid w:val="00955E39"/>
    <w:rsid w:val="0095786D"/>
    <w:rsid w:val="00967CC0"/>
    <w:rsid w:val="00971F2E"/>
    <w:rsid w:val="00972785"/>
    <w:rsid w:val="0097656C"/>
    <w:rsid w:val="00976788"/>
    <w:rsid w:val="00977E34"/>
    <w:rsid w:val="00982180"/>
    <w:rsid w:val="0098246D"/>
    <w:rsid w:val="00984318"/>
    <w:rsid w:val="00987A63"/>
    <w:rsid w:val="00987C3C"/>
    <w:rsid w:val="00994DCE"/>
    <w:rsid w:val="009A03B5"/>
    <w:rsid w:val="009A21FD"/>
    <w:rsid w:val="009A5FF8"/>
    <w:rsid w:val="009A6D20"/>
    <w:rsid w:val="009B3BCD"/>
    <w:rsid w:val="009B7D09"/>
    <w:rsid w:val="009C02D8"/>
    <w:rsid w:val="009D0817"/>
    <w:rsid w:val="009D197E"/>
    <w:rsid w:val="009D3A8F"/>
    <w:rsid w:val="009E0F88"/>
    <w:rsid w:val="009E2209"/>
    <w:rsid w:val="009E5043"/>
    <w:rsid w:val="009E6574"/>
    <w:rsid w:val="009F155D"/>
    <w:rsid w:val="009F4787"/>
    <w:rsid w:val="009F76F6"/>
    <w:rsid w:val="00A03F2B"/>
    <w:rsid w:val="00A04A20"/>
    <w:rsid w:val="00A07929"/>
    <w:rsid w:val="00A11FE6"/>
    <w:rsid w:val="00A1345D"/>
    <w:rsid w:val="00A30938"/>
    <w:rsid w:val="00A30DCF"/>
    <w:rsid w:val="00A31A8F"/>
    <w:rsid w:val="00A343DB"/>
    <w:rsid w:val="00A36858"/>
    <w:rsid w:val="00A4088D"/>
    <w:rsid w:val="00A4388D"/>
    <w:rsid w:val="00A43F50"/>
    <w:rsid w:val="00A46077"/>
    <w:rsid w:val="00A505D9"/>
    <w:rsid w:val="00A52703"/>
    <w:rsid w:val="00A53B4E"/>
    <w:rsid w:val="00A53CDB"/>
    <w:rsid w:val="00A56431"/>
    <w:rsid w:val="00A609F9"/>
    <w:rsid w:val="00A60D4C"/>
    <w:rsid w:val="00A621B5"/>
    <w:rsid w:val="00A63E13"/>
    <w:rsid w:val="00A701AA"/>
    <w:rsid w:val="00A803E4"/>
    <w:rsid w:val="00A809DF"/>
    <w:rsid w:val="00A828C9"/>
    <w:rsid w:val="00A85615"/>
    <w:rsid w:val="00A85A83"/>
    <w:rsid w:val="00A8653E"/>
    <w:rsid w:val="00A91B77"/>
    <w:rsid w:val="00A935F6"/>
    <w:rsid w:val="00A93BF8"/>
    <w:rsid w:val="00AA004E"/>
    <w:rsid w:val="00AA1828"/>
    <w:rsid w:val="00AA2D76"/>
    <w:rsid w:val="00AA3736"/>
    <w:rsid w:val="00AA68B9"/>
    <w:rsid w:val="00AA6A2D"/>
    <w:rsid w:val="00AA7237"/>
    <w:rsid w:val="00AA7EA5"/>
    <w:rsid w:val="00AB0961"/>
    <w:rsid w:val="00AB4294"/>
    <w:rsid w:val="00AB65F1"/>
    <w:rsid w:val="00AB6A38"/>
    <w:rsid w:val="00AC004A"/>
    <w:rsid w:val="00AC00D5"/>
    <w:rsid w:val="00AC4541"/>
    <w:rsid w:val="00AC4725"/>
    <w:rsid w:val="00AC7152"/>
    <w:rsid w:val="00AD05CF"/>
    <w:rsid w:val="00AD0956"/>
    <w:rsid w:val="00AD7EDC"/>
    <w:rsid w:val="00AE0B32"/>
    <w:rsid w:val="00AE3C5B"/>
    <w:rsid w:val="00AE4110"/>
    <w:rsid w:val="00AF5134"/>
    <w:rsid w:val="00AF6DFC"/>
    <w:rsid w:val="00B00CBB"/>
    <w:rsid w:val="00B01AB3"/>
    <w:rsid w:val="00B04499"/>
    <w:rsid w:val="00B05039"/>
    <w:rsid w:val="00B10E43"/>
    <w:rsid w:val="00B11964"/>
    <w:rsid w:val="00B11DA2"/>
    <w:rsid w:val="00B12074"/>
    <w:rsid w:val="00B12228"/>
    <w:rsid w:val="00B12A7C"/>
    <w:rsid w:val="00B13007"/>
    <w:rsid w:val="00B15E22"/>
    <w:rsid w:val="00B16407"/>
    <w:rsid w:val="00B1771C"/>
    <w:rsid w:val="00B216E4"/>
    <w:rsid w:val="00B2688D"/>
    <w:rsid w:val="00B27222"/>
    <w:rsid w:val="00B30C6B"/>
    <w:rsid w:val="00B33ABC"/>
    <w:rsid w:val="00B34C39"/>
    <w:rsid w:val="00B44A57"/>
    <w:rsid w:val="00B44AC6"/>
    <w:rsid w:val="00B474CC"/>
    <w:rsid w:val="00B47788"/>
    <w:rsid w:val="00B56533"/>
    <w:rsid w:val="00B5748C"/>
    <w:rsid w:val="00B574F9"/>
    <w:rsid w:val="00B61DFD"/>
    <w:rsid w:val="00B643AC"/>
    <w:rsid w:val="00B72B8A"/>
    <w:rsid w:val="00B76380"/>
    <w:rsid w:val="00B77268"/>
    <w:rsid w:val="00B82D78"/>
    <w:rsid w:val="00B82EEA"/>
    <w:rsid w:val="00B90148"/>
    <w:rsid w:val="00B93E41"/>
    <w:rsid w:val="00B956B4"/>
    <w:rsid w:val="00B96C4C"/>
    <w:rsid w:val="00BA0CA2"/>
    <w:rsid w:val="00BA1D86"/>
    <w:rsid w:val="00BA38FF"/>
    <w:rsid w:val="00BA792C"/>
    <w:rsid w:val="00BB114F"/>
    <w:rsid w:val="00BB52E4"/>
    <w:rsid w:val="00BB6635"/>
    <w:rsid w:val="00BB7388"/>
    <w:rsid w:val="00BB7FC3"/>
    <w:rsid w:val="00BC35AD"/>
    <w:rsid w:val="00BC368D"/>
    <w:rsid w:val="00BC463B"/>
    <w:rsid w:val="00BC5603"/>
    <w:rsid w:val="00BC62E9"/>
    <w:rsid w:val="00BD225C"/>
    <w:rsid w:val="00BD4985"/>
    <w:rsid w:val="00BD51ED"/>
    <w:rsid w:val="00BD6033"/>
    <w:rsid w:val="00BD6706"/>
    <w:rsid w:val="00BE0D39"/>
    <w:rsid w:val="00BE653C"/>
    <w:rsid w:val="00BF1996"/>
    <w:rsid w:val="00BF3052"/>
    <w:rsid w:val="00C107A5"/>
    <w:rsid w:val="00C112EB"/>
    <w:rsid w:val="00C11B82"/>
    <w:rsid w:val="00C13FBA"/>
    <w:rsid w:val="00C20CC7"/>
    <w:rsid w:val="00C2148F"/>
    <w:rsid w:val="00C2452E"/>
    <w:rsid w:val="00C24A56"/>
    <w:rsid w:val="00C251CA"/>
    <w:rsid w:val="00C2692F"/>
    <w:rsid w:val="00C26F7B"/>
    <w:rsid w:val="00C308A5"/>
    <w:rsid w:val="00C330F6"/>
    <w:rsid w:val="00C35B4A"/>
    <w:rsid w:val="00C35B83"/>
    <w:rsid w:val="00C35B97"/>
    <w:rsid w:val="00C36DD5"/>
    <w:rsid w:val="00C410E7"/>
    <w:rsid w:val="00C445DF"/>
    <w:rsid w:val="00C45731"/>
    <w:rsid w:val="00C4621E"/>
    <w:rsid w:val="00C520EC"/>
    <w:rsid w:val="00C53BF1"/>
    <w:rsid w:val="00C54687"/>
    <w:rsid w:val="00C553FE"/>
    <w:rsid w:val="00C62F20"/>
    <w:rsid w:val="00C63860"/>
    <w:rsid w:val="00C647E9"/>
    <w:rsid w:val="00C66B63"/>
    <w:rsid w:val="00C702F1"/>
    <w:rsid w:val="00C73D2D"/>
    <w:rsid w:val="00C75698"/>
    <w:rsid w:val="00C75D79"/>
    <w:rsid w:val="00C77421"/>
    <w:rsid w:val="00C80555"/>
    <w:rsid w:val="00C84201"/>
    <w:rsid w:val="00C93733"/>
    <w:rsid w:val="00C95157"/>
    <w:rsid w:val="00C953D8"/>
    <w:rsid w:val="00C95A37"/>
    <w:rsid w:val="00C96C59"/>
    <w:rsid w:val="00C97AF4"/>
    <w:rsid w:val="00C97E10"/>
    <w:rsid w:val="00CA43BE"/>
    <w:rsid w:val="00CA63DF"/>
    <w:rsid w:val="00CA75AF"/>
    <w:rsid w:val="00CB60E5"/>
    <w:rsid w:val="00CC22D5"/>
    <w:rsid w:val="00CC2FE0"/>
    <w:rsid w:val="00CC3E9D"/>
    <w:rsid w:val="00CC5E71"/>
    <w:rsid w:val="00CC5F26"/>
    <w:rsid w:val="00CC6568"/>
    <w:rsid w:val="00CC69C2"/>
    <w:rsid w:val="00CD23CE"/>
    <w:rsid w:val="00CD313D"/>
    <w:rsid w:val="00CD4954"/>
    <w:rsid w:val="00CE0BA9"/>
    <w:rsid w:val="00CE14DD"/>
    <w:rsid w:val="00CE29CA"/>
    <w:rsid w:val="00CE7914"/>
    <w:rsid w:val="00CF42F1"/>
    <w:rsid w:val="00CF72BE"/>
    <w:rsid w:val="00D01553"/>
    <w:rsid w:val="00D06815"/>
    <w:rsid w:val="00D06C5A"/>
    <w:rsid w:val="00D07025"/>
    <w:rsid w:val="00D1043D"/>
    <w:rsid w:val="00D1235E"/>
    <w:rsid w:val="00D13DD0"/>
    <w:rsid w:val="00D22806"/>
    <w:rsid w:val="00D25204"/>
    <w:rsid w:val="00D26C7A"/>
    <w:rsid w:val="00D31CE7"/>
    <w:rsid w:val="00D341FC"/>
    <w:rsid w:val="00D349AB"/>
    <w:rsid w:val="00D40592"/>
    <w:rsid w:val="00D40C07"/>
    <w:rsid w:val="00D42C71"/>
    <w:rsid w:val="00D43BFD"/>
    <w:rsid w:val="00D460F4"/>
    <w:rsid w:val="00D46955"/>
    <w:rsid w:val="00D507D5"/>
    <w:rsid w:val="00D5228B"/>
    <w:rsid w:val="00D527BC"/>
    <w:rsid w:val="00D54F7C"/>
    <w:rsid w:val="00D57719"/>
    <w:rsid w:val="00D60095"/>
    <w:rsid w:val="00D60344"/>
    <w:rsid w:val="00D6674C"/>
    <w:rsid w:val="00D71086"/>
    <w:rsid w:val="00D712FE"/>
    <w:rsid w:val="00D7288F"/>
    <w:rsid w:val="00D748AB"/>
    <w:rsid w:val="00D91CD3"/>
    <w:rsid w:val="00D92B4C"/>
    <w:rsid w:val="00D92F65"/>
    <w:rsid w:val="00D95583"/>
    <w:rsid w:val="00DA0B1E"/>
    <w:rsid w:val="00DA2811"/>
    <w:rsid w:val="00DB0859"/>
    <w:rsid w:val="00DB2617"/>
    <w:rsid w:val="00DB5735"/>
    <w:rsid w:val="00DB6453"/>
    <w:rsid w:val="00DC5F71"/>
    <w:rsid w:val="00DC76A6"/>
    <w:rsid w:val="00DC78DB"/>
    <w:rsid w:val="00DD1964"/>
    <w:rsid w:val="00DD6CE5"/>
    <w:rsid w:val="00DE1440"/>
    <w:rsid w:val="00DE17E8"/>
    <w:rsid w:val="00DE2E03"/>
    <w:rsid w:val="00DE5DA9"/>
    <w:rsid w:val="00DE616A"/>
    <w:rsid w:val="00DE6AC6"/>
    <w:rsid w:val="00DF062C"/>
    <w:rsid w:val="00E06E1F"/>
    <w:rsid w:val="00E10210"/>
    <w:rsid w:val="00E12CED"/>
    <w:rsid w:val="00E147E1"/>
    <w:rsid w:val="00E1610A"/>
    <w:rsid w:val="00E20E8E"/>
    <w:rsid w:val="00E21E33"/>
    <w:rsid w:val="00E22DF0"/>
    <w:rsid w:val="00E23253"/>
    <w:rsid w:val="00E239D9"/>
    <w:rsid w:val="00E2755E"/>
    <w:rsid w:val="00E323B8"/>
    <w:rsid w:val="00E32B87"/>
    <w:rsid w:val="00E36B19"/>
    <w:rsid w:val="00E36BC1"/>
    <w:rsid w:val="00E4059D"/>
    <w:rsid w:val="00E447E8"/>
    <w:rsid w:val="00E555F3"/>
    <w:rsid w:val="00E63354"/>
    <w:rsid w:val="00E67C5B"/>
    <w:rsid w:val="00E74E71"/>
    <w:rsid w:val="00E814D8"/>
    <w:rsid w:val="00E835A4"/>
    <w:rsid w:val="00E85150"/>
    <w:rsid w:val="00E91197"/>
    <w:rsid w:val="00E93023"/>
    <w:rsid w:val="00E95E94"/>
    <w:rsid w:val="00EA2C7C"/>
    <w:rsid w:val="00EA5380"/>
    <w:rsid w:val="00EA7EC5"/>
    <w:rsid w:val="00EB1D8B"/>
    <w:rsid w:val="00ED034A"/>
    <w:rsid w:val="00ED3095"/>
    <w:rsid w:val="00ED56BF"/>
    <w:rsid w:val="00ED6875"/>
    <w:rsid w:val="00ED7608"/>
    <w:rsid w:val="00ED7FC6"/>
    <w:rsid w:val="00EE0541"/>
    <w:rsid w:val="00EE2CE6"/>
    <w:rsid w:val="00EE439C"/>
    <w:rsid w:val="00EF24A5"/>
    <w:rsid w:val="00EF2A8F"/>
    <w:rsid w:val="00EF5812"/>
    <w:rsid w:val="00F0579E"/>
    <w:rsid w:val="00F117AE"/>
    <w:rsid w:val="00F160D8"/>
    <w:rsid w:val="00F20736"/>
    <w:rsid w:val="00F20852"/>
    <w:rsid w:val="00F216F8"/>
    <w:rsid w:val="00F217D4"/>
    <w:rsid w:val="00F218D2"/>
    <w:rsid w:val="00F23864"/>
    <w:rsid w:val="00F27A56"/>
    <w:rsid w:val="00F35A7A"/>
    <w:rsid w:val="00F35F29"/>
    <w:rsid w:val="00F37859"/>
    <w:rsid w:val="00F402F9"/>
    <w:rsid w:val="00F40C65"/>
    <w:rsid w:val="00F4180E"/>
    <w:rsid w:val="00F41D85"/>
    <w:rsid w:val="00F43E68"/>
    <w:rsid w:val="00F50DE1"/>
    <w:rsid w:val="00F55D83"/>
    <w:rsid w:val="00F568A9"/>
    <w:rsid w:val="00F56E49"/>
    <w:rsid w:val="00F56FE7"/>
    <w:rsid w:val="00F61CDB"/>
    <w:rsid w:val="00F61E12"/>
    <w:rsid w:val="00F6263D"/>
    <w:rsid w:val="00F6293F"/>
    <w:rsid w:val="00F6747D"/>
    <w:rsid w:val="00F704CB"/>
    <w:rsid w:val="00F71ABF"/>
    <w:rsid w:val="00F754F2"/>
    <w:rsid w:val="00F76910"/>
    <w:rsid w:val="00F8478E"/>
    <w:rsid w:val="00F87515"/>
    <w:rsid w:val="00F9011A"/>
    <w:rsid w:val="00F901AC"/>
    <w:rsid w:val="00F90B66"/>
    <w:rsid w:val="00F9132B"/>
    <w:rsid w:val="00F9172C"/>
    <w:rsid w:val="00F91BAF"/>
    <w:rsid w:val="00F92563"/>
    <w:rsid w:val="00F92948"/>
    <w:rsid w:val="00F949A1"/>
    <w:rsid w:val="00F964D7"/>
    <w:rsid w:val="00FA715D"/>
    <w:rsid w:val="00FB3E77"/>
    <w:rsid w:val="00FB5625"/>
    <w:rsid w:val="00FC003F"/>
    <w:rsid w:val="00FC1003"/>
    <w:rsid w:val="00FC11BD"/>
    <w:rsid w:val="00FC1927"/>
    <w:rsid w:val="00FC35F4"/>
    <w:rsid w:val="00FC39C1"/>
    <w:rsid w:val="00FC3B5E"/>
    <w:rsid w:val="00FC4D70"/>
    <w:rsid w:val="00FC51BD"/>
    <w:rsid w:val="00FC51CD"/>
    <w:rsid w:val="00FC5EC2"/>
    <w:rsid w:val="00FD00C3"/>
    <w:rsid w:val="00FD16BA"/>
    <w:rsid w:val="00FD2321"/>
    <w:rsid w:val="00FD31A1"/>
    <w:rsid w:val="00FD3482"/>
    <w:rsid w:val="00FD57CD"/>
    <w:rsid w:val="00FD622C"/>
    <w:rsid w:val="00FE586A"/>
    <w:rsid w:val="00FE6AFD"/>
    <w:rsid w:val="00FF0B3E"/>
    <w:rsid w:val="00FF3736"/>
    <w:rsid w:val="00FF3C5E"/>
    <w:rsid w:val="00FF437E"/>
    <w:rsid w:val="00FF5996"/>
    <w:rsid w:val="00FF6D12"/>
    <w:rsid w:val="00FF73B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021819"/>
  <w15:chartTrackingRefBased/>
  <w15:docId w15:val="{F6AD37B5-7B9B-4C1F-8226-614FD3F7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5D33"/>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paragraph" w:customStyle="1" w:styleId="a">
    <w:name w:val="바탕글"/>
    <w:rsid w:val="00185D33"/>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eastAsia="BatangChe"/>
      <w:color w:val="000000"/>
      <w:lang w:eastAsia="ko-KR"/>
    </w:rPr>
  </w:style>
  <w:style w:type="paragraph" w:styleId="ListParagraph">
    <w:name w:val="List Paragraph"/>
    <w:basedOn w:val="Normal"/>
    <w:qFormat/>
    <w:rsid w:val="00185D33"/>
    <w:pPr>
      <w:ind w:left="720"/>
      <w:contextualSpacing/>
    </w:pPr>
  </w:style>
  <w:style w:type="character" w:styleId="CommentReference">
    <w:name w:val="annotation reference"/>
    <w:basedOn w:val="DefaultParagraphFont"/>
    <w:rsid w:val="00CD4954"/>
    <w:rPr>
      <w:sz w:val="16"/>
      <w:szCs w:val="16"/>
    </w:rPr>
  </w:style>
  <w:style w:type="paragraph" w:styleId="CommentText">
    <w:name w:val="annotation text"/>
    <w:basedOn w:val="Normal"/>
    <w:link w:val="CommentTextChar"/>
    <w:rsid w:val="00CD4954"/>
  </w:style>
  <w:style w:type="character" w:customStyle="1" w:styleId="CommentTextChar">
    <w:name w:val="Comment Text Char"/>
    <w:basedOn w:val="DefaultParagraphFont"/>
    <w:link w:val="CommentText"/>
    <w:rsid w:val="00CD4954"/>
    <w:rPr>
      <w:lang w:eastAsia="en-US"/>
    </w:rPr>
  </w:style>
  <w:style w:type="paragraph" w:styleId="CommentSubject">
    <w:name w:val="annotation subject"/>
    <w:basedOn w:val="CommentText"/>
    <w:next w:val="CommentText"/>
    <w:link w:val="CommentSubjectChar"/>
    <w:rsid w:val="00CD4954"/>
    <w:rPr>
      <w:b/>
      <w:bCs/>
    </w:rPr>
  </w:style>
  <w:style w:type="character" w:customStyle="1" w:styleId="CommentSubjectChar">
    <w:name w:val="Comment Subject Char"/>
    <w:basedOn w:val="CommentTextChar"/>
    <w:link w:val="CommentSubject"/>
    <w:rsid w:val="00CD4954"/>
    <w:rPr>
      <w:b/>
      <w:bCs/>
      <w:lang w:eastAsia="en-US"/>
    </w:rPr>
  </w:style>
  <w:style w:type="paragraph" w:styleId="BalloonText">
    <w:name w:val="Balloon Text"/>
    <w:basedOn w:val="Normal"/>
    <w:link w:val="BalloonTextChar"/>
    <w:rsid w:val="00CD4954"/>
    <w:rPr>
      <w:rFonts w:ascii="Segoe UI" w:hAnsi="Segoe UI" w:cs="Segoe UI"/>
      <w:sz w:val="18"/>
      <w:szCs w:val="18"/>
    </w:rPr>
  </w:style>
  <w:style w:type="character" w:customStyle="1" w:styleId="BalloonTextChar">
    <w:name w:val="Balloon Text Char"/>
    <w:basedOn w:val="DefaultParagraphFont"/>
    <w:link w:val="BalloonText"/>
    <w:rsid w:val="00CD4954"/>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B72B8A"/>
    <w:rPr>
      <w:color w:val="605E5C"/>
      <w:shd w:val="clear" w:color="auto" w:fill="E1DFDD"/>
    </w:rPr>
  </w:style>
  <w:style w:type="paragraph" w:styleId="NormalWeb">
    <w:name w:val="Normal (Web)"/>
    <w:basedOn w:val="Normal"/>
    <w:uiPriority w:val="99"/>
    <w:unhideWhenUsed/>
    <w:rsid w:val="00B72B8A"/>
    <w:pPr>
      <w:autoSpaceDE/>
      <w:autoSpaceDN/>
      <w:spacing w:before="100" w:beforeAutospacing="1" w:after="100" w:afterAutospacing="1"/>
    </w:pPr>
    <w:rPr>
      <w:sz w:val="24"/>
      <w:szCs w:val="24"/>
      <w:lang w:eastAsia="zh-TW"/>
    </w:rPr>
  </w:style>
  <w:style w:type="character" w:styleId="Emphasis">
    <w:name w:val="Emphasis"/>
    <w:basedOn w:val="DefaultParagraphFont"/>
    <w:qFormat/>
    <w:rsid w:val="00471911"/>
    <w:rPr>
      <w:i/>
      <w:iCs/>
    </w:rPr>
  </w:style>
  <w:style w:type="character" w:styleId="PlaceholderText">
    <w:name w:val="Placeholder Text"/>
    <w:basedOn w:val="DefaultParagraphFont"/>
    <w:semiHidden/>
    <w:rsid w:val="00E22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4609">
      <w:bodyDiv w:val="1"/>
      <w:marLeft w:val="0"/>
      <w:marRight w:val="0"/>
      <w:marTop w:val="0"/>
      <w:marBottom w:val="0"/>
      <w:divBdr>
        <w:top w:val="none" w:sz="0" w:space="0" w:color="auto"/>
        <w:left w:val="none" w:sz="0" w:space="0" w:color="auto"/>
        <w:bottom w:val="none" w:sz="0" w:space="0" w:color="auto"/>
        <w:right w:val="none" w:sz="0" w:space="0" w:color="auto"/>
      </w:divBdr>
      <w:divsChild>
        <w:div w:id="622689913">
          <w:marLeft w:val="0"/>
          <w:marRight w:val="0"/>
          <w:marTop w:val="0"/>
          <w:marBottom w:val="0"/>
          <w:divBdr>
            <w:top w:val="none" w:sz="0" w:space="0" w:color="auto"/>
            <w:left w:val="none" w:sz="0" w:space="0" w:color="auto"/>
            <w:bottom w:val="none" w:sz="0" w:space="0" w:color="auto"/>
            <w:right w:val="none" w:sz="0" w:space="0" w:color="auto"/>
          </w:divBdr>
          <w:divsChild>
            <w:div w:id="1034037969">
              <w:marLeft w:val="0"/>
              <w:marRight w:val="0"/>
              <w:marTop w:val="0"/>
              <w:marBottom w:val="0"/>
              <w:divBdr>
                <w:top w:val="none" w:sz="0" w:space="0" w:color="auto"/>
                <w:left w:val="none" w:sz="0" w:space="0" w:color="auto"/>
                <w:bottom w:val="none" w:sz="0" w:space="0" w:color="auto"/>
                <w:right w:val="none" w:sz="0" w:space="0" w:color="auto"/>
              </w:divBdr>
              <w:divsChild>
                <w:div w:id="990137851">
                  <w:marLeft w:val="0"/>
                  <w:marRight w:val="0"/>
                  <w:marTop w:val="0"/>
                  <w:marBottom w:val="0"/>
                  <w:divBdr>
                    <w:top w:val="none" w:sz="0" w:space="0" w:color="auto"/>
                    <w:left w:val="none" w:sz="0" w:space="0" w:color="auto"/>
                    <w:bottom w:val="none" w:sz="0" w:space="0" w:color="auto"/>
                    <w:right w:val="none" w:sz="0" w:space="0" w:color="auto"/>
                  </w:divBdr>
                  <w:divsChild>
                    <w:div w:id="6583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607255">
      <w:bodyDiv w:val="1"/>
      <w:marLeft w:val="0"/>
      <w:marRight w:val="0"/>
      <w:marTop w:val="0"/>
      <w:marBottom w:val="0"/>
      <w:divBdr>
        <w:top w:val="none" w:sz="0" w:space="0" w:color="auto"/>
        <w:left w:val="none" w:sz="0" w:space="0" w:color="auto"/>
        <w:bottom w:val="none" w:sz="0" w:space="0" w:color="auto"/>
        <w:right w:val="none" w:sz="0" w:space="0" w:color="auto"/>
      </w:divBdr>
    </w:div>
    <w:div w:id="386104212">
      <w:bodyDiv w:val="1"/>
      <w:marLeft w:val="0"/>
      <w:marRight w:val="0"/>
      <w:marTop w:val="0"/>
      <w:marBottom w:val="0"/>
      <w:divBdr>
        <w:top w:val="none" w:sz="0" w:space="0" w:color="auto"/>
        <w:left w:val="none" w:sz="0" w:space="0" w:color="auto"/>
        <w:bottom w:val="none" w:sz="0" w:space="0" w:color="auto"/>
        <w:right w:val="none" w:sz="0" w:space="0" w:color="auto"/>
      </w:divBdr>
    </w:div>
    <w:div w:id="392243611">
      <w:bodyDiv w:val="1"/>
      <w:marLeft w:val="0"/>
      <w:marRight w:val="0"/>
      <w:marTop w:val="0"/>
      <w:marBottom w:val="0"/>
      <w:divBdr>
        <w:top w:val="none" w:sz="0" w:space="0" w:color="auto"/>
        <w:left w:val="none" w:sz="0" w:space="0" w:color="auto"/>
        <w:bottom w:val="none" w:sz="0" w:space="0" w:color="auto"/>
        <w:right w:val="none" w:sz="0" w:space="0" w:color="auto"/>
      </w:divBdr>
    </w:div>
    <w:div w:id="397480574">
      <w:bodyDiv w:val="1"/>
      <w:marLeft w:val="0"/>
      <w:marRight w:val="0"/>
      <w:marTop w:val="0"/>
      <w:marBottom w:val="0"/>
      <w:divBdr>
        <w:top w:val="none" w:sz="0" w:space="0" w:color="auto"/>
        <w:left w:val="none" w:sz="0" w:space="0" w:color="auto"/>
        <w:bottom w:val="none" w:sz="0" w:space="0" w:color="auto"/>
        <w:right w:val="none" w:sz="0" w:space="0" w:color="auto"/>
      </w:divBdr>
    </w:div>
    <w:div w:id="738939669">
      <w:bodyDiv w:val="1"/>
      <w:marLeft w:val="0"/>
      <w:marRight w:val="0"/>
      <w:marTop w:val="0"/>
      <w:marBottom w:val="0"/>
      <w:divBdr>
        <w:top w:val="none" w:sz="0" w:space="0" w:color="auto"/>
        <w:left w:val="none" w:sz="0" w:space="0" w:color="auto"/>
        <w:bottom w:val="none" w:sz="0" w:space="0" w:color="auto"/>
        <w:right w:val="none" w:sz="0" w:space="0" w:color="auto"/>
      </w:divBdr>
    </w:div>
    <w:div w:id="771055098">
      <w:bodyDiv w:val="1"/>
      <w:marLeft w:val="0"/>
      <w:marRight w:val="0"/>
      <w:marTop w:val="0"/>
      <w:marBottom w:val="0"/>
      <w:divBdr>
        <w:top w:val="none" w:sz="0" w:space="0" w:color="auto"/>
        <w:left w:val="none" w:sz="0" w:space="0" w:color="auto"/>
        <w:bottom w:val="none" w:sz="0" w:space="0" w:color="auto"/>
        <w:right w:val="none" w:sz="0" w:space="0" w:color="auto"/>
      </w:divBdr>
    </w:div>
    <w:div w:id="791510563">
      <w:bodyDiv w:val="1"/>
      <w:marLeft w:val="0"/>
      <w:marRight w:val="0"/>
      <w:marTop w:val="0"/>
      <w:marBottom w:val="0"/>
      <w:divBdr>
        <w:top w:val="none" w:sz="0" w:space="0" w:color="auto"/>
        <w:left w:val="none" w:sz="0" w:space="0" w:color="auto"/>
        <w:bottom w:val="none" w:sz="0" w:space="0" w:color="auto"/>
        <w:right w:val="none" w:sz="0" w:space="0" w:color="auto"/>
      </w:divBdr>
    </w:div>
    <w:div w:id="801076019">
      <w:bodyDiv w:val="1"/>
      <w:marLeft w:val="0"/>
      <w:marRight w:val="0"/>
      <w:marTop w:val="0"/>
      <w:marBottom w:val="0"/>
      <w:divBdr>
        <w:top w:val="none" w:sz="0" w:space="0" w:color="auto"/>
        <w:left w:val="none" w:sz="0" w:space="0" w:color="auto"/>
        <w:bottom w:val="none" w:sz="0" w:space="0" w:color="auto"/>
        <w:right w:val="none" w:sz="0" w:space="0" w:color="auto"/>
      </w:divBdr>
    </w:div>
    <w:div w:id="835724485">
      <w:bodyDiv w:val="1"/>
      <w:marLeft w:val="0"/>
      <w:marRight w:val="0"/>
      <w:marTop w:val="0"/>
      <w:marBottom w:val="0"/>
      <w:divBdr>
        <w:top w:val="none" w:sz="0" w:space="0" w:color="auto"/>
        <w:left w:val="none" w:sz="0" w:space="0" w:color="auto"/>
        <w:bottom w:val="none" w:sz="0" w:space="0" w:color="auto"/>
        <w:right w:val="none" w:sz="0" w:space="0" w:color="auto"/>
      </w:divBdr>
    </w:div>
    <w:div w:id="1028606457">
      <w:bodyDiv w:val="1"/>
      <w:marLeft w:val="0"/>
      <w:marRight w:val="0"/>
      <w:marTop w:val="0"/>
      <w:marBottom w:val="0"/>
      <w:divBdr>
        <w:top w:val="none" w:sz="0" w:space="0" w:color="auto"/>
        <w:left w:val="none" w:sz="0" w:space="0" w:color="auto"/>
        <w:bottom w:val="none" w:sz="0" w:space="0" w:color="auto"/>
        <w:right w:val="none" w:sz="0" w:space="0" w:color="auto"/>
      </w:divBdr>
      <w:divsChild>
        <w:div w:id="1807696795">
          <w:marLeft w:val="0"/>
          <w:marRight w:val="0"/>
          <w:marTop w:val="0"/>
          <w:marBottom w:val="0"/>
          <w:divBdr>
            <w:top w:val="none" w:sz="0" w:space="0" w:color="auto"/>
            <w:left w:val="none" w:sz="0" w:space="0" w:color="auto"/>
            <w:bottom w:val="none" w:sz="0" w:space="0" w:color="auto"/>
            <w:right w:val="none" w:sz="0" w:space="0" w:color="auto"/>
          </w:divBdr>
          <w:divsChild>
            <w:div w:id="1719237110">
              <w:marLeft w:val="0"/>
              <w:marRight w:val="0"/>
              <w:marTop w:val="0"/>
              <w:marBottom w:val="0"/>
              <w:divBdr>
                <w:top w:val="none" w:sz="0" w:space="0" w:color="auto"/>
                <w:left w:val="none" w:sz="0" w:space="0" w:color="auto"/>
                <w:bottom w:val="none" w:sz="0" w:space="0" w:color="auto"/>
                <w:right w:val="none" w:sz="0" w:space="0" w:color="auto"/>
              </w:divBdr>
              <w:divsChild>
                <w:div w:id="847718612">
                  <w:marLeft w:val="0"/>
                  <w:marRight w:val="0"/>
                  <w:marTop w:val="0"/>
                  <w:marBottom w:val="0"/>
                  <w:divBdr>
                    <w:top w:val="none" w:sz="0" w:space="0" w:color="auto"/>
                    <w:left w:val="none" w:sz="0" w:space="0" w:color="auto"/>
                    <w:bottom w:val="none" w:sz="0" w:space="0" w:color="auto"/>
                    <w:right w:val="none" w:sz="0" w:space="0" w:color="auto"/>
                  </w:divBdr>
                  <w:divsChild>
                    <w:div w:id="1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0469">
      <w:bodyDiv w:val="1"/>
      <w:marLeft w:val="0"/>
      <w:marRight w:val="0"/>
      <w:marTop w:val="0"/>
      <w:marBottom w:val="0"/>
      <w:divBdr>
        <w:top w:val="none" w:sz="0" w:space="0" w:color="auto"/>
        <w:left w:val="none" w:sz="0" w:space="0" w:color="auto"/>
        <w:bottom w:val="none" w:sz="0" w:space="0" w:color="auto"/>
        <w:right w:val="none" w:sz="0" w:space="0" w:color="auto"/>
      </w:divBdr>
    </w:div>
    <w:div w:id="1087310332">
      <w:bodyDiv w:val="1"/>
      <w:marLeft w:val="0"/>
      <w:marRight w:val="0"/>
      <w:marTop w:val="0"/>
      <w:marBottom w:val="0"/>
      <w:divBdr>
        <w:top w:val="none" w:sz="0" w:space="0" w:color="auto"/>
        <w:left w:val="none" w:sz="0" w:space="0" w:color="auto"/>
        <w:bottom w:val="none" w:sz="0" w:space="0" w:color="auto"/>
        <w:right w:val="none" w:sz="0" w:space="0" w:color="auto"/>
      </w:divBdr>
    </w:div>
    <w:div w:id="1217007073">
      <w:bodyDiv w:val="1"/>
      <w:marLeft w:val="0"/>
      <w:marRight w:val="0"/>
      <w:marTop w:val="0"/>
      <w:marBottom w:val="0"/>
      <w:divBdr>
        <w:top w:val="none" w:sz="0" w:space="0" w:color="auto"/>
        <w:left w:val="none" w:sz="0" w:space="0" w:color="auto"/>
        <w:bottom w:val="none" w:sz="0" w:space="0" w:color="auto"/>
        <w:right w:val="none" w:sz="0" w:space="0" w:color="auto"/>
      </w:divBdr>
    </w:div>
    <w:div w:id="1296640310">
      <w:bodyDiv w:val="1"/>
      <w:marLeft w:val="0"/>
      <w:marRight w:val="0"/>
      <w:marTop w:val="0"/>
      <w:marBottom w:val="0"/>
      <w:divBdr>
        <w:top w:val="none" w:sz="0" w:space="0" w:color="auto"/>
        <w:left w:val="none" w:sz="0" w:space="0" w:color="auto"/>
        <w:bottom w:val="none" w:sz="0" w:space="0" w:color="auto"/>
        <w:right w:val="none" w:sz="0" w:space="0" w:color="auto"/>
      </w:divBdr>
    </w:div>
    <w:div w:id="1334718778">
      <w:bodyDiv w:val="1"/>
      <w:marLeft w:val="0"/>
      <w:marRight w:val="0"/>
      <w:marTop w:val="0"/>
      <w:marBottom w:val="0"/>
      <w:divBdr>
        <w:top w:val="none" w:sz="0" w:space="0" w:color="auto"/>
        <w:left w:val="none" w:sz="0" w:space="0" w:color="auto"/>
        <w:bottom w:val="none" w:sz="0" w:space="0" w:color="auto"/>
        <w:right w:val="none" w:sz="0" w:space="0" w:color="auto"/>
      </w:divBdr>
    </w:div>
    <w:div w:id="141520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apers\ROMAN19\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0B2B2-3AF2-4F7C-96D4-AC552148C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ieeeconf_A4.dot</Template>
  <TotalTime>3</TotalTime>
  <Pages>7</Pages>
  <Words>9493</Words>
  <Characters>54113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cp:lastModifiedBy>Sean Yun-Shiuan Chuang</cp:lastModifiedBy>
  <cp:revision>37</cp:revision>
  <cp:lastPrinted>2019-05-11T03:48:00Z</cp:lastPrinted>
  <dcterms:created xsi:type="dcterms:W3CDTF">2020-03-10T06:59:00Z</dcterms:created>
  <dcterms:modified xsi:type="dcterms:W3CDTF">2020-03-10T07:06:00Z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http://www.zotero.org/styles/ieee</vt:lpwstr>
  </property>
  <property fmtid="{D5CDD505-2E9C-101B-9397-08002B2CF9AE}" pid="3" name="InsertAsFootnote">
    <vt:lpwstr>0</vt:lpwstr>
  </property>
</Properties>
</file>