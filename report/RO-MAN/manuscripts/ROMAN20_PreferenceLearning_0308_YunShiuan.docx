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C24F2" w14:textId="1436688D" w:rsidR="00185D33" w:rsidRDefault="00185D33" w:rsidP="00185D33">
      <w:pPr>
        <w:pStyle w:val="Text"/>
        <w:ind w:firstLine="0"/>
        <w:contextualSpacing/>
        <w:rPr>
          <w:sz w:val="2"/>
          <w:szCs w:val="18"/>
          <w:lang w:eastAsia="zh-TW"/>
        </w:rPr>
      </w:pPr>
    </w:p>
    <w:p w14:paraId="60B1FF66" w14:textId="635BC754" w:rsidR="00185D33" w:rsidRDefault="005761E5" w:rsidP="00185D33">
      <w:pPr>
        <w:pStyle w:val="Title"/>
        <w:framePr w:wrap="notBeside"/>
        <w:contextualSpacing/>
      </w:pPr>
      <w:ins w:id="0" w:author="Joshua Goh" w:date="2020-02-11T14:59:00Z">
        <w:r>
          <w:t xml:space="preserve">Using </w:t>
        </w:r>
      </w:ins>
      <w:del w:id="1" w:author="Joshua Goh" w:date="2020-02-11T14:57:00Z">
        <w:r w:rsidR="00CD4954" w:rsidDel="005761E5">
          <w:delText xml:space="preserve">A </w:delText>
        </w:r>
      </w:del>
      <w:ins w:id="2" w:author="Joshua Goh" w:date="2020-02-11T14:57:00Z">
        <w:r w:rsidRPr="005761E5">
          <w:t xml:space="preserve">Machine Theory of Mind </w:t>
        </w:r>
      </w:ins>
      <w:ins w:id="3" w:author="Joshua Goh" w:date="2020-02-11T15:00:00Z">
        <w:r>
          <w:t>to Learn</w:t>
        </w:r>
      </w:ins>
      <w:ins w:id="4" w:author="Joshua Goh" w:date="2020-02-11T14:57:00Z">
        <w:r w:rsidRPr="005761E5">
          <w:t xml:space="preserve"> </w:t>
        </w:r>
      </w:ins>
      <w:ins w:id="5" w:author="Joshua Goh" w:date="2020-03-05T14:14:00Z">
        <w:r w:rsidR="00B2688D">
          <w:t xml:space="preserve">Agent </w:t>
        </w:r>
      </w:ins>
      <w:ins w:id="6" w:author="Joshua Goh" w:date="2020-02-11T14:57:00Z">
        <w:r w:rsidRPr="005761E5">
          <w:t xml:space="preserve">Social Network Structures </w:t>
        </w:r>
      </w:ins>
      <w:ins w:id="7" w:author="Joshua Goh" w:date="2020-03-05T16:38:00Z">
        <w:r w:rsidR="00FC3B5E">
          <w:t>from</w:t>
        </w:r>
      </w:ins>
      <w:ins w:id="8" w:author="Joshua Goh" w:date="2020-02-11T14:57:00Z">
        <w:r w:rsidRPr="005761E5">
          <w:t xml:space="preserve"> Observ</w:t>
        </w:r>
      </w:ins>
      <w:ins w:id="9" w:author="Joshua Goh" w:date="2020-03-05T16:38:00Z">
        <w:r w:rsidR="00FC3B5E">
          <w:t>ed</w:t>
        </w:r>
      </w:ins>
      <w:ins w:id="10" w:author="Joshua Goh" w:date="2020-02-11T14:57:00Z">
        <w:r w:rsidRPr="005761E5">
          <w:t xml:space="preserve"> </w:t>
        </w:r>
      </w:ins>
      <w:ins w:id="11" w:author="Joshua Goh" w:date="2020-03-05T14:13:00Z">
        <w:r w:rsidR="00492146">
          <w:t>Interactive</w:t>
        </w:r>
      </w:ins>
      <w:ins w:id="12" w:author="Joshua Goh" w:date="2020-02-11T14:57:00Z">
        <w:r w:rsidRPr="005761E5">
          <w:t xml:space="preserve"> Behaviors </w:t>
        </w:r>
      </w:ins>
      <w:ins w:id="13" w:author="Joshua Goh" w:date="2020-03-05T14:14:00Z">
        <w:r w:rsidR="00492146">
          <w:t>with Targets</w:t>
        </w:r>
      </w:ins>
      <w:del w:id="14" w:author="Joshua Goh" w:date="2020-02-11T14:57:00Z">
        <w:r w:rsidR="00CD4954" w:rsidDel="005761E5">
          <w:delText>Neural Network that Learns the Social Preferences of Individual</w:delText>
        </w:r>
      </w:del>
      <w:del w:id="15" w:author="Joshua Goh" w:date="2020-02-11T14:58:00Z">
        <w:r w:rsidR="00CD4954" w:rsidDel="005761E5">
          <w:delText>s</w:delText>
        </w:r>
      </w:del>
    </w:p>
    <w:p w14:paraId="279FE1B2" w14:textId="4181E81A" w:rsidR="00185D33" w:rsidRPr="00B72B8A" w:rsidRDefault="00185D33" w:rsidP="00185D33">
      <w:pPr>
        <w:pStyle w:val="Authors"/>
        <w:framePr w:wrap="notBeside" w:x="1614"/>
        <w:contextualSpacing/>
        <w:rPr>
          <w:i/>
          <w:iCs/>
          <w:rPrChange w:id="16" w:author="Joshua Goh" w:date="2020-02-11T15:07:00Z">
            <w:rPr/>
          </w:rPrChange>
        </w:rPr>
      </w:pPr>
      <w:del w:id="17" w:author="Joshua Goh" w:date="2020-02-11T15:01:00Z">
        <w:r w:rsidDel="005761E5">
          <w:delText>Edwinn Gamborino</w:delText>
        </w:r>
        <w:r w:rsidR="00CD4954" w:rsidDel="005761E5">
          <w:delText xml:space="preserve">, </w:delText>
        </w:r>
      </w:del>
      <w:r w:rsidR="00720FEA">
        <w:t>Yun-Shiuan Chuang, Hsin-Yi Hung</w:t>
      </w:r>
      <w:ins w:id="18" w:author="Joshua Goh" w:date="2020-02-11T15:01:00Z">
        <w:r w:rsidR="005761E5">
          <w:t>, Edwinn Gamborino,</w:t>
        </w:r>
      </w:ins>
      <w:r w:rsidR="00720FEA">
        <w:t xml:space="preserve"> </w:t>
      </w:r>
      <w:del w:id="19" w:author="Joshua Goh" w:date="2020-02-11T15:03:00Z">
        <w:r w:rsidR="00720FEA" w:rsidDel="00B72B8A">
          <w:delText>and</w:delText>
        </w:r>
        <w:r w:rsidR="00CD4954" w:rsidDel="00B72B8A">
          <w:delText xml:space="preserve"> </w:delText>
        </w:r>
      </w:del>
      <w:r w:rsidR="00CD4954">
        <w:t>Joshua O.S. Goh</w:t>
      </w:r>
      <w:ins w:id="20" w:author="Joshua Goh" w:date="2020-02-11T15:07:00Z">
        <w:r w:rsidR="00B72B8A">
          <w:t xml:space="preserve">, Tsung-Ren Huang, Yu-Ling Chang, Su-Ling Yeh, </w:t>
        </w:r>
        <w:proofErr w:type="gramStart"/>
        <w:r w:rsidR="00B72B8A">
          <w:t>Li-Chen Fu</w:t>
        </w:r>
        <w:proofErr w:type="gramEnd"/>
        <w:r w:rsidR="00B72B8A">
          <w:t xml:space="preserve">, </w:t>
        </w:r>
        <w:r w:rsidR="00B72B8A">
          <w:rPr>
            <w:i/>
            <w:iCs/>
          </w:rPr>
          <w:t xml:space="preserve">Member, </w:t>
        </w:r>
      </w:ins>
      <w:ins w:id="21" w:author="Joshua Goh" w:date="2020-02-11T15:08:00Z">
        <w:r w:rsidR="00B72B8A">
          <w:rPr>
            <w:i/>
            <w:iCs/>
          </w:rPr>
          <w:t>IEEE</w:t>
        </w:r>
      </w:ins>
    </w:p>
    <w:p w14:paraId="3BA223E2" w14:textId="173C8CED" w:rsidR="00185D33" w:rsidRDefault="00185D33">
      <w:pPr>
        <w:pStyle w:val="Abstract"/>
        <w:spacing w:before="0"/>
        <w:ind w:firstLine="204"/>
        <w:contextualSpacing/>
        <w:pPrChange w:id="22" w:author="Joshua Goh" w:date="2020-02-11T16:50:00Z">
          <w:pPr>
            <w:pStyle w:val="Abstract"/>
            <w:spacing w:before="0"/>
            <w:contextualSpacing/>
          </w:pPr>
        </w:pPrChange>
      </w:pPr>
      <w:r>
        <w:rPr>
          <w:i/>
          <w:iCs/>
        </w:rPr>
        <w:t>Abstract</w:t>
      </w:r>
      <w:r>
        <w:t>—</w:t>
      </w:r>
      <w:r w:rsidRPr="00B32A40">
        <w:t xml:space="preserve"> </w:t>
      </w:r>
      <w:r w:rsidR="00CD4954" w:rsidRPr="00CD4954">
        <w:t>Human social interactions are laden with behavioral preferences that stem from hidden social network representations. In this study, we trained a neural network (NN) to learn and predict human social preferences based on implicit information from the way agents and social targets behaviorally interact with each other. Our findings have implications for machine applications that seek to infer hidden information structures solely from third-person observation of behaviors</w:t>
      </w:r>
      <w:r w:rsidRPr="001D7164">
        <w:t>.</w:t>
      </w:r>
    </w:p>
    <w:p w14:paraId="5647741C" w14:textId="73A06466" w:rsidR="00185D33" w:rsidRDefault="00185D33" w:rsidP="00185D33">
      <w:pPr>
        <w:pStyle w:val="Heading1"/>
        <w:spacing w:before="120" w:after="120"/>
        <w:contextualSpacing/>
      </w:pPr>
      <w:r>
        <w:t>I</w:t>
      </w:r>
      <w:r>
        <w:rPr>
          <w:sz w:val="16"/>
          <w:szCs w:val="16"/>
        </w:rPr>
        <w:t>NTRODUCTION</w:t>
      </w:r>
    </w:p>
    <w:p w14:paraId="0E3E3C4D" w14:textId="607B040A" w:rsidR="007A1F48" w:rsidDel="00B72B8A" w:rsidRDefault="00417F80">
      <w:pPr>
        <w:pStyle w:val="Heading1"/>
        <w:numPr>
          <w:ilvl w:val="0"/>
          <w:numId w:val="0"/>
        </w:numPr>
        <w:ind w:firstLine="204"/>
        <w:contextualSpacing/>
        <w:jc w:val="both"/>
        <w:rPr>
          <w:del w:id="23" w:author="Joshua Goh" w:date="2020-02-11T16:22:00Z"/>
          <w:rFonts w:eastAsia="BatangChe"/>
          <w:smallCaps w:val="0"/>
          <w:color w:val="000000"/>
          <w:kern w:val="0"/>
          <w:szCs w:val="18"/>
          <w:lang w:eastAsia="ko-KR"/>
        </w:rPr>
        <w:pPrChange w:id="24" w:author="Joshua Goh" w:date="2020-02-11T16:51:00Z">
          <w:pPr>
            <w:pStyle w:val="Heading1"/>
            <w:numPr>
              <w:numId w:val="0"/>
            </w:numPr>
            <w:jc w:val="both"/>
          </w:pPr>
        </w:pPrChange>
      </w:pPr>
      <w:r w:rsidRPr="007A1F48">
        <w:rPr>
          <w:smallCaps w:val="0"/>
          <w:noProof/>
          <w:highlight w:val="yellow"/>
          <w:lang w:eastAsia="zh-CN"/>
        </w:rPr>
        <mc:AlternateContent>
          <mc:Choice Requires="wps">
            <w:drawing>
              <wp:anchor distT="0" distB="0" distL="0" distR="0" simplePos="0" relativeHeight="251654144" behindDoc="0" locked="0" layoutInCell="1" allowOverlap="1" wp14:anchorId="00EE27CA" wp14:editId="201BEF11">
                <wp:simplePos x="0" y="0"/>
                <wp:positionH relativeFrom="column">
                  <wp:posOffset>-1905</wp:posOffset>
                </wp:positionH>
                <wp:positionV relativeFrom="paragraph">
                  <wp:posOffset>2356666</wp:posOffset>
                </wp:positionV>
                <wp:extent cx="3112770" cy="35483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548380"/>
                        </a:xfrm>
                        <a:prstGeom prst="rect">
                          <a:avLst/>
                        </a:prstGeom>
                        <a:solidFill>
                          <a:srgbClr val="FFFFFF"/>
                        </a:solidFill>
                        <a:ln w="9525">
                          <a:noFill/>
                          <a:miter lim="800000"/>
                          <a:headEnd/>
                          <a:tailEnd/>
                        </a:ln>
                      </wps:spPr>
                      <wps:txbx>
                        <w:txbxContent>
                          <w:p w14:paraId="6A101739" w14:textId="794A7050" w:rsidR="00DE616A" w:rsidRDefault="00DE616A" w:rsidP="00185D33">
                            <w:pPr>
                              <w:pStyle w:val="FootnoteText"/>
                              <w:rPr>
                                <w:ins w:id="25" w:author="Joshua Goh" w:date="2020-02-11T15:08:00Z"/>
                              </w:rPr>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B72B8A" w:rsidRDefault="00B72B8A" w:rsidP="00B72B8A">
                            <w:pPr>
                              <w:pStyle w:val="FootnoteText"/>
                              <w:rPr>
                                <w:ins w:id="26" w:author="Joshua Goh" w:date="2020-02-11T15:18:00Z"/>
                              </w:rPr>
                            </w:pPr>
                            <w:ins w:id="27" w:author="Joshua Goh" w:date="2020-02-11T15:08:00Z">
                              <w:r>
                                <w:t>Y.-S. Chuang</w:t>
                              </w:r>
                            </w:ins>
                            <w:ins w:id="28" w:author="Joshua Goh" w:date="2020-02-11T15:11:00Z">
                              <w:r>
                                <w:t xml:space="preserve"> </w:t>
                              </w:r>
                            </w:ins>
                            <w:ins w:id="29" w:author="Joshua Goh" w:date="2020-02-11T15:18:00Z">
                              <w:r>
                                <w:t>is</w:t>
                              </w:r>
                            </w:ins>
                            <w:ins w:id="30" w:author="Joshua Goh" w:date="2020-02-11T15:08:00Z">
                              <w:r>
                                <w:t xml:space="preserve"> with the Graduate Institute of Brain and Mind Sciences, National Taiwan University, Taipei, Taiwan (e-mail:</w:t>
                              </w:r>
                            </w:ins>
                            <w:ins w:id="31" w:author="Joshua Goh" w:date="2020-02-11T15:19:00Z">
                              <w:r>
                                <w:t xml:space="preserve"> </w:t>
                              </w:r>
                            </w:ins>
                            <w:ins w:id="32" w:author="Joshua Goh" w:date="2020-02-11T15:18:00Z">
                              <w:r>
                                <w:t>yunshiuan.chuang@gmail.com</w:t>
                              </w:r>
                            </w:ins>
                            <w:ins w:id="33" w:author="Joshua Goh" w:date="2020-02-11T15:08:00Z">
                              <w:r>
                                <w:t>).</w:t>
                              </w:r>
                            </w:ins>
                          </w:p>
                          <w:p w14:paraId="0E80A16A" w14:textId="433E19D4" w:rsidR="00B72B8A" w:rsidRDefault="00B72B8A">
                            <w:pPr>
                              <w:pStyle w:val="FootnoteText"/>
                            </w:pPr>
                            <w:ins w:id="34" w:author="Joshua Goh" w:date="2020-02-11T15:18:00Z">
                              <w:r>
                                <w:t xml:space="preserve">H.-Y. Hung </w:t>
                              </w:r>
                            </w:ins>
                            <w:ins w:id="35" w:author="Joshua Goh" w:date="2020-02-11T15:19:00Z">
                              <w:r>
                                <w:t>is</w:t>
                              </w:r>
                            </w:ins>
                            <w:ins w:id="36" w:author="Joshua Goh" w:date="2020-02-11T15:18:00Z">
                              <w:r>
                                <w:t xml:space="preserve"> with the Graduate Institute of Brain and Mind Sciences</w:t>
                              </w:r>
                            </w:ins>
                            <w:ins w:id="37" w:author="Joshua Goh" w:date="2020-02-11T15:19:00Z">
                              <w:r>
                                <w:t xml:space="preserve"> and the Center for Artificial Intelligence and Advanced Robotics</w:t>
                              </w:r>
                            </w:ins>
                            <w:ins w:id="38" w:author="Joshua Goh" w:date="2020-02-11T15:18:00Z">
                              <w:r>
                                <w:t>, National Taiwan University, Taipei, Taiwan (e-mail: r05454001@ntu.edu.tw).</w:t>
                              </w:r>
                            </w:ins>
                          </w:p>
                          <w:p w14:paraId="22249C27" w14:textId="529E046F" w:rsidR="00B72B8A" w:rsidRDefault="00DE616A" w:rsidP="00B72B8A">
                            <w:pPr>
                              <w:pStyle w:val="FootnoteText"/>
                              <w:rPr>
                                <w:ins w:id="39" w:author="Joshua Goh" w:date="2020-02-11T15:12:00Z"/>
                              </w:rPr>
                            </w:pPr>
                            <w:r>
                              <w:t xml:space="preserve">E. Gamborino is with the Center for Artificial Intelligence and Advanced Robotics, National Taiwan University, Taipei, Taiwan. (phone: +886 958 376 105; e-mail: </w:t>
                            </w:r>
                            <w:ins w:id="40" w:author="Joshua Goh" w:date="2020-02-11T15:15:00Z">
                              <w:r w:rsidR="00B72B8A" w:rsidRPr="00B72B8A">
                                <w:rPr>
                                  <w:rPrChange w:id="41" w:author="Joshua Goh" w:date="2020-02-11T15:15:00Z">
                                    <w:rPr>
                                      <w:rStyle w:val="Hyperlink"/>
                                    </w:rPr>
                                  </w:rPrChange>
                                </w:rPr>
                                <w:t>gamborino@ntu.edu.tw</w:t>
                              </w:r>
                            </w:ins>
                            <w:r>
                              <w:t>).</w:t>
                            </w:r>
                          </w:p>
                          <w:p w14:paraId="6420F27F" w14:textId="0FA9CE75" w:rsidR="00B72B8A" w:rsidRDefault="00B72B8A" w:rsidP="00B72B8A">
                            <w:pPr>
                              <w:pStyle w:val="FootnoteText"/>
                              <w:rPr>
                                <w:ins w:id="42" w:author="Joshua Goh" w:date="2020-02-11T15:09:00Z"/>
                              </w:rPr>
                            </w:pPr>
                            <w:ins w:id="43" w:author="Joshua Goh" w:date="2020-02-11T15:12:00Z">
                              <w:r>
                                <w:t xml:space="preserve">J.O.S. Goh is with the Graduate Institute of Brain and Mind Sciences, Department of Psychology, </w:t>
                              </w:r>
                            </w:ins>
                            <w:ins w:id="44" w:author="Joshua Goh" w:date="2020-02-11T15:15:00Z">
                              <w:r>
                                <w:t xml:space="preserve">Neurobiology and Cognitive Science Center, </w:t>
                              </w:r>
                            </w:ins>
                            <w:ins w:id="45" w:author="Joshua Goh" w:date="2020-02-11T15:12:00Z">
                              <w:r>
                                <w:t>and the Center for Artificial Intelligence and Advanced</w:t>
                              </w:r>
                            </w:ins>
                            <w:ins w:id="46" w:author="Joshua Goh" w:date="2020-02-11T15:13:00Z">
                              <w:r>
                                <w:t xml:space="preserve"> Robotics, National Taiwan University</w:t>
                              </w:r>
                            </w:ins>
                            <w:ins w:id="47" w:author="Joshua Goh" w:date="2020-02-11T15:15:00Z">
                              <w:r>
                                <w:t>, Taipei, Taiwan. (phone: +886 2 2312 3456 ext. 88022; e-mai</w:t>
                              </w:r>
                            </w:ins>
                            <w:ins w:id="48" w:author="Joshua Goh" w:date="2020-02-11T15:16:00Z">
                              <w:r>
                                <w:t>l: joshuagoh@ntu.edu.tw).</w:t>
                              </w:r>
                            </w:ins>
                          </w:p>
                          <w:p w14:paraId="6722ABB1" w14:textId="41E8CC88" w:rsidR="00B72B8A" w:rsidRDefault="00B72B8A" w:rsidP="00B72B8A">
                            <w:pPr>
                              <w:pStyle w:val="FootnoteText"/>
                              <w:rPr>
                                <w:ins w:id="49" w:author="Joshua Goh" w:date="2020-02-11T15:10:00Z"/>
                              </w:rPr>
                            </w:pPr>
                            <w:ins w:id="50" w:author="Joshua Goh" w:date="2020-02-11T15:09:00Z">
                              <w:r>
                                <w:t>T.-R. Huang</w:t>
                              </w:r>
                            </w:ins>
                            <w:ins w:id="51" w:author="Joshua Goh" w:date="2020-02-11T15:10:00Z">
                              <w:r>
                                <w:t xml:space="preserve"> and</w:t>
                              </w:r>
                            </w:ins>
                            <w:ins w:id="52" w:author="Joshua Goh" w:date="2020-02-11T15:09:00Z">
                              <w:r>
                                <w:t xml:space="preserve"> Y.-L. Chang</w:t>
                              </w:r>
                            </w:ins>
                            <w:ins w:id="53" w:author="Joshua Goh" w:date="2020-02-11T15:10:00Z">
                              <w:r>
                                <w:t xml:space="preserve"> are with the Department of Psychology and the Center for Artificial Intelligence and Advanced Robotics, National Taiwan University, Taipei, Taiwan. (e-mail:</w:t>
                              </w:r>
                            </w:ins>
                            <w:ins w:id="54" w:author="Joshua Goh" w:date="2020-02-11T15:16:00Z">
                              <w:r>
                                <w:t xml:space="preserve"> [ychang, trhuang]</w:t>
                              </w:r>
                            </w:ins>
                            <w:ins w:id="55" w:author="Joshua Goh" w:date="2020-02-11T15:18:00Z">
                              <w:r>
                                <w:t xml:space="preserve"> </w:t>
                              </w:r>
                            </w:ins>
                            <w:ins w:id="56" w:author="Joshua Goh" w:date="2020-02-11T15:11:00Z">
                              <w:r w:rsidRPr="00B72B8A">
                                <w:rPr>
                                  <w:rPrChange w:id="57" w:author="Joshua Goh" w:date="2020-02-11T15:11:00Z">
                                    <w:rPr>
                                      <w:rStyle w:val="Hyperlink"/>
                                    </w:rPr>
                                  </w:rPrChange>
                                </w:rPr>
                                <w:t>@g.ntu.edu.tw</w:t>
                              </w:r>
                            </w:ins>
                            <w:ins w:id="58" w:author="Joshua Goh" w:date="2020-02-11T15:10:00Z">
                              <w:r>
                                <w:t>).</w:t>
                              </w:r>
                            </w:ins>
                          </w:p>
                          <w:p w14:paraId="18C7E8AE" w14:textId="7045F1F6" w:rsidR="00B72B8A" w:rsidRDefault="00B72B8A">
                            <w:pPr>
                              <w:pStyle w:val="FootnoteText"/>
                              <w:rPr>
                                <w:ins w:id="59" w:author="Joshua Goh" w:date="2020-02-11T15:09:00Z"/>
                              </w:rPr>
                              <w:pPrChange w:id="60" w:author="Joshua Goh" w:date="2020-02-11T15:09:00Z">
                                <w:pPr>
                                  <w:pStyle w:val="NormalWeb"/>
                                  <w:shd w:val="clear" w:color="auto" w:fill="FFFFFF"/>
                                </w:pPr>
                              </w:pPrChange>
                            </w:pPr>
                            <w:ins w:id="61" w:author="Joshua Goh" w:date="2020-02-11T15:09:00Z">
                              <w:r>
                                <w:t xml:space="preserve">S.-L. Yeh </w:t>
                              </w:r>
                            </w:ins>
                            <w:ins w:id="62" w:author="Joshua Goh" w:date="2020-02-11T15:10:00Z">
                              <w:r>
                                <w:t>are</w:t>
                              </w:r>
                            </w:ins>
                            <w:ins w:id="63" w:author="Joshua Goh" w:date="2020-02-11T15:09:00Z">
                              <w:r>
                                <w:t xml:space="preserve"> with the Department of Psychology, the Graduate Institute of Brain and Mind Sciences and the Center for Artificial Intelligence and Advanced Robotics, National Taiwan University, Taipei, Taiwan. (e-mail: suling@g.ntu.edu.tw)</w:t>
                              </w:r>
                            </w:ins>
                            <w:ins w:id="64" w:author="Joshua Goh" w:date="2020-02-11T15:13:00Z">
                              <w:r>
                                <w:t>.</w:t>
                              </w:r>
                            </w:ins>
                            <w:ins w:id="65" w:author="Joshua Goh" w:date="2020-02-11T15:09:00Z">
                              <w:r>
                                <w:t xml:space="preserve"> </w:t>
                              </w:r>
                            </w:ins>
                          </w:p>
                          <w:p w14:paraId="03B24699" w14:textId="77777777" w:rsidR="00B72B8A" w:rsidRPr="00B72B8A" w:rsidRDefault="00B72B8A" w:rsidP="00B72B8A">
                            <w:pPr>
                              <w:pStyle w:val="FootnoteText"/>
                              <w:rPr>
                                <w:ins w:id="66" w:author="Joshua Goh" w:date="2020-02-11T15:13:00Z"/>
                              </w:rPr>
                            </w:pPr>
                            <w:ins w:id="67" w:author="Joshua Goh" w:date="2020-02-11T15:13:00Z">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ins>
                          </w:p>
                          <w:p w14:paraId="5ACDD661" w14:textId="77777777" w:rsidR="00B72B8A" w:rsidRPr="00B72B8A" w:rsidRDefault="00B72B8A" w:rsidP="00185D33">
                            <w:pPr>
                              <w:pStyle w:val="FootnoteText"/>
                              <w:rPr>
                                <w:ins w:id="68" w:author="Joshua Goh" w:date="2020-02-11T15:09:00Z"/>
                              </w:rPr>
                            </w:pPr>
                          </w:p>
                          <w:p w14:paraId="59AF1DA9" w14:textId="77777777" w:rsidR="00B72B8A" w:rsidRDefault="00B72B8A" w:rsidP="00185D33">
                            <w:pPr>
                              <w:pStyle w:val="FootnoteText"/>
                            </w:pPr>
                          </w:p>
                          <w:p w14:paraId="7CCB1003" w14:textId="787345D2" w:rsidR="00DE616A" w:rsidRPr="00995A6D" w:rsidDel="00B72B8A" w:rsidRDefault="00DE616A">
                            <w:pPr>
                              <w:pStyle w:val="FootnoteText"/>
                              <w:rPr>
                                <w:del w:id="69" w:author="Joshua Goh" w:date="2020-02-11T15:08:00Z"/>
                              </w:rPr>
                            </w:pPr>
                            <w:del w:id="70" w:author="Joshua Goh" w:date="2020-02-11T15:08:00Z">
                              <w:r w:rsidDel="00B72B8A">
                                <w:delText>Y.-S. Chuang, H.-Y. Hung and J. O. S. Goh are with the Graduate Institute of Brain and Mind Sciences, National Taiwan University, Taipei, Taiwan (e-mail: [r00000000, r05454001, joshuagoh] @ntu.edu.tw).</w:delText>
                              </w:r>
                            </w:del>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0EE27CA" id="_x0000_t202" coordsize="21600,21600" o:spt="202" path="m,l,21600r21600,l21600,xe">
                <v:stroke joinstyle="miter"/>
                <v:path gradientshapeok="t" o:connecttype="rect"/>
              </v:shapetype>
              <v:shape id="Text Box 2" o:spid="_x0000_s1026" type="#_x0000_t202" style="position:absolute;left:0;text-align:left;margin-left:-.15pt;margin-top:185.55pt;width:245.1pt;height:279.4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" stroked="f">
                <v:textbox inset="0,0,0,0">
                  <w:txbxContent>
                    <w:p w14:paraId="6A101739" w14:textId="794A7050" w:rsidR="00DE616A" w:rsidRDefault="00DE616A" w:rsidP="00185D33">
                      <w:pPr>
                        <w:pStyle w:val="FootnoteText"/>
                        <w:rPr>
                          <w:ins w:id="71" w:author="Joshua Goh" w:date="2020-02-11T15:08:00Z"/>
                        </w:rPr>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B72B8A" w:rsidRDefault="00B72B8A" w:rsidP="00B72B8A">
                      <w:pPr>
                        <w:pStyle w:val="FootnoteText"/>
                        <w:rPr>
                          <w:ins w:id="72" w:author="Joshua Goh" w:date="2020-02-11T15:18:00Z"/>
                        </w:rPr>
                      </w:pPr>
                      <w:ins w:id="73" w:author="Joshua Goh" w:date="2020-02-11T15:08:00Z">
                        <w:r>
                          <w:t>Y.-S. Chuang</w:t>
                        </w:r>
                      </w:ins>
                      <w:ins w:id="74" w:author="Joshua Goh" w:date="2020-02-11T15:11:00Z">
                        <w:r>
                          <w:t xml:space="preserve"> </w:t>
                        </w:r>
                      </w:ins>
                      <w:ins w:id="75" w:author="Joshua Goh" w:date="2020-02-11T15:18:00Z">
                        <w:r>
                          <w:t>is</w:t>
                        </w:r>
                      </w:ins>
                      <w:ins w:id="76" w:author="Joshua Goh" w:date="2020-02-11T15:08:00Z">
                        <w:r>
                          <w:t xml:space="preserve"> with the Graduate Institute of Brain and Mind Sciences, National Taiwan University, Taipei, Taiwan (e-mail:</w:t>
                        </w:r>
                      </w:ins>
                      <w:ins w:id="77" w:author="Joshua Goh" w:date="2020-02-11T15:19:00Z">
                        <w:r>
                          <w:t xml:space="preserve"> </w:t>
                        </w:r>
                      </w:ins>
                      <w:ins w:id="78" w:author="Joshua Goh" w:date="2020-02-11T15:18:00Z">
                        <w:r>
                          <w:t>yunshiuan.chuang@gmail.com</w:t>
                        </w:r>
                      </w:ins>
                      <w:ins w:id="79" w:author="Joshua Goh" w:date="2020-02-11T15:08:00Z">
                        <w:r>
                          <w:t>).</w:t>
                        </w:r>
                      </w:ins>
                    </w:p>
                    <w:p w14:paraId="0E80A16A" w14:textId="433E19D4" w:rsidR="00B72B8A" w:rsidRDefault="00B72B8A">
                      <w:pPr>
                        <w:pStyle w:val="FootnoteText"/>
                      </w:pPr>
                      <w:ins w:id="80" w:author="Joshua Goh" w:date="2020-02-11T15:18:00Z">
                        <w:r>
                          <w:t xml:space="preserve">H.-Y. Hung </w:t>
                        </w:r>
                      </w:ins>
                      <w:ins w:id="81" w:author="Joshua Goh" w:date="2020-02-11T15:19:00Z">
                        <w:r>
                          <w:t>is</w:t>
                        </w:r>
                      </w:ins>
                      <w:ins w:id="82" w:author="Joshua Goh" w:date="2020-02-11T15:18:00Z">
                        <w:r>
                          <w:t xml:space="preserve"> with the Graduate Institute of Brain and Mind Sciences</w:t>
                        </w:r>
                      </w:ins>
                      <w:ins w:id="83" w:author="Joshua Goh" w:date="2020-02-11T15:19:00Z">
                        <w:r>
                          <w:t xml:space="preserve"> and the Center for Artificial Intelligence and Advanced Robotics</w:t>
                        </w:r>
                      </w:ins>
                      <w:ins w:id="84" w:author="Joshua Goh" w:date="2020-02-11T15:18:00Z">
                        <w:r>
                          <w:t>, National Taiwan University, Taipei, Taiwan (e-mail: r05454001@ntu.edu.tw).</w:t>
                        </w:r>
                      </w:ins>
                    </w:p>
                    <w:p w14:paraId="22249C27" w14:textId="529E046F" w:rsidR="00B72B8A" w:rsidRDefault="00DE616A" w:rsidP="00B72B8A">
                      <w:pPr>
                        <w:pStyle w:val="FootnoteText"/>
                        <w:rPr>
                          <w:ins w:id="85" w:author="Joshua Goh" w:date="2020-02-11T15:12:00Z"/>
                        </w:rPr>
                      </w:pPr>
                      <w:r>
                        <w:t xml:space="preserve">E. </w:t>
                      </w:r>
                      <w:proofErr w:type="spellStart"/>
                      <w:r>
                        <w:t>Gamborino</w:t>
                      </w:r>
                      <w:proofErr w:type="spellEnd"/>
                      <w:r>
                        <w:t xml:space="preserve"> is with the Center for Artificial Intelligence and Advanced Robotics, National Taiwan University, Taipei, Taiwan. (phone: +886 958 376 105; e-mail: </w:t>
                      </w:r>
                      <w:ins w:id="86" w:author="Joshua Goh" w:date="2020-02-11T15:15:00Z">
                        <w:r w:rsidR="00B72B8A" w:rsidRPr="00B72B8A">
                          <w:rPr>
                            <w:rPrChange w:id="87" w:author="Joshua Goh" w:date="2020-02-11T15:15:00Z">
                              <w:rPr>
                                <w:rStyle w:val="Hyperlink"/>
                              </w:rPr>
                            </w:rPrChange>
                          </w:rPr>
                          <w:t>gamborino@ntu.edu.tw</w:t>
                        </w:r>
                      </w:ins>
                      <w:r>
                        <w:t>).</w:t>
                      </w:r>
                    </w:p>
                    <w:p w14:paraId="6420F27F" w14:textId="0FA9CE75" w:rsidR="00B72B8A" w:rsidRDefault="00B72B8A" w:rsidP="00B72B8A">
                      <w:pPr>
                        <w:pStyle w:val="FootnoteText"/>
                        <w:rPr>
                          <w:ins w:id="88" w:author="Joshua Goh" w:date="2020-02-11T15:09:00Z"/>
                        </w:rPr>
                      </w:pPr>
                      <w:ins w:id="89" w:author="Joshua Goh" w:date="2020-02-11T15:12:00Z">
                        <w:r>
                          <w:t xml:space="preserve">J.O.S. Goh is with the Graduate Institute of Brain and Mind Sciences, Department of Psychology, </w:t>
                        </w:r>
                      </w:ins>
                      <w:ins w:id="90" w:author="Joshua Goh" w:date="2020-02-11T15:15:00Z">
                        <w:r>
                          <w:t xml:space="preserve">Neurobiology and Cognitive Science Center, </w:t>
                        </w:r>
                      </w:ins>
                      <w:ins w:id="91" w:author="Joshua Goh" w:date="2020-02-11T15:12:00Z">
                        <w:r>
                          <w:t>and the Center for Artificial Intelligence and Advanced</w:t>
                        </w:r>
                      </w:ins>
                      <w:ins w:id="92" w:author="Joshua Goh" w:date="2020-02-11T15:13:00Z">
                        <w:r>
                          <w:t xml:space="preserve"> Robotics, National Taiwan University</w:t>
                        </w:r>
                      </w:ins>
                      <w:ins w:id="93" w:author="Joshua Goh" w:date="2020-02-11T15:15:00Z">
                        <w:r>
                          <w:t>, Taipei, Taiwan. (phone: +886 2 2312 3456 ext. 88022; e-mai</w:t>
                        </w:r>
                      </w:ins>
                      <w:ins w:id="94" w:author="Joshua Goh" w:date="2020-02-11T15:16:00Z">
                        <w:r>
                          <w:t>l: joshuagoh@ntu.edu.tw).</w:t>
                        </w:r>
                      </w:ins>
                    </w:p>
                    <w:p w14:paraId="6722ABB1" w14:textId="41E8CC88" w:rsidR="00B72B8A" w:rsidRDefault="00B72B8A" w:rsidP="00B72B8A">
                      <w:pPr>
                        <w:pStyle w:val="FootnoteText"/>
                        <w:rPr>
                          <w:ins w:id="95" w:author="Joshua Goh" w:date="2020-02-11T15:10:00Z"/>
                        </w:rPr>
                      </w:pPr>
                      <w:ins w:id="96" w:author="Joshua Goh" w:date="2020-02-11T15:09:00Z">
                        <w:r>
                          <w:t>T.-R. Huang</w:t>
                        </w:r>
                      </w:ins>
                      <w:ins w:id="97" w:author="Joshua Goh" w:date="2020-02-11T15:10:00Z">
                        <w:r>
                          <w:t xml:space="preserve"> and</w:t>
                        </w:r>
                      </w:ins>
                      <w:ins w:id="98" w:author="Joshua Goh" w:date="2020-02-11T15:09:00Z">
                        <w:r>
                          <w:t xml:space="preserve"> Y.-L. Chang</w:t>
                        </w:r>
                      </w:ins>
                      <w:ins w:id="99" w:author="Joshua Goh" w:date="2020-02-11T15:10:00Z">
                        <w:r>
                          <w:t xml:space="preserve"> are with the Department of Psychology and the Center for Artificial Intelligence and Advanced Robotics, National Taiwan University, Taipei, Taiwan. (e-mail:</w:t>
                        </w:r>
                      </w:ins>
                      <w:ins w:id="100" w:author="Joshua Goh" w:date="2020-02-11T15:16:00Z">
                        <w:r>
                          <w:t xml:space="preserve"> [</w:t>
                        </w:r>
                        <w:proofErr w:type="spellStart"/>
                        <w:r>
                          <w:t>ychang</w:t>
                        </w:r>
                        <w:proofErr w:type="spellEnd"/>
                        <w:r>
                          <w:t xml:space="preserve">, </w:t>
                        </w:r>
                        <w:proofErr w:type="spellStart"/>
                        <w:r>
                          <w:t>trhuang</w:t>
                        </w:r>
                        <w:proofErr w:type="spellEnd"/>
                        <w:r>
                          <w:t>]</w:t>
                        </w:r>
                      </w:ins>
                      <w:ins w:id="101" w:author="Joshua Goh" w:date="2020-02-11T15:18:00Z">
                        <w:r>
                          <w:t xml:space="preserve"> </w:t>
                        </w:r>
                      </w:ins>
                      <w:ins w:id="102" w:author="Joshua Goh" w:date="2020-02-11T15:11:00Z">
                        <w:r w:rsidRPr="00B72B8A">
                          <w:rPr>
                            <w:rPrChange w:id="103" w:author="Joshua Goh" w:date="2020-02-11T15:11:00Z">
                              <w:rPr>
                                <w:rStyle w:val="Hyperlink"/>
                              </w:rPr>
                            </w:rPrChange>
                          </w:rPr>
                          <w:t>@g.ntu.edu.tw</w:t>
                        </w:r>
                      </w:ins>
                      <w:ins w:id="104" w:author="Joshua Goh" w:date="2020-02-11T15:10:00Z">
                        <w:r>
                          <w:t>).</w:t>
                        </w:r>
                      </w:ins>
                    </w:p>
                    <w:p w14:paraId="18C7E8AE" w14:textId="7045F1F6" w:rsidR="00B72B8A" w:rsidRDefault="00B72B8A">
                      <w:pPr>
                        <w:pStyle w:val="FootnoteText"/>
                        <w:rPr>
                          <w:ins w:id="105" w:author="Joshua Goh" w:date="2020-02-11T15:09:00Z"/>
                        </w:rPr>
                        <w:pPrChange w:id="106" w:author="Joshua Goh" w:date="2020-02-11T15:09:00Z">
                          <w:pPr>
                            <w:pStyle w:val="NormalWeb"/>
                            <w:shd w:val="clear" w:color="auto" w:fill="FFFFFF"/>
                          </w:pPr>
                        </w:pPrChange>
                      </w:pPr>
                      <w:ins w:id="107" w:author="Joshua Goh" w:date="2020-02-11T15:09:00Z">
                        <w:r>
                          <w:t xml:space="preserve">S.-L. </w:t>
                        </w:r>
                        <w:proofErr w:type="spellStart"/>
                        <w:r>
                          <w:t>Yeh</w:t>
                        </w:r>
                        <w:proofErr w:type="spellEnd"/>
                        <w:r>
                          <w:t xml:space="preserve"> </w:t>
                        </w:r>
                      </w:ins>
                      <w:ins w:id="108" w:author="Joshua Goh" w:date="2020-02-11T15:10:00Z">
                        <w:r>
                          <w:t>are</w:t>
                        </w:r>
                      </w:ins>
                      <w:ins w:id="109" w:author="Joshua Goh" w:date="2020-02-11T15:09:00Z">
                        <w:r>
                          <w:t xml:space="preserve"> with the Department of Psychology, the Graduate Institute of Brain and Mind Sciences and the Center for Artificial Intelligence and Advanced Robotics, National Taiwan University, Taipei, Taiwan. (e-mail: suling@g.ntu.edu.tw)</w:t>
                        </w:r>
                      </w:ins>
                      <w:ins w:id="110" w:author="Joshua Goh" w:date="2020-02-11T15:13:00Z">
                        <w:r>
                          <w:t>.</w:t>
                        </w:r>
                      </w:ins>
                      <w:ins w:id="111" w:author="Joshua Goh" w:date="2020-02-11T15:09:00Z">
                        <w:r>
                          <w:t xml:space="preserve"> </w:t>
                        </w:r>
                      </w:ins>
                    </w:p>
                    <w:p w14:paraId="03B24699" w14:textId="77777777" w:rsidR="00B72B8A" w:rsidRPr="00B72B8A" w:rsidRDefault="00B72B8A" w:rsidP="00B72B8A">
                      <w:pPr>
                        <w:pStyle w:val="FootnoteText"/>
                        <w:rPr>
                          <w:ins w:id="112" w:author="Joshua Goh" w:date="2020-02-11T15:13:00Z"/>
                        </w:rPr>
                      </w:pPr>
                      <w:ins w:id="113" w:author="Joshua Goh" w:date="2020-02-11T15:13:00Z">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ins>
                    </w:p>
                    <w:p w14:paraId="5ACDD661" w14:textId="77777777" w:rsidR="00B72B8A" w:rsidRPr="00B72B8A" w:rsidRDefault="00B72B8A" w:rsidP="00185D33">
                      <w:pPr>
                        <w:pStyle w:val="FootnoteText"/>
                        <w:rPr>
                          <w:ins w:id="114" w:author="Joshua Goh" w:date="2020-02-11T15:09:00Z"/>
                        </w:rPr>
                      </w:pPr>
                    </w:p>
                    <w:p w14:paraId="59AF1DA9" w14:textId="77777777" w:rsidR="00B72B8A" w:rsidRDefault="00B72B8A" w:rsidP="00185D33">
                      <w:pPr>
                        <w:pStyle w:val="FootnoteText"/>
                      </w:pPr>
                    </w:p>
                    <w:p w14:paraId="7CCB1003" w14:textId="787345D2" w:rsidR="00DE616A" w:rsidRPr="00995A6D" w:rsidDel="00B72B8A" w:rsidRDefault="00DE616A">
                      <w:pPr>
                        <w:pStyle w:val="FootnoteText"/>
                        <w:rPr>
                          <w:del w:id="115" w:author="Joshua Goh" w:date="2020-02-11T15:08:00Z"/>
                        </w:rPr>
                      </w:pPr>
                      <w:del w:id="116" w:author="Joshua Goh" w:date="2020-02-11T15:08:00Z">
                        <w:r w:rsidDel="00B72B8A">
                          <w:delText>Y.-S. Chuang, H.-Y. Hung and J. O. S. Goh are with the Graduate Institute of Brain and Mind Sciences, National Taiwan University, Taipei, Taiwan (e-mail: [r00000000, r05454001, joshuagoh] @ntu.edu.tw).</w:delText>
                        </w:r>
                      </w:del>
                    </w:p>
                  </w:txbxContent>
                </v:textbox>
                <w10:wrap type="topAndBottom"/>
              </v:shape>
            </w:pict>
          </mc:Fallback>
        </mc:AlternateContent>
      </w:r>
      <w:del w:id="71" w:author="Joshua Goh" w:date="2020-02-11T16:22:00Z">
        <w:r w:rsidR="007A1F48" w:rsidRPr="007A1F48" w:rsidDel="00B72B8A">
          <w:rPr>
            <w:rFonts w:eastAsia="BatangChe"/>
            <w:smallCaps w:val="0"/>
            <w:color w:val="000000"/>
            <w:kern w:val="0"/>
            <w:szCs w:val="18"/>
            <w:highlight w:val="yellow"/>
            <w:lang w:eastAsia="ko-KR"/>
          </w:rPr>
          <w:delText>Give background on how this technology can be applied to robotics and how it can contribute to socially assistive robotics.</w:delText>
        </w:r>
      </w:del>
    </w:p>
    <w:p w14:paraId="45C5FA16" w14:textId="1179E276" w:rsidR="005761E5" w:rsidRDefault="00B72B8A">
      <w:pPr>
        <w:pStyle w:val="Heading1"/>
        <w:numPr>
          <w:ilvl w:val="0"/>
          <w:numId w:val="0"/>
        </w:numPr>
        <w:ind w:firstLine="204"/>
        <w:contextualSpacing/>
        <w:jc w:val="both"/>
        <w:rPr>
          <w:rFonts w:eastAsia="BatangChe"/>
          <w:smallCaps w:val="0"/>
          <w:color w:val="000000"/>
          <w:kern w:val="0"/>
          <w:szCs w:val="18"/>
          <w:lang w:eastAsia="ko-KR"/>
        </w:rPr>
        <w:pPrChange w:id="72" w:author="Joshua Goh" w:date="2020-02-11T16:51:00Z">
          <w:pPr>
            <w:pStyle w:val="Heading1"/>
            <w:numPr>
              <w:numId w:val="0"/>
            </w:numPr>
            <w:jc w:val="both"/>
          </w:pPr>
        </w:pPrChange>
      </w:pPr>
      <w:ins w:id="73" w:author="Joshua Goh" w:date="2020-02-11T15:46:00Z">
        <w:r>
          <w:rPr>
            <w:rFonts w:eastAsia="BatangChe"/>
            <w:smallCaps w:val="0"/>
            <w:color w:val="000000"/>
            <w:kern w:val="0"/>
            <w:szCs w:val="18"/>
            <w:lang w:eastAsia="ko-KR"/>
          </w:rPr>
          <w:t xml:space="preserve">The </w:t>
        </w:r>
      </w:ins>
      <w:ins w:id="74" w:author="Joshua Goh" w:date="2020-02-11T16:07:00Z">
        <w:r>
          <w:rPr>
            <w:rFonts w:eastAsia="BatangChe"/>
            <w:smallCaps w:val="0"/>
            <w:color w:val="000000"/>
            <w:kern w:val="0"/>
            <w:szCs w:val="18"/>
            <w:lang w:eastAsia="ko-KR"/>
          </w:rPr>
          <w:t>use of</w:t>
        </w:r>
      </w:ins>
      <w:ins w:id="75" w:author="Joshua Goh" w:date="2020-02-11T15:46:00Z">
        <w:r>
          <w:rPr>
            <w:rFonts w:eastAsia="BatangChe"/>
            <w:smallCaps w:val="0"/>
            <w:color w:val="000000"/>
            <w:kern w:val="0"/>
            <w:szCs w:val="18"/>
            <w:lang w:eastAsia="ko-KR"/>
          </w:rPr>
          <w:t xml:space="preserve"> </w:t>
        </w:r>
      </w:ins>
      <w:ins w:id="76" w:author="Joshua Goh" w:date="2020-02-11T16:29:00Z">
        <w:r w:rsidR="00AA6A2D">
          <w:rPr>
            <w:rFonts w:eastAsia="BatangChe"/>
            <w:smallCaps w:val="0"/>
            <w:color w:val="000000"/>
            <w:kern w:val="0"/>
            <w:szCs w:val="18"/>
            <w:lang w:eastAsia="ko-KR"/>
          </w:rPr>
          <w:t>artificial intelligent machines</w:t>
        </w:r>
      </w:ins>
      <w:ins w:id="77" w:author="Joshua Goh" w:date="2020-02-11T16:36:00Z">
        <w:r w:rsidR="00AA6A2D">
          <w:rPr>
            <w:rFonts w:eastAsia="BatangChe"/>
            <w:smallCaps w:val="0"/>
            <w:color w:val="000000"/>
            <w:kern w:val="0"/>
            <w:szCs w:val="18"/>
            <w:lang w:eastAsia="ko-KR"/>
          </w:rPr>
          <w:t xml:space="preserve"> that </w:t>
        </w:r>
      </w:ins>
      <w:ins w:id="78" w:author="Joshua Goh" w:date="2020-02-11T16:53:00Z">
        <w:r w:rsidR="003D5231">
          <w:rPr>
            <w:rFonts w:eastAsia="BatangChe"/>
            <w:smallCaps w:val="0"/>
            <w:color w:val="000000"/>
            <w:kern w:val="0"/>
            <w:szCs w:val="18"/>
            <w:lang w:eastAsia="ko-KR"/>
          </w:rPr>
          <w:t xml:space="preserve">dynamically </w:t>
        </w:r>
      </w:ins>
      <w:ins w:id="79" w:author="Joshua Goh" w:date="2020-02-11T16:36:00Z">
        <w:r w:rsidR="00AA6A2D">
          <w:rPr>
            <w:rFonts w:eastAsia="BatangChe"/>
            <w:smallCaps w:val="0"/>
            <w:color w:val="000000"/>
            <w:kern w:val="0"/>
            <w:szCs w:val="18"/>
            <w:lang w:eastAsia="ko-KR"/>
          </w:rPr>
          <w:t xml:space="preserve">interact with </w:t>
        </w:r>
      </w:ins>
      <w:ins w:id="80" w:author="Joshua Goh" w:date="2020-02-11T16:37:00Z">
        <w:r w:rsidR="00AA6A2D">
          <w:rPr>
            <w:rFonts w:eastAsia="BatangChe"/>
            <w:smallCaps w:val="0"/>
            <w:color w:val="000000"/>
            <w:kern w:val="0"/>
            <w:szCs w:val="18"/>
            <w:lang w:eastAsia="ko-KR"/>
          </w:rPr>
          <w:t>people</w:t>
        </w:r>
      </w:ins>
      <w:ins w:id="81" w:author="Joshua Goh" w:date="2020-02-11T15:46:00Z">
        <w:r>
          <w:rPr>
            <w:rFonts w:eastAsia="BatangChe"/>
            <w:smallCaps w:val="0"/>
            <w:color w:val="000000"/>
            <w:kern w:val="0"/>
            <w:szCs w:val="18"/>
            <w:lang w:eastAsia="ko-KR"/>
          </w:rPr>
          <w:t xml:space="preserve"> </w:t>
        </w:r>
      </w:ins>
      <w:ins w:id="82" w:author="Joshua Goh" w:date="2020-02-11T15:55:00Z">
        <w:r>
          <w:rPr>
            <w:rFonts w:eastAsia="BatangChe"/>
            <w:smallCaps w:val="0"/>
            <w:color w:val="000000"/>
            <w:kern w:val="0"/>
            <w:szCs w:val="18"/>
            <w:lang w:eastAsia="ko-KR"/>
          </w:rPr>
          <w:t xml:space="preserve">is </w:t>
        </w:r>
      </w:ins>
      <w:ins w:id="83" w:author="Joshua Goh" w:date="2020-02-12T17:38:00Z">
        <w:r w:rsidR="004025CF">
          <w:rPr>
            <w:rFonts w:eastAsia="BatangChe"/>
            <w:smallCaps w:val="0"/>
            <w:color w:val="000000"/>
            <w:kern w:val="0"/>
            <w:szCs w:val="18"/>
            <w:lang w:eastAsia="ko-KR"/>
          </w:rPr>
          <w:t>proliferating across</w:t>
        </w:r>
      </w:ins>
      <w:ins w:id="84" w:author="Joshua Goh" w:date="2020-02-11T15:55:00Z">
        <w:r>
          <w:rPr>
            <w:rFonts w:eastAsia="BatangChe"/>
            <w:smallCaps w:val="0"/>
            <w:color w:val="000000"/>
            <w:kern w:val="0"/>
            <w:szCs w:val="18"/>
            <w:lang w:eastAsia="ko-KR"/>
          </w:rPr>
          <w:t xml:space="preserve"> many aspects of </w:t>
        </w:r>
      </w:ins>
      <w:ins w:id="85" w:author="Joshua Goh" w:date="2020-02-11T16:37:00Z">
        <w:r w:rsidR="00AA6A2D">
          <w:rPr>
            <w:rFonts w:eastAsia="BatangChe"/>
            <w:smallCaps w:val="0"/>
            <w:color w:val="000000"/>
            <w:kern w:val="0"/>
            <w:szCs w:val="18"/>
            <w:lang w:eastAsia="ko-KR"/>
          </w:rPr>
          <w:t xml:space="preserve">human </w:t>
        </w:r>
      </w:ins>
      <w:ins w:id="86" w:author="Joshua Goh" w:date="2020-02-11T16:04:00Z">
        <w:r>
          <w:rPr>
            <w:rFonts w:eastAsia="BatangChe"/>
            <w:smallCaps w:val="0"/>
            <w:color w:val="000000"/>
            <w:kern w:val="0"/>
            <w:szCs w:val="18"/>
            <w:lang w:eastAsia="ko-KR"/>
          </w:rPr>
          <w:t>life</w:t>
        </w:r>
      </w:ins>
      <w:ins w:id="87" w:author="Joshua Goh" w:date="2020-02-11T15:46:00Z">
        <w:r>
          <w:rPr>
            <w:rFonts w:eastAsia="BatangChe"/>
            <w:smallCaps w:val="0"/>
            <w:color w:val="000000"/>
            <w:kern w:val="0"/>
            <w:szCs w:val="18"/>
            <w:lang w:eastAsia="ko-KR"/>
          </w:rPr>
          <w:t xml:space="preserve"> </w:t>
        </w:r>
      </w:ins>
      <w:ins w:id="88" w:author="Joshua Goh" w:date="2020-03-03T13:50:00Z">
        <w:r w:rsidR="007C554D">
          <w:rPr>
            <w:rFonts w:eastAsia="BatangChe"/>
            <w:smallCaps w:val="0"/>
            <w:color w:val="000000"/>
            <w:kern w:val="0"/>
            <w:szCs w:val="18"/>
            <w:lang w:eastAsia="ko-KR"/>
          </w:rPr>
          <w:t xml:space="preserve">such </w:t>
        </w:r>
      </w:ins>
      <w:ins w:id="89" w:author="Joshua Goh" w:date="2020-03-03T16:22:00Z">
        <w:r w:rsidR="009A03B5">
          <w:rPr>
            <w:rFonts w:eastAsia="BatangChe"/>
            <w:smallCaps w:val="0"/>
            <w:color w:val="000000"/>
            <w:kern w:val="0"/>
            <w:szCs w:val="18"/>
            <w:lang w:eastAsia="ko-KR"/>
          </w:rPr>
          <w:t xml:space="preserve">as </w:t>
        </w:r>
      </w:ins>
      <w:ins w:id="90" w:author="Joshua Goh" w:date="2020-03-03T13:50:00Z">
        <w:r w:rsidR="007C554D">
          <w:rPr>
            <w:rFonts w:eastAsia="BatangChe"/>
            <w:smallCaps w:val="0"/>
            <w:color w:val="000000"/>
            <w:kern w:val="0"/>
            <w:szCs w:val="18"/>
            <w:lang w:eastAsia="ko-KR"/>
          </w:rPr>
          <w:t>in</w:t>
        </w:r>
      </w:ins>
      <w:ins w:id="91" w:author="Joshua Goh" w:date="2020-02-20T15:43:00Z">
        <w:r w:rsidR="00DC78DB">
          <w:rPr>
            <w:rFonts w:eastAsia="BatangChe"/>
            <w:smallCaps w:val="0"/>
            <w:color w:val="000000"/>
            <w:kern w:val="0"/>
            <w:szCs w:val="18"/>
            <w:lang w:eastAsia="ko-KR"/>
          </w:rPr>
          <w:t xml:space="preserve"> interactive</w:t>
        </w:r>
        <w:r w:rsidR="005E0FAA">
          <w:rPr>
            <w:rFonts w:eastAsia="BatangChe"/>
            <w:smallCaps w:val="0"/>
            <w:color w:val="000000"/>
            <w:kern w:val="0"/>
            <w:szCs w:val="18"/>
            <w:lang w:eastAsia="ko-KR"/>
          </w:rPr>
          <w:t xml:space="preserve"> live</w:t>
        </w:r>
      </w:ins>
      <w:ins w:id="92" w:author="Joshua Goh" w:date="2020-02-12T17:40:00Z">
        <w:r w:rsidR="004025CF">
          <w:rPr>
            <w:rFonts w:eastAsia="BatangChe"/>
            <w:smallCaps w:val="0"/>
            <w:color w:val="000000"/>
            <w:kern w:val="0"/>
            <w:szCs w:val="18"/>
            <w:lang w:eastAsia="ko-KR"/>
          </w:rPr>
          <w:t xml:space="preserve"> service platforms []</w:t>
        </w:r>
      </w:ins>
      <w:ins w:id="93" w:author="Joshua Goh" w:date="2020-03-03T13:50:00Z">
        <w:r w:rsidR="007C554D">
          <w:rPr>
            <w:rFonts w:eastAsia="BatangChe"/>
            <w:smallCaps w:val="0"/>
            <w:color w:val="000000"/>
            <w:kern w:val="0"/>
            <w:szCs w:val="18"/>
            <w:lang w:eastAsia="ko-KR"/>
          </w:rPr>
          <w:t xml:space="preserve"> and socially assistive r</w:t>
        </w:r>
      </w:ins>
      <w:ins w:id="94" w:author="Joshua Goh" w:date="2020-02-11T16:44:00Z">
        <w:r w:rsidR="00AA6A2D">
          <w:rPr>
            <w:rFonts w:eastAsia="BatangChe"/>
            <w:smallCaps w:val="0"/>
            <w:color w:val="000000"/>
            <w:kern w:val="0"/>
            <w:szCs w:val="18"/>
            <w:lang w:eastAsia="ko-KR"/>
          </w:rPr>
          <w:t>obots</w:t>
        </w:r>
      </w:ins>
      <w:ins w:id="95" w:author="Joshua Goh" w:date="2020-02-11T15:52:00Z">
        <w:r>
          <w:rPr>
            <w:rFonts w:eastAsia="BatangChe"/>
            <w:smallCaps w:val="0"/>
            <w:color w:val="000000"/>
            <w:kern w:val="0"/>
            <w:szCs w:val="18"/>
            <w:lang w:eastAsia="ko-KR"/>
          </w:rPr>
          <w:t xml:space="preserve"> </w:t>
        </w:r>
      </w:ins>
      <w:ins w:id="96" w:author="Joshua Goh" w:date="2020-02-14T11:38:00Z">
        <w:r w:rsidR="00D341FC">
          <w:rPr>
            <w:rFonts w:eastAsia="BatangChe"/>
            <w:smallCaps w:val="0"/>
            <w:color w:val="000000"/>
            <w:kern w:val="0"/>
            <w:szCs w:val="18"/>
            <w:lang w:eastAsia="ko-KR"/>
          </w:rPr>
          <w:t>[]</w:t>
        </w:r>
      </w:ins>
      <w:ins w:id="97" w:author="Joshua Goh" w:date="2020-02-11T16:04:00Z">
        <w:r>
          <w:rPr>
            <w:rFonts w:eastAsia="BatangChe"/>
            <w:smallCaps w:val="0"/>
            <w:color w:val="000000"/>
            <w:kern w:val="0"/>
            <w:szCs w:val="18"/>
            <w:lang w:eastAsia="ko-KR"/>
          </w:rPr>
          <w:t>.</w:t>
        </w:r>
      </w:ins>
      <w:ins w:id="98" w:author="Joshua Goh" w:date="2020-02-11T15:54:00Z">
        <w:r>
          <w:rPr>
            <w:rFonts w:eastAsia="BatangChe"/>
            <w:smallCaps w:val="0"/>
            <w:color w:val="000000"/>
            <w:kern w:val="0"/>
            <w:szCs w:val="18"/>
            <w:lang w:eastAsia="ko-KR"/>
          </w:rPr>
          <w:t xml:space="preserve"> </w:t>
        </w:r>
      </w:ins>
      <w:ins w:id="99" w:author="Joshua Goh" w:date="2020-03-03T14:04:00Z">
        <w:r w:rsidR="00461343">
          <w:rPr>
            <w:rFonts w:eastAsia="BatangChe"/>
            <w:smallCaps w:val="0"/>
            <w:color w:val="000000"/>
            <w:kern w:val="0"/>
            <w:szCs w:val="18"/>
            <w:lang w:eastAsia="ko-KR"/>
          </w:rPr>
          <w:t>Nevertheless</w:t>
        </w:r>
      </w:ins>
      <w:ins w:id="100" w:author="Joshua Goh" w:date="2020-03-03T14:00:00Z">
        <w:r w:rsidR="00461343">
          <w:rPr>
            <w:rFonts w:eastAsia="BatangChe"/>
            <w:smallCaps w:val="0"/>
            <w:color w:val="000000"/>
            <w:kern w:val="0"/>
            <w:szCs w:val="18"/>
            <w:lang w:eastAsia="ko-KR"/>
          </w:rPr>
          <w:t>,</w:t>
        </w:r>
      </w:ins>
      <w:ins w:id="101" w:author="Joshua Goh" w:date="2020-03-03T14:02:00Z">
        <w:r w:rsidR="00461343">
          <w:rPr>
            <w:rFonts w:eastAsia="BatangChe"/>
            <w:smallCaps w:val="0"/>
            <w:color w:val="000000"/>
            <w:kern w:val="0"/>
            <w:szCs w:val="18"/>
            <w:lang w:eastAsia="ko-KR"/>
          </w:rPr>
          <w:t xml:space="preserve"> the</w:t>
        </w:r>
      </w:ins>
      <w:ins w:id="102" w:author="Joshua Goh" w:date="2020-03-03T14:00:00Z">
        <w:r w:rsidR="00461343">
          <w:rPr>
            <w:rFonts w:eastAsia="BatangChe"/>
            <w:smallCaps w:val="0"/>
            <w:color w:val="000000"/>
            <w:kern w:val="0"/>
            <w:szCs w:val="18"/>
            <w:lang w:eastAsia="ko-KR"/>
          </w:rPr>
          <w:t xml:space="preserve"> </w:t>
        </w:r>
      </w:ins>
      <w:ins w:id="103" w:author="Joshua Goh" w:date="2020-03-05T00:18:00Z">
        <w:r w:rsidR="00C553FE">
          <w:rPr>
            <w:rFonts w:eastAsia="BatangChe"/>
            <w:smallCaps w:val="0"/>
            <w:color w:val="000000"/>
            <w:kern w:val="0"/>
            <w:szCs w:val="18"/>
            <w:lang w:eastAsia="ko-KR"/>
          </w:rPr>
          <w:t>efficacy</w:t>
        </w:r>
      </w:ins>
      <w:ins w:id="104" w:author="Joshua Goh" w:date="2020-03-03T14:01:00Z">
        <w:r w:rsidR="00461343">
          <w:rPr>
            <w:rFonts w:eastAsia="BatangChe"/>
            <w:smallCaps w:val="0"/>
            <w:color w:val="000000"/>
            <w:kern w:val="0"/>
            <w:szCs w:val="18"/>
            <w:lang w:eastAsia="ko-KR"/>
          </w:rPr>
          <w:t xml:space="preserve"> </w:t>
        </w:r>
      </w:ins>
      <w:ins w:id="105" w:author="Joshua Goh" w:date="2020-03-03T14:02:00Z">
        <w:r w:rsidR="00461343">
          <w:rPr>
            <w:rFonts w:eastAsia="BatangChe"/>
            <w:smallCaps w:val="0"/>
            <w:color w:val="000000"/>
            <w:kern w:val="0"/>
            <w:szCs w:val="18"/>
            <w:lang w:eastAsia="ko-KR"/>
          </w:rPr>
          <w:t>of such social machine</w:t>
        </w:r>
      </w:ins>
      <w:ins w:id="106" w:author="Joshua Goh" w:date="2020-03-05T14:39:00Z">
        <w:r w:rsidR="00D40592">
          <w:rPr>
            <w:rFonts w:eastAsia="BatangChe"/>
            <w:smallCaps w:val="0"/>
            <w:color w:val="000000"/>
            <w:kern w:val="0"/>
            <w:szCs w:val="18"/>
            <w:lang w:eastAsia="ko-KR"/>
          </w:rPr>
          <w:t>s</w:t>
        </w:r>
      </w:ins>
      <w:ins w:id="107" w:author="Joshua Goh" w:date="2020-03-05T00:19:00Z">
        <w:r w:rsidR="00C553FE">
          <w:rPr>
            <w:rFonts w:eastAsia="BatangChe"/>
            <w:smallCaps w:val="0"/>
            <w:color w:val="000000"/>
            <w:kern w:val="0"/>
            <w:szCs w:val="18"/>
            <w:lang w:eastAsia="ko-KR"/>
          </w:rPr>
          <w:t xml:space="preserve"> </w:t>
        </w:r>
      </w:ins>
      <w:ins w:id="108" w:author="Joshua Goh" w:date="2020-03-05T00:18:00Z">
        <w:r w:rsidR="00C553FE">
          <w:rPr>
            <w:rFonts w:eastAsia="BatangChe"/>
            <w:smallCaps w:val="0"/>
            <w:color w:val="000000"/>
            <w:kern w:val="0"/>
            <w:szCs w:val="18"/>
            <w:lang w:eastAsia="ko-KR"/>
          </w:rPr>
          <w:t>is</w:t>
        </w:r>
      </w:ins>
      <w:ins w:id="109" w:author="Joshua Goh" w:date="2020-03-03T13:57:00Z">
        <w:r w:rsidR="007C554D">
          <w:rPr>
            <w:rFonts w:eastAsia="BatangChe"/>
            <w:smallCaps w:val="0"/>
            <w:color w:val="000000"/>
            <w:kern w:val="0"/>
            <w:szCs w:val="18"/>
            <w:lang w:eastAsia="ko-KR"/>
          </w:rPr>
          <w:t xml:space="preserve"> </w:t>
        </w:r>
      </w:ins>
      <w:ins w:id="110" w:author="Joshua Goh" w:date="2020-03-03T14:02:00Z">
        <w:r w:rsidR="00461343">
          <w:rPr>
            <w:rFonts w:eastAsia="BatangChe"/>
            <w:smallCaps w:val="0"/>
            <w:color w:val="000000"/>
            <w:kern w:val="0"/>
            <w:szCs w:val="18"/>
            <w:lang w:eastAsia="ko-KR"/>
          </w:rPr>
          <w:t xml:space="preserve">limited by the </w:t>
        </w:r>
      </w:ins>
      <w:ins w:id="111" w:author="Joshua Goh" w:date="2020-03-03T16:24:00Z">
        <w:r w:rsidR="009A03B5">
          <w:rPr>
            <w:rFonts w:eastAsia="BatangChe"/>
            <w:smallCaps w:val="0"/>
            <w:color w:val="000000"/>
            <w:kern w:val="0"/>
            <w:szCs w:val="18"/>
            <w:lang w:eastAsia="ko-KR"/>
          </w:rPr>
          <w:t>naturalness of</w:t>
        </w:r>
      </w:ins>
      <w:ins w:id="112" w:author="Joshua Goh" w:date="2020-03-03T14:06:00Z">
        <w:r w:rsidR="00461343">
          <w:rPr>
            <w:rFonts w:eastAsia="BatangChe"/>
            <w:smallCaps w:val="0"/>
            <w:color w:val="000000"/>
            <w:kern w:val="0"/>
            <w:szCs w:val="18"/>
            <w:lang w:eastAsia="ko-KR"/>
          </w:rPr>
          <w:t xml:space="preserve"> the</w:t>
        </w:r>
      </w:ins>
      <w:ins w:id="113" w:author="Joshua Goh" w:date="2020-03-03T16:23:00Z">
        <w:r w:rsidR="009A03B5">
          <w:rPr>
            <w:rFonts w:eastAsia="BatangChe"/>
            <w:smallCaps w:val="0"/>
            <w:color w:val="000000"/>
            <w:kern w:val="0"/>
            <w:szCs w:val="18"/>
            <w:lang w:eastAsia="ko-KR"/>
          </w:rPr>
          <w:t>ir</w:t>
        </w:r>
      </w:ins>
      <w:ins w:id="114" w:author="Joshua Goh" w:date="2020-03-03T14:03:00Z">
        <w:r w:rsidR="00461343">
          <w:rPr>
            <w:rFonts w:eastAsia="BatangChe"/>
            <w:smallCaps w:val="0"/>
            <w:color w:val="000000"/>
            <w:kern w:val="0"/>
            <w:szCs w:val="18"/>
            <w:lang w:eastAsia="ko-KR"/>
          </w:rPr>
          <w:t xml:space="preserve"> interact</w:t>
        </w:r>
      </w:ins>
      <w:ins w:id="115" w:author="Joshua Goh" w:date="2020-03-03T16:23:00Z">
        <w:r w:rsidR="009A03B5">
          <w:rPr>
            <w:rFonts w:eastAsia="BatangChe"/>
            <w:smallCaps w:val="0"/>
            <w:color w:val="000000"/>
            <w:kern w:val="0"/>
            <w:szCs w:val="18"/>
            <w:lang w:eastAsia="ko-KR"/>
          </w:rPr>
          <w:t>ion</w:t>
        </w:r>
      </w:ins>
      <w:ins w:id="116" w:author="Joshua Goh" w:date="2020-03-03T16:24:00Z">
        <w:r w:rsidR="009A03B5">
          <w:rPr>
            <w:rFonts w:eastAsia="BatangChe"/>
            <w:smallCaps w:val="0"/>
            <w:color w:val="000000"/>
            <w:kern w:val="0"/>
            <w:szCs w:val="18"/>
            <w:lang w:eastAsia="ko-KR"/>
          </w:rPr>
          <w:t>s</w:t>
        </w:r>
      </w:ins>
      <w:ins w:id="117" w:author="Joshua Goh" w:date="2020-03-03T14:03:00Z">
        <w:r w:rsidR="00461343">
          <w:rPr>
            <w:rFonts w:eastAsia="BatangChe"/>
            <w:smallCaps w:val="0"/>
            <w:color w:val="000000"/>
            <w:kern w:val="0"/>
            <w:szCs w:val="18"/>
            <w:lang w:eastAsia="ko-KR"/>
          </w:rPr>
          <w:t xml:space="preserve"> </w:t>
        </w:r>
      </w:ins>
      <w:ins w:id="118" w:author="Joshua Goh" w:date="2020-03-03T14:06:00Z">
        <w:r w:rsidR="00461343">
          <w:rPr>
            <w:rFonts w:eastAsia="BatangChe"/>
            <w:smallCaps w:val="0"/>
            <w:color w:val="000000"/>
            <w:kern w:val="0"/>
            <w:szCs w:val="18"/>
            <w:lang w:eastAsia="ko-KR"/>
          </w:rPr>
          <w:t>with people</w:t>
        </w:r>
      </w:ins>
      <w:ins w:id="119" w:author="Joshua Goh" w:date="2020-02-14T11:46:00Z">
        <w:r w:rsidR="00D341FC">
          <w:rPr>
            <w:rFonts w:eastAsia="BatangChe"/>
            <w:smallCaps w:val="0"/>
            <w:color w:val="000000"/>
            <w:kern w:val="0"/>
            <w:szCs w:val="18"/>
            <w:lang w:eastAsia="ko-KR"/>
          </w:rPr>
          <w:t>.</w:t>
        </w:r>
      </w:ins>
      <w:ins w:id="120" w:author="Joshua Goh" w:date="2020-02-18T16:08:00Z">
        <w:r w:rsidR="009C02D8">
          <w:rPr>
            <w:rFonts w:eastAsia="BatangChe"/>
            <w:smallCaps w:val="0"/>
            <w:color w:val="000000"/>
            <w:kern w:val="0"/>
            <w:szCs w:val="18"/>
            <w:lang w:eastAsia="ko-KR"/>
          </w:rPr>
          <w:t xml:space="preserve"> </w:t>
        </w:r>
      </w:ins>
      <w:ins w:id="121" w:author="Joshua Goh" w:date="2020-03-03T16:24:00Z">
        <w:r w:rsidR="009A03B5">
          <w:rPr>
            <w:rFonts w:eastAsia="BatangChe"/>
            <w:smallCaps w:val="0"/>
            <w:color w:val="000000"/>
            <w:kern w:val="0"/>
            <w:szCs w:val="18"/>
            <w:lang w:eastAsia="ko-KR"/>
          </w:rPr>
          <w:t>Specifically</w:t>
        </w:r>
      </w:ins>
      <w:ins w:id="122" w:author="Joshua Goh" w:date="2020-02-18T16:57:00Z">
        <w:r w:rsidR="00EF5812">
          <w:rPr>
            <w:rFonts w:eastAsia="BatangChe"/>
            <w:smallCaps w:val="0"/>
            <w:color w:val="000000"/>
            <w:kern w:val="0"/>
            <w:szCs w:val="18"/>
            <w:lang w:eastAsia="ko-KR"/>
          </w:rPr>
          <w:t xml:space="preserve">, </w:t>
        </w:r>
      </w:ins>
      <w:ins w:id="123" w:author="Joshua Goh" w:date="2020-03-05T00:20:00Z">
        <w:r w:rsidR="00C553FE">
          <w:rPr>
            <w:rFonts w:eastAsia="BatangChe"/>
            <w:smallCaps w:val="0"/>
            <w:color w:val="000000"/>
            <w:kern w:val="0"/>
            <w:szCs w:val="18"/>
            <w:lang w:eastAsia="ko-KR"/>
          </w:rPr>
          <w:t xml:space="preserve">human-machine </w:t>
        </w:r>
      </w:ins>
      <w:ins w:id="124" w:author="Joshua Goh" w:date="2020-03-03T16:57:00Z">
        <w:r w:rsidR="00100E1C">
          <w:rPr>
            <w:rFonts w:eastAsia="BatangChe"/>
            <w:smallCaps w:val="0"/>
            <w:color w:val="000000"/>
            <w:kern w:val="0"/>
            <w:szCs w:val="18"/>
            <w:lang w:eastAsia="ko-KR"/>
          </w:rPr>
          <w:t xml:space="preserve">interactions </w:t>
        </w:r>
      </w:ins>
      <w:ins w:id="125" w:author="Joshua Goh" w:date="2020-02-21T13:29:00Z">
        <w:r w:rsidR="008B4A8B">
          <w:rPr>
            <w:rFonts w:eastAsia="BatangChe"/>
            <w:smallCaps w:val="0"/>
            <w:color w:val="000000"/>
            <w:kern w:val="0"/>
            <w:szCs w:val="18"/>
            <w:lang w:eastAsia="ko-KR"/>
          </w:rPr>
          <w:t xml:space="preserve">are </w:t>
        </w:r>
      </w:ins>
      <w:ins w:id="126" w:author="Joshua Goh" w:date="2020-03-05T00:21:00Z">
        <w:r w:rsidR="00C553FE">
          <w:rPr>
            <w:rFonts w:eastAsia="BatangChe"/>
            <w:smallCaps w:val="0"/>
            <w:color w:val="000000"/>
            <w:kern w:val="0"/>
            <w:szCs w:val="18"/>
            <w:lang w:eastAsia="ko-KR"/>
          </w:rPr>
          <w:t>typically hampered because</w:t>
        </w:r>
      </w:ins>
      <w:ins w:id="127" w:author="Joshua Goh" w:date="2020-03-05T01:02:00Z">
        <w:r w:rsidR="00CF72BE">
          <w:rPr>
            <w:rFonts w:eastAsia="BatangChe"/>
            <w:smallCaps w:val="0"/>
            <w:color w:val="000000"/>
            <w:kern w:val="0"/>
            <w:szCs w:val="18"/>
            <w:lang w:eastAsia="ko-KR"/>
          </w:rPr>
          <w:t xml:space="preserve"> the</w:t>
        </w:r>
      </w:ins>
      <w:ins w:id="128" w:author="Joshua Goh" w:date="2020-03-05T00:21:00Z">
        <w:r w:rsidR="00C553FE">
          <w:rPr>
            <w:rFonts w:eastAsia="BatangChe"/>
            <w:smallCaps w:val="0"/>
            <w:color w:val="000000"/>
            <w:kern w:val="0"/>
            <w:szCs w:val="18"/>
            <w:lang w:eastAsia="ko-KR"/>
          </w:rPr>
          <w:t xml:space="preserve"> </w:t>
        </w:r>
      </w:ins>
      <w:ins w:id="129" w:author="Joshua Goh" w:date="2020-03-05T01:01:00Z">
        <w:r w:rsidR="004D58F9">
          <w:rPr>
            <w:rFonts w:eastAsia="BatangChe"/>
            <w:smallCaps w:val="0"/>
            <w:color w:val="000000"/>
            <w:kern w:val="0"/>
            <w:szCs w:val="18"/>
            <w:lang w:eastAsia="ko-KR"/>
          </w:rPr>
          <w:t>interactive actions engaged by machine</w:t>
        </w:r>
        <w:r w:rsidR="00CF72BE">
          <w:rPr>
            <w:rFonts w:eastAsia="BatangChe"/>
            <w:smallCaps w:val="0"/>
            <w:color w:val="000000"/>
            <w:kern w:val="0"/>
            <w:szCs w:val="18"/>
            <w:lang w:eastAsia="ko-KR"/>
          </w:rPr>
          <w:t xml:space="preserve">s </w:t>
        </w:r>
      </w:ins>
      <w:ins w:id="130" w:author="Joshua Goh" w:date="2020-03-05T01:09:00Z">
        <w:r w:rsidR="00CF72BE">
          <w:rPr>
            <w:rFonts w:eastAsia="BatangChe"/>
            <w:smallCaps w:val="0"/>
            <w:color w:val="000000"/>
            <w:kern w:val="0"/>
            <w:szCs w:val="18"/>
            <w:lang w:eastAsia="ko-KR"/>
          </w:rPr>
          <w:t xml:space="preserve">are </w:t>
        </w:r>
      </w:ins>
      <w:ins w:id="131" w:author="Joshua Goh" w:date="2020-03-05T01:02:00Z">
        <w:r w:rsidR="00CF72BE">
          <w:rPr>
            <w:rFonts w:eastAsia="BatangChe"/>
            <w:smallCaps w:val="0"/>
            <w:color w:val="000000"/>
            <w:kern w:val="0"/>
            <w:szCs w:val="18"/>
            <w:lang w:eastAsia="ko-KR"/>
          </w:rPr>
          <w:t xml:space="preserve">often </w:t>
        </w:r>
      </w:ins>
      <w:ins w:id="132" w:author="Joshua Goh" w:date="2020-03-05T01:09:00Z">
        <w:r w:rsidR="00CF72BE">
          <w:rPr>
            <w:rFonts w:eastAsia="BatangChe"/>
            <w:smallCaps w:val="0"/>
            <w:color w:val="000000"/>
            <w:kern w:val="0"/>
            <w:szCs w:val="18"/>
            <w:lang w:eastAsia="ko-KR"/>
          </w:rPr>
          <w:t>contextually aberr</w:t>
        </w:r>
      </w:ins>
      <w:ins w:id="133" w:author="Joshua Goh" w:date="2020-03-05T01:10:00Z">
        <w:r w:rsidR="00CF72BE">
          <w:rPr>
            <w:rFonts w:eastAsia="BatangChe"/>
            <w:smallCaps w:val="0"/>
            <w:color w:val="000000"/>
            <w:kern w:val="0"/>
            <w:szCs w:val="18"/>
            <w:lang w:eastAsia="ko-KR"/>
          </w:rPr>
          <w:t xml:space="preserve">ant and </w:t>
        </w:r>
      </w:ins>
      <w:ins w:id="134" w:author="Joshua Goh" w:date="2020-03-05T01:02:00Z">
        <w:r w:rsidR="00CF72BE">
          <w:rPr>
            <w:rFonts w:eastAsia="BatangChe"/>
            <w:smallCaps w:val="0"/>
            <w:color w:val="000000"/>
            <w:kern w:val="0"/>
            <w:szCs w:val="18"/>
            <w:lang w:eastAsia="ko-KR"/>
          </w:rPr>
          <w:t>do</w:t>
        </w:r>
      </w:ins>
      <w:ins w:id="135" w:author="Joshua Goh" w:date="2020-03-05T01:01:00Z">
        <w:r w:rsidR="00CF72BE">
          <w:rPr>
            <w:rFonts w:eastAsia="BatangChe"/>
            <w:smallCaps w:val="0"/>
            <w:color w:val="000000"/>
            <w:kern w:val="0"/>
            <w:szCs w:val="18"/>
            <w:lang w:eastAsia="ko-KR"/>
          </w:rPr>
          <w:t xml:space="preserve"> </w:t>
        </w:r>
      </w:ins>
      <w:ins w:id="136" w:author="Joshua Goh" w:date="2020-03-05T01:02:00Z">
        <w:r w:rsidR="00CF72BE">
          <w:rPr>
            <w:rFonts w:eastAsia="BatangChe"/>
            <w:smallCaps w:val="0"/>
            <w:color w:val="000000"/>
            <w:kern w:val="0"/>
            <w:szCs w:val="18"/>
            <w:lang w:eastAsia="ko-KR"/>
          </w:rPr>
          <w:t>not fit</w:t>
        </w:r>
      </w:ins>
      <w:ins w:id="137" w:author="Joshua Goh" w:date="2020-02-18T16:15:00Z">
        <w:r w:rsidR="005C2F25">
          <w:rPr>
            <w:rFonts w:eastAsia="BatangChe"/>
            <w:smallCaps w:val="0"/>
            <w:color w:val="000000"/>
            <w:kern w:val="0"/>
            <w:szCs w:val="18"/>
            <w:lang w:eastAsia="ko-KR"/>
          </w:rPr>
          <w:t xml:space="preserve"> </w:t>
        </w:r>
      </w:ins>
      <w:ins w:id="138" w:author="Joshua Goh" w:date="2020-03-05T01:04:00Z">
        <w:r w:rsidR="00CF72BE">
          <w:rPr>
            <w:rFonts w:eastAsia="BatangChe"/>
            <w:smallCaps w:val="0"/>
            <w:color w:val="000000"/>
            <w:kern w:val="0"/>
            <w:szCs w:val="18"/>
            <w:lang w:eastAsia="ko-KR"/>
          </w:rPr>
          <w:t xml:space="preserve">human </w:t>
        </w:r>
      </w:ins>
      <w:ins w:id="139" w:author="Joshua Goh" w:date="2020-02-18T16:59:00Z">
        <w:r w:rsidR="00EF5812">
          <w:rPr>
            <w:rFonts w:eastAsia="BatangChe"/>
            <w:smallCaps w:val="0"/>
            <w:color w:val="000000"/>
            <w:kern w:val="0"/>
            <w:szCs w:val="18"/>
            <w:lang w:eastAsia="ko-KR"/>
          </w:rPr>
          <w:t>social</w:t>
        </w:r>
      </w:ins>
      <w:ins w:id="140" w:author="Joshua Goh" w:date="2020-02-18T16:16:00Z">
        <w:r w:rsidR="005C2F25">
          <w:rPr>
            <w:rFonts w:eastAsia="BatangChe"/>
            <w:smallCaps w:val="0"/>
            <w:color w:val="000000"/>
            <w:kern w:val="0"/>
            <w:szCs w:val="18"/>
            <w:lang w:eastAsia="ko-KR"/>
          </w:rPr>
          <w:t xml:space="preserve"> behavior</w:t>
        </w:r>
      </w:ins>
      <w:ins w:id="141" w:author="Joshua Goh" w:date="2020-03-05T01:02:00Z">
        <w:r w:rsidR="00CF72BE">
          <w:rPr>
            <w:rFonts w:eastAsia="BatangChe"/>
            <w:smallCaps w:val="0"/>
            <w:color w:val="000000"/>
            <w:kern w:val="0"/>
            <w:szCs w:val="18"/>
            <w:lang w:eastAsia="ko-KR"/>
          </w:rPr>
          <w:t xml:space="preserve">al </w:t>
        </w:r>
      </w:ins>
      <w:ins w:id="142" w:author="Joshua Goh" w:date="2020-03-05T01:10:00Z">
        <w:r w:rsidR="00CF72BE">
          <w:rPr>
            <w:rFonts w:eastAsia="BatangChe"/>
            <w:smallCaps w:val="0"/>
            <w:color w:val="000000"/>
            <w:kern w:val="0"/>
            <w:szCs w:val="18"/>
            <w:lang w:eastAsia="ko-KR"/>
          </w:rPr>
          <w:t>norms</w:t>
        </w:r>
      </w:ins>
      <w:ins w:id="143" w:author="Joshua Goh" w:date="2020-03-03T16:56:00Z">
        <w:r w:rsidR="00100E1C">
          <w:rPr>
            <w:rFonts w:eastAsia="BatangChe"/>
            <w:smallCaps w:val="0"/>
            <w:color w:val="000000"/>
            <w:kern w:val="0"/>
            <w:szCs w:val="18"/>
            <w:lang w:eastAsia="ko-KR"/>
          </w:rPr>
          <w:t xml:space="preserve"> </w:t>
        </w:r>
      </w:ins>
      <w:ins w:id="144" w:author="Joshua Goh" w:date="2020-02-18T16:57:00Z">
        <w:r w:rsidR="00EF5812">
          <w:rPr>
            <w:rFonts w:eastAsia="BatangChe"/>
            <w:smallCaps w:val="0"/>
            <w:color w:val="000000"/>
            <w:kern w:val="0"/>
            <w:szCs w:val="18"/>
            <w:lang w:eastAsia="ko-KR"/>
          </w:rPr>
          <w:t>[]</w:t>
        </w:r>
      </w:ins>
      <w:ins w:id="145" w:author="Joshua Goh" w:date="2020-02-18T16:12:00Z">
        <w:r w:rsidR="009C02D8">
          <w:rPr>
            <w:rFonts w:eastAsia="BatangChe"/>
            <w:smallCaps w:val="0"/>
            <w:color w:val="000000"/>
            <w:kern w:val="0"/>
            <w:szCs w:val="18"/>
            <w:lang w:eastAsia="ko-KR"/>
          </w:rPr>
          <w:t xml:space="preserve">. </w:t>
        </w:r>
      </w:ins>
      <w:ins w:id="146" w:author="Joshua Goh" w:date="2020-02-18T16:08:00Z">
        <w:r w:rsidR="009C02D8">
          <w:rPr>
            <w:rFonts w:eastAsia="BatangChe"/>
            <w:smallCaps w:val="0"/>
            <w:color w:val="000000"/>
            <w:kern w:val="0"/>
            <w:szCs w:val="18"/>
            <w:lang w:eastAsia="ko-KR"/>
          </w:rPr>
          <w:t xml:space="preserve">Thus, </w:t>
        </w:r>
      </w:ins>
      <w:ins w:id="147" w:author="Joshua Goh" w:date="2020-02-18T16:09:00Z">
        <w:r w:rsidR="009C02D8">
          <w:rPr>
            <w:rFonts w:eastAsia="BatangChe"/>
            <w:smallCaps w:val="0"/>
            <w:color w:val="000000"/>
            <w:kern w:val="0"/>
            <w:szCs w:val="18"/>
            <w:lang w:eastAsia="ko-KR"/>
          </w:rPr>
          <w:t xml:space="preserve">learning algorithms that </w:t>
        </w:r>
      </w:ins>
      <w:ins w:id="148" w:author="Joshua Goh" w:date="2020-02-18T16:55:00Z">
        <w:r w:rsidR="00EF5812">
          <w:rPr>
            <w:rFonts w:eastAsia="BatangChe"/>
            <w:smallCaps w:val="0"/>
            <w:color w:val="000000"/>
            <w:kern w:val="0"/>
            <w:szCs w:val="18"/>
            <w:lang w:eastAsia="ko-KR"/>
          </w:rPr>
          <w:t>help</w:t>
        </w:r>
      </w:ins>
      <w:ins w:id="149" w:author="Joshua Goh" w:date="2020-02-18T16:09:00Z">
        <w:r w:rsidR="009C02D8">
          <w:rPr>
            <w:rFonts w:eastAsia="BatangChe"/>
            <w:smallCaps w:val="0"/>
            <w:color w:val="000000"/>
            <w:kern w:val="0"/>
            <w:szCs w:val="18"/>
            <w:lang w:eastAsia="ko-KR"/>
          </w:rPr>
          <w:t xml:space="preserve"> social machines </w:t>
        </w:r>
      </w:ins>
      <w:ins w:id="150" w:author="Joshua Goh" w:date="2020-02-23T16:16:00Z">
        <w:r w:rsidR="00177129">
          <w:rPr>
            <w:rFonts w:eastAsia="BatangChe"/>
            <w:smallCaps w:val="0"/>
            <w:color w:val="000000"/>
            <w:kern w:val="0"/>
            <w:szCs w:val="18"/>
            <w:lang w:eastAsia="ko-KR"/>
          </w:rPr>
          <w:t>display</w:t>
        </w:r>
      </w:ins>
      <w:ins w:id="151" w:author="Joshua Goh" w:date="2020-02-18T16:14:00Z">
        <w:r w:rsidR="00294459">
          <w:rPr>
            <w:rFonts w:eastAsia="BatangChe"/>
            <w:smallCaps w:val="0"/>
            <w:color w:val="000000"/>
            <w:kern w:val="0"/>
            <w:szCs w:val="18"/>
            <w:lang w:eastAsia="ko-KR"/>
          </w:rPr>
          <w:t xml:space="preserve"> more </w:t>
        </w:r>
      </w:ins>
      <w:ins w:id="152" w:author="Joshua Goh" w:date="2020-02-18T16:55:00Z">
        <w:r w:rsidR="00EF5812">
          <w:rPr>
            <w:rFonts w:eastAsia="BatangChe"/>
            <w:smallCaps w:val="0"/>
            <w:color w:val="000000"/>
            <w:kern w:val="0"/>
            <w:szCs w:val="18"/>
            <w:lang w:eastAsia="ko-KR"/>
          </w:rPr>
          <w:t>human-like</w:t>
        </w:r>
      </w:ins>
      <w:ins w:id="153" w:author="Joshua Goh" w:date="2020-02-18T16:14:00Z">
        <w:r w:rsidR="00294459">
          <w:rPr>
            <w:rFonts w:eastAsia="BatangChe"/>
            <w:smallCaps w:val="0"/>
            <w:color w:val="000000"/>
            <w:kern w:val="0"/>
            <w:szCs w:val="18"/>
            <w:lang w:eastAsia="ko-KR"/>
          </w:rPr>
          <w:t xml:space="preserve"> </w:t>
        </w:r>
      </w:ins>
      <w:ins w:id="154" w:author="Joshua Goh" w:date="2020-03-05T01:12:00Z">
        <w:r w:rsidR="00643D6A">
          <w:rPr>
            <w:rFonts w:eastAsia="BatangChe"/>
            <w:smallCaps w:val="0"/>
            <w:color w:val="000000"/>
            <w:kern w:val="0"/>
            <w:szCs w:val="18"/>
            <w:lang w:eastAsia="ko-KR"/>
          </w:rPr>
          <w:t xml:space="preserve">contextually relevant </w:t>
        </w:r>
      </w:ins>
      <w:ins w:id="155" w:author="Joshua Goh" w:date="2020-03-05T12:50:00Z">
        <w:r w:rsidR="005E0212">
          <w:rPr>
            <w:rFonts w:eastAsia="BatangChe"/>
            <w:smallCaps w:val="0"/>
            <w:color w:val="000000"/>
            <w:kern w:val="0"/>
            <w:szCs w:val="18"/>
            <w:lang w:eastAsia="ko-KR"/>
          </w:rPr>
          <w:t>interactive</w:t>
        </w:r>
      </w:ins>
      <w:ins w:id="156" w:author="Joshua Goh" w:date="2020-02-18T16:19:00Z">
        <w:r w:rsidR="005C2F25">
          <w:rPr>
            <w:rFonts w:eastAsia="BatangChe"/>
            <w:smallCaps w:val="0"/>
            <w:color w:val="000000"/>
            <w:kern w:val="0"/>
            <w:szCs w:val="18"/>
            <w:lang w:eastAsia="ko-KR"/>
          </w:rPr>
          <w:t xml:space="preserve"> </w:t>
        </w:r>
      </w:ins>
      <w:ins w:id="157" w:author="Joshua Goh" w:date="2020-02-18T16:09:00Z">
        <w:r w:rsidR="009C02D8">
          <w:rPr>
            <w:rFonts w:eastAsia="BatangChe"/>
            <w:smallCaps w:val="0"/>
            <w:color w:val="000000"/>
            <w:kern w:val="0"/>
            <w:szCs w:val="18"/>
            <w:lang w:eastAsia="ko-KR"/>
          </w:rPr>
          <w:t>be</w:t>
        </w:r>
      </w:ins>
      <w:ins w:id="158" w:author="Joshua Goh" w:date="2020-02-18T16:10:00Z">
        <w:r w:rsidR="009C02D8">
          <w:rPr>
            <w:rFonts w:eastAsia="BatangChe"/>
            <w:smallCaps w:val="0"/>
            <w:color w:val="000000"/>
            <w:kern w:val="0"/>
            <w:szCs w:val="18"/>
            <w:lang w:eastAsia="ko-KR"/>
          </w:rPr>
          <w:t>hav</w:t>
        </w:r>
      </w:ins>
      <w:ins w:id="159" w:author="Joshua Goh" w:date="2020-02-18T16:14:00Z">
        <w:r w:rsidR="00294459">
          <w:rPr>
            <w:rFonts w:eastAsia="BatangChe"/>
            <w:smallCaps w:val="0"/>
            <w:color w:val="000000"/>
            <w:kern w:val="0"/>
            <w:szCs w:val="18"/>
            <w:lang w:eastAsia="ko-KR"/>
          </w:rPr>
          <w:t>iors</w:t>
        </w:r>
      </w:ins>
      <w:ins w:id="160" w:author="Joshua Goh" w:date="2020-02-18T16:42:00Z">
        <w:r w:rsidR="00673352">
          <w:rPr>
            <w:rFonts w:eastAsia="BatangChe"/>
            <w:smallCaps w:val="0"/>
            <w:color w:val="000000"/>
            <w:kern w:val="0"/>
            <w:szCs w:val="18"/>
            <w:lang w:eastAsia="ko-KR"/>
          </w:rPr>
          <w:t xml:space="preserve"> </w:t>
        </w:r>
      </w:ins>
      <w:ins w:id="161" w:author="Joshua Goh" w:date="2020-03-05T01:05:00Z">
        <w:r w:rsidR="00CF72BE">
          <w:rPr>
            <w:rFonts w:eastAsia="BatangChe"/>
            <w:smallCaps w:val="0"/>
            <w:color w:val="000000"/>
            <w:kern w:val="0"/>
            <w:szCs w:val="18"/>
            <w:lang w:eastAsia="ko-KR"/>
          </w:rPr>
          <w:t xml:space="preserve">should </w:t>
        </w:r>
      </w:ins>
      <w:ins w:id="162" w:author="Joshua Goh" w:date="2020-03-05T01:03:00Z">
        <w:r w:rsidR="00CF72BE">
          <w:rPr>
            <w:rFonts w:eastAsia="BatangChe"/>
            <w:smallCaps w:val="0"/>
            <w:color w:val="000000"/>
            <w:kern w:val="0"/>
            <w:szCs w:val="18"/>
            <w:lang w:eastAsia="ko-KR"/>
          </w:rPr>
          <w:t>enhanc</w:t>
        </w:r>
      </w:ins>
      <w:ins w:id="163" w:author="Joshua Goh" w:date="2020-03-05T01:05:00Z">
        <w:r w:rsidR="00CF72BE">
          <w:rPr>
            <w:rFonts w:eastAsia="BatangChe"/>
            <w:smallCaps w:val="0"/>
            <w:color w:val="000000"/>
            <w:kern w:val="0"/>
            <w:szCs w:val="18"/>
            <w:lang w:eastAsia="ko-KR"/>
          </w:rPr>
          <w:t>e</w:t>
        </w:r>
      </w:ins>
      <w:ins w:id="164" w:author="Joshua Goh" w:date="2020-03-05T01:03:00Z">
        <w:r w:rsidR="00CF72BE">
          <w:rPr>
            <w:rFonts w:eastAsia="BatangChe"/>
            <w:smallCaps w:val="0"/>
            <w:color w:val="000000"/>
            <w:kern w:val="0"/>
            <w:szCs w:val="18"/>
            <w:lang w:eastAsia="ko-KR"/>
          </w:rPr>
          <w:t xml:space="preserve"> their</w:t>
        </w:r>
      </w:ins>
      <w:ins w:id="165" w:author="Joshua Goh" w:date="2020-03-05T16:39:00Z">
        <w:r w:rsidR="0034721A">
          <w:rPr>
            <w:rFonts w:eastAsia="BatangChe"/>
            <w:smallCaps w:val="0"/>
            <w:color w:val="000000"/>
            <w:kern w:val="0"/>
            <w:szCs w:val="18"/>
            <w:lang w:eastAsia="ko-KR"/>
          </w:rPr>
          <w:t xml:space="preserve"> intended</w:t>
        </w:r>
      </w:ins>
      <w:ins w:id="166" w:author="Joshua Goh" w:date="2020-02-18T16:30:00Z">
        <w:r w:rsidR="009A21FD">
          <w:rPr>
            <w:rFonts w:eastAsia="BatangChe"/>
            <w:smallCaps w:val="0"/>
            <w:color w:val="000000"/>
            <w:kern w:val="0"/>
            <w:szCs w:val="18"/>
            <w:lang w:eastAsia="ko-KR"/>
          </w:rPr>
          <w:t xml:space="preserve"> functionality</w:t>
        </w:r>
      </w:ins>
      <w:ins w:id="167" w:author="Joshua Goh" w:date="2020-02-18T16:14:00Z">
        <w:r w:rsidR="00294459">
          <w:rPr>
            <w:rFonts w:eastAsia="BatangChe"/>
            <w:smallCaps w:val="0"/>
            <w:color w:val="000000"/>
            <w:kern w:val="0"/>
            <w:szCs w:val="18"/>
            <w:lang w:eastAsia="ko-KR"/>
          </w:rPr>
          <w:t>.</w:t>
        </w:r>
      </w:ins>
      <w:ins w:id="168" w:author="Joshua Goh" w:date="2020-02-18T16:24:00Z">
        <w:r w:rsidR="00B56533">
          <w:rPr>
            <w:rFonts w:eastAsia="BatangChe"/>
            <w:smallCaps w:val="0"/>
            <w:color w:val="000000"/>
            <w:kern w:val="0"/>
            <w:szCs w:val="18"/>
            <w:lang w:eastAsia="ko-KR"/>
          </w:rPr>
          <w:t xml:space="preserve"> </w:t>
        </w:r>
      </w:ins>
    </w:p>
    <w:p w14:paraId="20F6987A" w14:textId="0D643575" w:rsidR="001D15FC" w:rsidRDefault="00B33ABC">
      <w:pPr>
        <w:pStyle w:val="Heading1"/>
        <w:numPr>
          <w:ilvl w:val="0"/>
          <w:numId w:val="0"/>
        </w:numPr>
        <w:ind w:firstLine="204"/>
        <w:contextualSpacing/>
        <w:jc w:val="both"/>
        <w:rPr>
          <w:ins w:id="169" w:author="Joshua Goh" w:date="2020-02-13T17:03:00Z"/>
          <w:rFonts w:eastAsia="BatangChe"/>
          <w:smallCaps w:val="0"/>
          <w:color w:val="000000"/>
          <w:kern w:val="0"/>
          <w:szCs w:val="18"/>
          <w:lang w:eastAsia="zh-TW"/>
        </w:rPr>
      </w:pPr>
      <w:ins w:id="170" w:author="Joshua Goh" w:date="2020-02-21T13:31:00Z">
        <w:r>
          <w:rPr>
            <w:rFonts w:eastAsia="BatangChe"/>
            <w:smallCaps w:val="0"/>
            <w:color w:val="000000"/>
            <w:kern w:val="0"/>
            <w:szCs w:val="18"/>
            <w:lang w:eastAsia="ko-KR"/>
          </w:rPr>
          <w:t>One</w:t>
        </w:r>
      </w:ins>
      <w:ins w:id="171" w:author="Joshua Goh" w:date="2020-02-14T12:04:00Z">
        <w:r w:rsidR="00E12CED">
          <w:rPr>
            <w:rFonts w:eastAsia="BatangChe"/>
            <w:smallCaps w:val="0"/>
            <w:color w:val="000000"/>
            <w:kern w:val="0"/>
            <w:szCs w:val="18"/>
            <w:lang w:eastAsia="ko-KR"/>
          </w:rPr>
          <w:t xml:space="preserve"> </w:t>
        </w:r>
      </w:ins>
      <w:ins w:id="172" w:author="Joshua Goh" w:date="2020-03-05T01:12:00Z">
        <w:r w:rsidR="00643D6A">
          <w:rPr>
            <w:rFonts w:eastAsia="BatangChe"/>
            <w:smallCaps w:val="0"/>
            <w:color w:val="000000"/>
            <w:kern w:val="0"/>
            <w:szCs w:val="18"/>
            <w:lang w:eastAsia="ko-KR"/>
          </w:rPr>
          <w:t xml:space="preserve">characteristic </w:t>
        </w:r>
      </w:ins>
      <w:ins w:id="173" w:author="Joshua Goh" w:date="2020-03-05T14:41:00Z">
        <w:r w:rsidR="0070334D">
          <w:rPr>
            <w:rFonts w:eastAsia="BatangChe"/>
            <w:smallCaps w:val="0"/>
            <w:color w:val="000000"/>
            <w:kern w:val="0"/>
            <w:szCs w:val="18"/>
            <w:lang w:eastAsia="ko-KR"/>
          </w:rPr>
          <w:t>driving</w:t>
        </w:r>
      </w:ins>
      <w:ins w:id="174" w:author="Joshua Goh" w:date="2020-03-05T01:16:00Z">
        <w:r w:rsidR="00E36B19">
          <w:rPr>
            <w:rFonts w:eastAsia="BatangChe"/>
            <w:smallCaps w:val="0"/>
            <w:color w:val="000000"/>
            <w:kern w:val="0"/>
            <w:szCs w:val="18"/>
            <w:lang w:eastAsia="ko-KR"/>
          </w:rPr>
          <w:t xml:space="preserve"> </w:t>
        </w:r>
      </w:ins>
      <w:ins w:id="175" w:author="Joshua Goh" w:date="2020-03-05T01:17:00Z">
        <w:r w:rsidR="00E36B19">
          <w:rPr>
            <w:rFonts w:eastAsia="BatangChe"/>
            <w:smallCaps w:val="0"/>
            <w:color w:val="000000"/>
            <w:kern w:val="0"/>
            <w:szCs w:val="18"/>
            <w:lang w:eastAsia="ko-KR"/>
          </w:rPr>
          <w:t>fluent</w:t>
        </w:r>
      </w:ins>
      <w:ins w:id="176" w:author="Joshua Goh" w:date="2020-02-18T16:32:00Z">
        <w:r w:rsidR="00B44A57">
          <w:rPr>
            <w:rFonts w:eastAsia="BatangChe"/>
            <w:smallCaps w:val="0"/>
            <w:color w:val="000000"/>
            <w:kern w:val="0"/>
            <w:szCs w:val="18"/>
            <w:lang w:eastAsia="ko-KR"/>
          </w:rPr>
          <w:t xml:space="preserve"> human social </w:t>
        </w:r>
      </w:ins>
      <w:ins w:id="177" w:author="Joshua Goh" w:date="2020-02-18T16:44:00Z">
        <w:r w:rsidR="005A70C5">
          <w:rPr>
            <w:rFonts w:eastAsia="BatangChe"/>
            <w:smallCaps w:val="0"/>
            <w:color w:val="000000"/>
            <w:kern w:val="0"/>
            <w:szCs w:val="18"/>
            <w:lang w:eastAsia="ko-KR"/>
          </w:rPr>
          <w:t>interaction</w:t>
        </w:r>
      </w:ins>
      <w:ins w:id="178" w:author="Joshua Goh" w:date="2020-03-05T12:50:00Z">
        <w:r w:rsidR="00A60D4C">
          <w:rPr>
            <w:rFonts w:eastAsia="BatangChe"/>
            <w:smallCaps w:val="0"/>
            <w:color w:val="000000"/>
            <w:kern w:val="0"/>
            <w:szCs w:val="18"/>
            <w:lang w:eastAsia="ko-KR"/>
          </w:rPr>
          <w:t>s</w:t>
        </w:r>
      </w:ins>
      <w:ins w:id="179" w:author="Joshua Goh" w:date="2020-02-14T12:05:00Z">
        <w:r w:rsidR="00E12CED">
          <w:rPr>
            <w:rFonts w:eastAsia="BatangChe"/>
            <w:smallCaps w:val="0"/>
            <w:color w:val="000000"/>
            <w:kern w:val="0"/>
            <w:szCs w:val="18"/>
            <w:lang w:eastAsia="ko-KR"/>
          </w:rPr>
          <w:t xml:space="preserve"> </w:t>
        </w:r>
      </w:ins>
      <w:ins w:id="180" w:author="Joshua Goh" w:date="2020-02-18T16:45:00Z">
        <w:r w:rsidR="005A70C5">
          <w:rPr>
            <w:rFonts w:eastAsia="BatangChe"/>
            <w:smallCaps w:val="0"/>
            <w:color w:val="000000"/>
            <w:kern w:val="0"/>
            <w:szCs w:val="18"/>
            <w:lang w:eastAsia="ko-KR"/>
          </w:rPr>
          <w:t>is</w:t>
        </w:r>
      </w:ins>
      <w:ins w:id="181" w:author="Joshua Goh" w:date="2020-02-14T12:05:00Z">
        <w:r w:rsidR="00E12CED">
          <w:rPr>
            <w:rFonts w:eastAsia="BatangChe"/>
            <w:smallCaps w:val="0"/>
            <w:color w:val="000000"/>
            <w:kern w:val="0"/>
            <w:szCs w:val="18"/>
            <w:lang w:eastAsia="ko-KR"/>
          </w:rPr>
          <w:t xml:space="preserve"> </w:t>
        </w:r>
      </w:ins>
      <w:ins w:id="182" w:author="Joshua Goh" w:date="2020-02-14T15:08:00Z">
        <w:r w:rsidR="005A1165">
          <w:rPr>
            <w:rFonts w:eastAsia="BatangChe"/>
            <w:smallCaps w:val="0"/>
            <w:color w:val="000000"/>
            <w:kern w:val="0"/>
            <w:szCs w:val="18"/>
            <w:lang w:eastAsia="ko-KR"/>
          </w:rPr>
          <w:t>access to</w:t>
        </w:r>
      </w:ins>
      <w:ins w:id="183" w:author="Joshua Goh" w:date="2020-02-14T12:05:00Z">
        <w:r w:rsidR="00E12CED">
          <w:rPr>
            <w:rFonts w:eastAsia="BatangChe"/>
            <w:smallCaps w:val="0"/>
            <w:color w:val="000000"/>
            <w:kern w:val="0"/>
            <w:szCs w:val="18"/>
            <w:lang w:eastAsia="ko-KR"/>
          </w:rPr>
          <w:t xml:space="preserve"> information about the underlying </w:t>
        </w:r>
      </w:ins>
      <w:ins w:id="184" w:author="Joshua Goh" w:date="2020-02-18T16:33:00Z">
        <w:r w:rsidR="00C63860">
          <w:rPr>
            <w:rFonts w:eastAsia="BatangChe"/>
            <w:smallCaps w:val="0"/>
            <w:color w:val="000000"/>
            <w:kern w:val="0"/>
            <w:szCs w:val="18"/>
            <w:lang w:eastAsia="ko-KR"/>
          </w:rPr>
          <w:t>social</w:t>
        </w:r>
      </w:ins>
      <w:ins w:id="185" w:author="Joshua Goh" w:date="2020-02-14T12:05:00Z">
        <w:r w:rsidR="00E12CED">
          <w:rPr>
            <w:rFonts w:eastAsia="BatangChe"/>
            <w:smallCaps w:val="0"/>
            <w:color w:val="000000"/>
            <w:kern w:val="0"/>
            <w:szCs w:val="18"/>
            <w:lang w:eastAsia="ko-KR"/>
          </w:rPr>
          <w:t xml:space="preserve"> </w:t>
        </w:r>
      </w:ins>
      <w:ins w:id="186" w:author="Joshua Goh" w:date="2020-02-18T16:45:00Z">
        <w:r w:rsidR="005A70C5">
          <w:rPr>
            <w:rFonts w:eastAsia="BatangChe"/>
            <w:smallCaps w:val="0"/>
            <w:color w:val="000000"/>
            <w:kern w:val="0"/>
            <w:szCs w:val="18"/>
            <w:lang w:eastAsia="ko-KR"/>
          </w:rPr>
          <w:t xml:space="preserve">network of </w:t>
        </w:r>
      </w:ins>
      <w:ins w:id="187" w:author="Joshua Goh" w:date="2020-03-05T01:19:00Z">
        <w:r w:rsidR="00FD622C">
          <w:rPr>
            <w:rFonts w:eastAsia="BatangChe"/>
            <w:smallCaps w:val="0"/>
            <w:color w:val="000000"/>
            <w:kern w:val="0"/>
            <w:szCs w:val="18"/>
            <w:lang w:eastAsia="ko-KR"/>
          </w:rPr>
          <w:t>persons</w:t>
        </w:r>
      </w:ins>
      <w:ins w:id="188" w:author="Joshua Goh" w:date="2020-02-18T16:45:00Z">
        <w:r w:rsidR="005A70C5">
          <w:rPr>
            <w:rFonts w:eastAsia="BatangChe"/>
            <w:smallCaps w:val="0"/>
            <w:color w:val="000000"/>
            <w:kern w:val="0"/>
            <w:szCs w:val="18"/>
            <w:lang w:eastAsia="ko-KR"/>
          </w:rPr>
          <w:t xml:space="preserve"> involved</w:t>
        </w:r>
      </w:ins>
      <w:ins w:id="189" w:author="Joshua Goh" w:date="2020-03-05T12:51:00Z">
        <w:r w:rsidR="00A60D4C">
          <w:rPr>
            <w:rFonts w:eastAsia="BatangChe"/>
            <w:smallCaps w:val="0"/>
            <w:color w:val="000000"/>
            <w:kern w:val="0"/>
            <w:szCs w:val="18"/>
            <w:lang w:eastAsia="ko-KR"/>
          </w:rPr>
          <w:t>, which is often implicit</w:t>
        </w:r>
      </w:ins>
      <w:ins w:id="190" w:author="Joshua Goh" w:date="2020-02-21T13:32:00Z">
        <w:r w:rsidR="006B18E1">
          <w:rPr>
            <w:rFonts w:eastAsia="BatangChe"/>
            <w:smallCaps w:val="0"/>
            <w:color w:val="000000"/>
            <w:kern w:val="0"/>
            <w:szCs w:val="18"/>
            <w:lang w:eastAsia="ko-KR"/>
          </w:rPr>
          <w:t xml:space="preserve"> </w:t>
        </w:r>
      </w:ins>
      <w:ins w:id="191" w:author="Joshua Goh" w:date="2020-02-20T16:44:00Z">
        <w:r w:rsidR="00F61CDB">
          <w:rPr>
            <w:rFonts w:eastAsia="BatangChe"/>
            <w:smallCaps w:val="0"/>
            <w:color w:val="000000"/>
            <w:kern w:val="0"/>
            <w:szCs w:val="18"/>
            <w:lang w:eastAsia="ko-KR"/>
          </w:rPr>
          <w:t>[]</w:t>
        </w:r>
      </w:ins>
      <w:ins w:id="192" w:author="Joshua Goh" w:date="2020-02-14T12:06:00Z">
        <w:r w:rsidR="00E12CED">
          <w:rPr>
            <w:rFonts w:eastAsia="BatangChe"/>
            <w:smallCaps w:val="0"/>
            <w:color w:val="000000"/>
            <w:kern w:val="0"/>
            <w:szCs w:val="18"/>
            <w:lang w:eastAsia="ko-KR"/>
          </w:rPr>
          <w:t xml:space="preserve">. </w:t>
        </w:r>
      </w:ins>
      <w:ins w:id="193" w:author="Joshua Goh" w:date="2020-02-14T14:59:00Z">
        <w:r w:rsidR="00A803E4">
          <w:rPr>
            <w:rFonts w:eastAsia="BatangChe"/>
            <w:smallCaps w:val="0"/>
            <w:color w:val="000000"/>
            <w:kern w:val="0"/>
            <w:szCs w:val="18"/>
            <w:lang w:eastAsia="ko-KR"/>
          </w:rPr>
          <w:t xml:space="preserve">For example, </w:t>
        </w:r>
        <w:r w:rsidR="00953D28">
          <w:rPr>
            <w:rFonts w:eastAsia="BatangChe"/>
            <w:smallCaps w:val="0"/>
            <w:color w:val="000000"/>
            <w:kern w:val="0"/>
            <w:szCs w:val="18"/>
            <w:lang w:eastAsia="ko-KR"/>
          </w:rPr>
          <w:t xml:space="preserve">suggesting a friend call Bill Gates </w:t>
        </w:r>
      </w:ins>
      <w:ins w:id="194" w:author="Joshua Goh" w:date="2020-02-14T15:00:00Z">
        <w:r w:rsidR="00953D28">
          <w:rPr>
            <w:rFonts w:eastAsia="BatangChe"/>
            <w:smallCaps w:val="0"/>
            <w:color w:val="000000"/>
            <w:kern w:val="0"/>
            <w:szCs w:val="18"/>
            <w:lang w:eastAsia="ko-KR"/>
          </w:rPr>
          <w:t>about</w:t>
        </w:r>
      </w:ins>
      <w:ins w:id="195" w:author="Joshua Goh" w:date="2020-02-14T14:59:00Z">
        <w:r w:rsidR="00953D28">
          <w:rPr>
            <w:rFonts w:eastAsia="BatangChe"/>
            <w:smallCaps w:val="0"/>
            <w:color w:val="000000"/>
            <w:kern w:val="0"/>
            <w:szCs w:val="18"/>
            <w:lang w:eastAsia="ko-KR"/>
          </w:rPr>
          <w:t xml:space="preserve"> a lunch appointment would be absurd unless one knew that </w:t>
        </w:r>
      </w:ins>
      <w:ins w:id="196" w:author="Joshua Goh" w:date="2020-02-14T15:05:00Z">
        <w:r w:rsidR="00721F22">
          <w:rPr>
            <w:rFonts w:eastAsia="BatangChe"/>
            <w:smallCaps w:val="0"/>
            <w:color w:val="000000"/>
            <w:kern w:val="0"/>
            <w:szCs w:val="18"/>
            <w:lang w:eastAsia="ko-KR"/>
          </w:rPr>
          <w:t>h</w:t>
        </w:r>
      </w:ins>
      <w:ins w:id="197" w:author="Joshua Goh" w:date="2020-02-14T15:06:00Z">
        <w:r w:rsidR="00721F22">
          <w:rPr>
            <w:rFonts w:eastAsia="BatangChe"/>
            <w:smallCaps w:val="0"/>
            <w:color w:val="000000"/>
            <w:kern w:val="0"/>
            <w:szCs w:val="18"/>
            <w:lang w:eastAsia="ko-KR"/>
          </w:rPr>
          <w:t>e</w:t>
        </w:r>
      </w:ins>
      <w:ins w:id="198" w:author="Joshua Goh" w:date="2020-02-14T15:02:00Z">
        <w:r w:rsidR="00A8653E">
          <w:rPr>
            <w:rFonts w:eastAsia="BatangChe"/>
            <w:smallCaps w:val="0"/>
            <w:color w:val="000000"/>
            <w:kern w:val="0"/>
            <w:szCs w:val="18"/>
            <w:lang w:eastAsia="ko-KR"/>
          </w:rPr>
          <w:t xml:space="preserve"> is</w:t>
        </w:r>
      </w:ins>
      <w:ins w:id="199" w:author="Joshua Goh" w:date="2020-02-14T14:59:00Z">
        <w:r w:rsidR="00953D28">
          <w:rPr>
            <w:rFonts w:eastAsia="BatangChe"/>
            <w:smallCaps w:val="0"/>
            <w:color w:val="000000"/>
            <w:kern w:val="0"/>
            <w:szCs w:val="18"/>
            <w:lang w:eastAsia="ko-KR"/>
          </w:rPr>
          <w:t xml:space="preserve"> </w:t>
        </w:r>
      </w:ins>
      <w:ins w:id="200" w:author="Joshua Goh" w:date="2020-02-14T15:02:00Z">
        <w:r w:rsidR="00A8653E">
          <w:rPr>
            <w:rFonts w:eastAsia="BatangChe"/>
            <w:smallCaps w:val="0"/>
            <w:color w:val="000000"/>
            <w:kern w:val="0"/>
            <w:szCs w:val="18"/>
            <w:lang w:eastAsia="ko-KR"/>
          </w:rPr>
          <w:t xml:space="preserve">a common </w:t>
        </w:r>
      </w:ins>
      <w:ins w:id="201" w:author="Joshua Goh" w:date="2020-02-14T15:00:00Z">
        <w:r w:rsidR="00953D28">
          <w:rPr>
            <w:rFonts w:eastAsia="BatangChe"/>
            <w:smallCaps w:val="0"/>
            <w:color w:val="000000"/>
            <w:kern w:val="0"/>
            <w:szCs w:val="18"/>
            <w:lang w:eastAsia="ko-KR"/>
          </w:rPr>
          <w:t>acquaintance</w:t>
        </w:r>
      </w:ins>
      <w:ins w:id="202" w:author="Joshua Goh" w:date="2020-02-14T14:59:00Z">
        <w:r w:rsidR="00953D28">
          <w:rPr>
            <w:rFonts w:eastAsia="BatangChe"/>
            <w:smallCaps w:val="0"/>
            <w:color w:val="000000"/>
            <w:kern w:val="0"/>
            <w:szCs w:val="18"/>
            <w:lang w:eastAsia="ko-KR"/>
          </w:rPr>
          <w:t>.</w:t>
        </w:r>
      </w:ins>
      <w:ins w:id="203" w:author="Joshua Goh" w:date="2020-02-14T15:00:00Z">
        <w:r w:rsidR="00953D28">
          <w:rPr>
            <w:rFonts w:eastAsia="BatangChe"/>
            <w:smallCaps w:val="0"/>
            <w:color w:val="000000"/>
            <w:kern w:val="0"/>
            <w:szCs w:val="18"/>
            <w:lang w:eastAsia="ko-KR"/>
          </w:rPr>
          <w:t xml:space="preserve"> Also, </w:t>
        </w:r>
      </w:ins>
      <w:ins w:id="204" w:author="Joshua Goh" w:date="2020-02-14T15:05:00Z">
        <w:r w:rsidR="00721F22">
          <w:rPr>
            <w:rFonts w:eastAsia="BatangChe"/>
            <w:smallCaps w:val="0"/>
            <w:color w:val="000000"/>
            <w:kern w:val="0"/>
            <w:szCs w:val="18"/>
            <w:lang w:eastAsia="ko-KR"/>
          </w:rPr>
          <w:t>one</w:t>
        </w:r>
      </w:ins>
      <w:ins w:id="205" w:author="Joshua Goh" w:date="2020-02-14T12:08:00Z">
        <w:r w:rsidR="00F40C65">
          <w:rPr>
            <w:rFonts w:eastAsia="BatangChe"/>
            <w:smallCaps w:val="0"/>
            <w:color w:val="000000"/>
            <w:kern w:val="0"/>
            <w:szCs w:val="18"/>
            <w:lang w:eastAsia="ko-KR"/>
          </w:rPr>
          <w:t xml:space="preserve"> might</w:t>
        </w:r>
      </w:ins>
      <w:ins w:id="206" w:author="Joshua Goh" w:date="2020-02-14T15:13:00Z">
        <w:r w:rsidR="00AD0956">
          <w:rPr>
            <w:rFonts w:eastAsia="BatangChe"/>
            <w:smallCaps w:val="0"/>
            <w:color w:val="000000"/>
            <w:kern w:val="0"/>
            <w:szCs w:val="18"/>
            <w:lang w:eastAsia="ko-KR"/>
          </w:rPr>
          <w:t xml:space="preserve"> </w:t>
        </w:r>
      </w:ins>
      <w:ins w:id="207" w:author="Joshua Goh" w:date="2020-02-14T15:11:00Z">
        <w:r w:rsidR="00D43BFD">
          <w:rPr>
            <w:rFonts w:eastAsia="BatangChe"/>
            <w:smallCaps w:val="0"/>
            <w:color w:val="000000"/>
            <w:kern w:val="0"/>
            <w:szCs w:val="18"/>
            <w:lang w:eastAsia="ko-KR"/>
          </w:rPr>
          <w:t xml:space="preserve">talk about sensitive </w:t>
        </w:r>
      </w:ins>
      <w:ins w:id="208" w:author="Joshua Goh" w:date="2020-02-14T15:12:00Z">
        <w:r w:rsidR="00D43BFD">
          <w:rPr>
            <w:rFonts w:eastAsia="BatangChe"/>
            <w:smallCaps w:val="0"/>
            <w:color w:val="000000"/>
            <w:kern w:val="0"/>
            <w:szCs w:val="18"/>
            <w:lang w:eastAsia="ko-KR"/>
          </w:rPr>
          <w:t>matters</w:t>
        </w:r>
      </w:ins>
      <w:ins w:id="209" w:author="Joshua Goh" w:date="2020-02-14T15:11:00Z">
        <w:r w:rsidR="00D43BFD">
          <w:rPr>
            <w:rFonts w:eastAsia="BatangChe"/>
            <w:smallCaps w:val="0"/>
            <w:color w:val="000000"/>
            <w:kern w:val="0"/>
            <w:szCs w:val="18"/>
            <w:lang w:eastAsia="ko-KR"/>
          </w:rPr>
          <w:t xml:space="preserve"> with a </w:t>
        </w:r>
      </w:ins>
      <w:ins w:id="210" w:author="Joshua Goh" w:date="2020-02-14T15:12:00Z">
        <w:r w:rsidR="00D43BFD">
          <w:rPr>
            <w:rFonts w:eastAsia="BatangChe"/>
            <w:smallCaps w:val="0"/>
            <w:color w:val="000000"/>
            <w:kern w:val="0"/>
            <w:szCs w:val="18"/>
            <w:lang w:eastAsia="ko-KR"/>
          </w:rPr>
          <w:t>sibling</w:t>
        </w:r>
      </w:ins>
      <w:ins w:id="211" w:author="Joshua Goh" w:date="2020-02-14T15:11:00Z">
        <w:r w:rsidR="00D43BFD">
          <w:rPr>
            <w:rFonts w:eastAsia="BatangChe"/>
            <w:smallCaps w:val="0"/>
            <w:color w:val="000000"/>
            <w:kern w:val="0"/>
            <w:szCs w:val="18"/>
            <w:lang w:eastAsia="ko-KR"/>
          </w:rPr>
          <w:t xml:space="preserve"> a</w:t>
        </w:r>
      </w:ins>
      <w:ins w:id="212" w:author="Joshua Goh" w:date="2020-02-14T15:12:00Z">
        <w:r w:rsidR="00D43BFD">
          <w:rPr>
            <w:rFonts w:eastAsia="BatangChe"/>
            <w:smallCaps w:val="0"/>
            <w:color w:val="000000"/>
            <w:kern w:val="0"/>
            <w:szCs w:val="18"/>
            <w:lang w:eastAsia="ko-KR"/>
          </w:rPr>
          <w:t xml:space="preserve">mongst other family members but avoid such topics with the </w:t>
        </w:r>
      </w:ins>
      <w:ins w:id="213" w:author="Joshua Goh" w:date="2020-02-14T15:13:00Z">
        <w:r w:rsidR="00D43BFD">
          <w:rPr>
            <w:rFonts w:eastAsia="BatangChe"/>
            <w:smallCaps w:val="0"/>
            <w:color w:val="000000"/>
            <w:kern w:val="0"/>
            <w:szCs w:val="18"/>
            <w:lang w:eastAsia="ko-KR"/>
          </w:rPr>
          <w:t>sibling</w:t>
        </w:r>
      </w:ins>
      <w:ins w:id="214" w:author="Joshua Goh" w:date="2020-02-14T15:12:00Z">
        <w:r w:rsidR="00D43BFD">
          <w:rPr>
            <w:rFonts w:eastAsia="BatangChe"/>
            <w:smallCaps w:val="0"/>
            <w:color w:val="000000"/>
            <w:kern w:val="0"/>
            <w:szCs w:val="18"/>
            <w:lang w:eastAsia="ko-KR"/>
          </w:rPr>
          <w:t xml:space="preserve"> when amongst </w:t>
        </w:r>
      </w:ins>
      <w:ins w:id="215" w:author="Joshua Goh" w:date="2020-03-05T14:42:00Z">
        <w:r w:rsidR="00B34C39">
          <w:rPr>
            <w:rFonts w:eastAsia="BatangChe"/>
            <w:smallCaps w:val="0"/>
            <w:color w:val="000000"/>
            <w:kern w:val="0"/>
            <w:szCs w:val="18"/>
            <w:lang w:eastAsia="ko-KR"/>
          </w:rPr>
          <w:t>colleagues</w:t>
        </w:r>
      </w:ins>
      <w:ins w:id="216" w:author="Joshua Goh" w:date="2020-02-13T17:10:00Z">
        <w:r w:rsidR="001D15FC">
          <w:rPr>
            <w:rFonts w:eastAsia="BatangChe"/>
            <w:smallCaps w:val="0"/>
            <w:color w:val="000000"/>
            <w:kern w:val="0"/>
            <w:szCs w:val="18"/>
            <w:lang w:eastAsia="ko-KR"/>
          </w:rPr>
          <w:t>.</w:t>
        </w:r>
      </w:ins>
      <w:ins w:id="217" w:author="Joshua Goh" w:date="2020-02-13T17:09:00Z">
        <w:r w:rsidR="001D15FC">
          <w:rPr>
            <w:rFonts w:eastAsia="BatangChe"/>
            <w:smallCaps w:val="0"/>
            <w:color w:val="000000"/>
            <w:kern w:val="0"/>
            <w:szCs w:val="18"/>
            <w:lang w:eastAsia="ko-KR"/>
          </w:rPr>
          <w:t xml:space="preserve"> </w:t>
        </w:r>
      </w:ins>
      <w:ins w:id="218" w:author="Joshua Goh" w:date="2020-02-14T12:13:00Z">
        <w:r w:rsidR="00264DA0">
          <w:rPr>
            <w:rFonts w:eastAsia="BatangChe"/>
            <w:smallCaps w:val="0"/>
            <w:color w:val="000000"/>
            <w:kern w:val="0"/>
            <w:szCs w:val="18"/>
            <w:lang w:eastAsia="ko-KR"/>
          </w:rPr>
          <w:t>In these</w:t>
        </w:r>
      </w:ins>
      <w:ins w:id="219" w:author="Joshua Goh" w:date="2020-02-14T15:13:00Z">
        <w:r w:rsidR="0006589B">
          <w:rPr>
            <w:rFonts w:eastAsia="BatangChe"/>
            <w:smallCaps w:val="0"/>
            <w:color w:val="000000"/>
            <w:kern w:val="0"/>
            <w:szCs w:val="18"/>
            <w:lang w:eastAsia="ko-KR"/>
          </w:rPr>
          <w:t xml:space="preserve"> </w:t>
        </w:r>
      </w:ins>
      <w:ins w:id="220" w:author="Joshua Goh" w:date="2020-02-14T15:15:00Z">
        <w:r w:rsidR="0006589B">
          <w:rPr>
            <w:rFonts w:eastAsia="BatangChe"/>
            <w:smallCaps w:val="0"/>
            <w:color w:val="000000"/>
            <w:kern w:val="0"/>
            <w:szCs w:val="18"/>
            <w:lang w:eastAsia="ko-KR"/>
          </w:rPr>
          <w:t>above</w:t>
        </w:r>
      </w:ins>
      <w:ins w:id="221" w:author="Joshua Goh" w:date="2020-02-14T12:13:00Z">
        <w:r w:rsidR="00264DA0">
          <w:rPr>
            <w:rFonts w:eastAsia="BatangChe"/>
            <w:smallCaps w:val="0"/>
            <w:color w:val="000000"/>
            <w:kern w:val="0"/>
            <w:szCs w:val="18"/>
            <w:lang w:eastAsia="ko-KR"/>
          </w:rPr>
          <w:t xml:space="preserve"> scenarios</w:t>
        </w:r>
      </w:ins>
      <w:ins w:id="222" w:author="Joshua Goh" w:date="2020-02-13T17:08:00Z">
        <w:r w:rsidR="001D15FC">
          <w:rPr>
            <w:rFonts w:eastAsia="BatangChe"/>
            <w:smallCaps w:val="0"/>
            <w:color w:val="000000"/>
            <w:kern w:val="0"/>
            <w:szCs w:val="18"/>
            <w:lang w:eastAsia="ko-KR"/>
          </w:rPr>
          <w:t>, knowledge of the</w:t>
        </w:r>
      </w:ins>
      <w:ins w:id="223" w:author="Joshua Goh" w:date="2020-02-14T15:15:00Z">
        <w:r w:rsidR="0006589B">
          <w:rPr>
            <w:rFonts w:eastAsia="BatangChe"/>
            <w:smallCaps w:val="0"/>
            <w:color w:val="000000"/>
            <w:kern w:val="0"/>
            <w:szCs w:val="18"/>
            <w:lang w:eastAsia="ko-KR"/>
          </w:rPr>
          <w:t xml:space="preserve"> </w:t>
        </w:r>
      </w:ins>
      <w:ins w:id="224" w:author="Joshua Goh" w:date="2020-02-14T15:22:00Z">
        <w:r w:rsidR="004B0A06">
          <w:rPr>
            <w:rFonts w:eastAsia="BatangChe"/>
            <w:smallCaps w:val="0"/>
            <w:color w:val="000000"/>
            <w:kern w:val="0"/>
            <w:szCs w:val="18"/>
            <w:lang w:eastAsia="ko-KR"/>
          </w:rPr>
          <w:t>collocutor’s</w:t>
        </w:r>
      </w:ins>
      <w:ins w:id="225" w:author="Joshua Goh" w:date="2020-02-13T17:08:00Z">
        <w:r w:rsidR="001D15FC">
          <w:rPr>
            <w:rFonts w:eastAsia="BatangChe"/>
            <w:smallCaps w:val="0"/>
            <w:color w:val="000000"/>
            <w:kern w:val="0"/>
            <w:szCs w:val="18"/>
            <w:lang w:eastAsia="ko-KR"/>
          </w:rPr>
          <w:t xml:space="preserve"> social network</w:t>
        </w:r>
      </w:ins>
      <w:ins w:id="226" w:author="Joshua Goh" w:date="2020-02-23T16:18:00Z">
        <w:r w:rsidR="0034690B">
          <w:rPr>
            <w:rFonts w:eastAsia="BatangChe"/>
            <w:smallCaps w:val="0"/>
            <w:color w:val="000000"/>
            <w:kern w:val="0"/>
            <w:szCs w:val="18"/>
            <w:lang w:eastAsia="ko-KR"/>
          </w:rPr>
          <w:t xml:space="preserve"> is</w:t>
        </w:r>
      </w:ins>
      <w:ins w:id="227" w:author="Joshua Goh" w:date="2020-03-05T12:52:00Z">
        <w:r w:rsidR="004D53BD">
          <w:rPr>
            <w:rFonts w:eastAsia="BatangChe"/>
            <w:smallCaps w:val="0"/>
            <w:color w:val="000000"/>
            <w:kern w:val="0"/>
            <w:szCs w:val="18"/>
            <w:lang w:eastAsia="ko-KR"/>
          </w:rPr>
          <w:t xml:space="preserve"> implicitly</w:t>
        </w:r>
      </w:ins>
      <w:ins w:id="228" w:author="Joshua Goh" w:date="2020-02-23T16:18:00Z">
        <w:r w:rsidR="0034690B">
          <w:rPr>
            <w:rFonts w:eastAsia="BatangChe"/>
            <w:smallCaps w:val="0"/>
            <w:color w:val="000000"/>
            <w:kern w:val="0"/>
            <w:szCs w:val="18"/>
            <w:lang w:eastAsia="ko-KR"/>
          </w:rPr>
          <w:t xml:space="preserve"> required</w:t>
        </w:r>
      </w:ins>
      <w:ins w:id="229" w:author="Joshua Goh" w:date="2020-02-13T17:08:00Z">
        <w:r w:rsidR="001D15FC">
          <w:rPr>
            <w:rFonts w:eastAsia="BatangChe"/>
            <w:smallCaps w:val="0"/>
            <w:color w:val="000000"/>
            <w:kern w:val="0"/>
            <w:szCs w:val="18"/>
            <w:lang w:eastAsia="ko-KR"/>
          </w:rPr>
          <w:t xml:space="preserve"> to determine if a given </w:t>
        </w:r>
      </w:ins>
      <w:ins w:id="230" w:author="Joshua Goh" w:date="2020-02-14T15:17:00Z">
        <w:r w:rsidR="00F23864">
          <w:rPr>
            <w:rFonts w:eastAsia="BatangChe"/>
            <w:smallCaps w:val="0"/>
            <w:color w:val="000000"/>
            <w:kern w:val="0"/>
            <w:szCs w:val="18"/>
            <w:lang w:eastAsia="ko-KR"/>
          </w:rPr>
          <w:t>interacti</w:t>
        </w:r>
      </w:ins>
      <w:ins w:id="231" w:author="Joshua Goh" w:date="2020-02-14T15:18:00Z">
        <w:r w:rsidR="00F23864">
          <w:rPr>
            <w:rFonts w:eastAsia="BatangChe"/>
            <w:smallCaps w:val="0"/>
            <w:color w:val="000000"/>
            <w:kern w:val="0"/>
            <w:szCs w:val="18"/>
            <w:lang w:eastAsia="ko-KR"/>
          </w:rPr>
          <w:t xml:space="preserve">ve </w:t>
        </w:r>
      </w:ins>
      <w:ins w:id="232" w:author="Joshua Goh" w:date="2020-02-13T17:08:00Z">
        <w:r w:rsidR="001D15FC">
          <w:rPr>
            <w:rFonts w:eastAsia="BatangChe"/>
            <w:smallCaps w:val="0"/>
            <w:color w:val="000000"/>
            <w:kern w:val="0"/>
            <w:szCs w:val="18"/>
            <w:lang w:eastAsia="ko-KR"/>
          </w:rPr>
          <w:t xml:space="preserve">action would </w:t>
        </w:r>
      </w:ins>
      <w:ins w:id="233" w:author="Joshua Goh" w:date="2020-02-14T15:18:00Z">
        <w:r w:rsidR="00F23864">
          <w:rPr>
            <w:rFonts w:eastAsia="BatangChe"/>
            <w:smallCaps w:val="0"/>
            <w:color w:val="000000"/>
            <w:kern w:val="0"/>
            <w:szCs w:val="18"/>
            <w:lang w:eastAsia="ko-KR"/>
          </w:rPr>
          <w:t>be</w:t>
        </w:r>
      </w:ins>
      <w:ins w:id="234" w:author="Joshua Goh" w:date="2020-02-13T17:08:00Z">
        <w:r w:rsidR="001D15FC">
          <w:rPr>
            <w:rFonts w:eastAsia="BatangChe"/>
            <w:smallCaps w:val="0"/>
            <w:color w:val="000000"/>
            <w:kern w:val="0"/>
            <w:szCs w:val="18"/>
            <w:lang w:eastAsia="ko-KR"/>
          </w:rPr>
          <w:t xml:space="preserve"> </w:t>
        </w:r>
      </w:ins>
      <w:ins w:id="235" w:author="Joshua Goh" w:date="2020-03-05T14:43:00Z">
        <w:r w:rsidR="008C0451">
          <w:rPr>
            <w:rFonts w:eastAsia="BatangChe"/>
            <w:smallCaps w:val="0"/>
            <w:color w:val="000000"/>
            <w:kern w:val="0"/>
            <w:szCs w:val="18"/>
            <w:lang w:eastAsia="ko-KR"/>
          </w:rPr>
          <w:t xml:space="preserve">contextually </w:t>
        </w:r>
      </w:ins>
      <w:ins w:id="236" w:author="Joshua Goh" w:date="2020-02-18T17:08:00Z">
        <w:r w:rsidR="003E2865">
          <w:rPr>
            <w:rFonts w:eastAsia="BatangChe"/>
            <w:smallCaps w:val="0"/>
            <w:color w:val="000000"/>
            <w:kern w:val="0"/>
            <w:szCs w:val="18"/>
            <w:lang w:eastAsia="ko-KR"/>
          </w:rPr>
          <w:t>pertinent</w:t>
        </w:r>
      </w:ins>
      <w:ins w:id="237" w:author="Joshua Goh" w:date="2020-02-13T17:08:00Z">
        <w:r w:rsidR="001D15FC">
          <w:rPr>
            <w:rFonts w:eastAsia="BatangChe"/>
            <w:smallCaps w:val="0"/>
            <w:color w:val="000000"/>
            <w:kern w:val="0"/>
            <w:szCs w:val="18"/>
            <w:lang w:eastAsia="ko-KR"/>
          </w:rPr>
          <w:t xml:space="preserve"> or not.</w:t>
        </w:r>
      </w:ins>
      <w:ins w:id="238" w:author="Joshua Goh" w:date="2020-02-14T12:04:00Z">
        <w:r w:rsidR="00A46077" w:rsidRPr="00A46077">
          <w:rPr>
            <w:rFonts w:eastAsia="BatangChe"/>
            <w:smallCaps w:val="0"/>
            <w:color w:val="000000"/>
            <w:kern w:val="0"/>
            <w:szCs w:val="18"/>
            <w:lang w:eastAsia="ko-KR"/>
          </w:rPr>
          <w:t xml:space="preserve"> </w:t>
        </w:r>
      </w:ins>
      <w:ins w:id="239" w:author="Joshua Goh" w:date="2020-02-20T15:49:00Z">
        <w:r w:rsidR="007A6839">
          <w:rPr>
            <w:rFonts w:eastAsia="BatangChe"/>
            <w:smallCaps w:val="0"/>
            <w:color w:val="000000"/>
            <w:kern w:val="0"/>
            <w:szCs w:val="18"/>
            <w:lang w:eastAsia="ko-KR"/>
          </w:rPr>
          <w:t xml:space="preserve">Similarly, </w:t>
        </w:r>
      </w:ins>
      <w:ins w:id="240" w:author="Joshua Goh" w:date="2020-02-14T12:04:00Z">
        <w:r w:rsidR="00A46077">
          <w:rPr>
            <w:rFonts w:eastAsia="BatangChe"/>
            <w:smallCaps w:val="0"/>
            <w:color w:val="000000"/>
            <w:kern w:val="0"/>
            <w:szCs w:val="18"/>
            <w:lang w:eastAsia="ko-KR"/>
          </w:rPr>
          <w:t xml:space="preserve">naturalistic </w:t>
        </w:r>
      </w:ins>
      <w:ins w:id="241" w:author="Joshua Goh" w:date="2020-02-18T17:11:00Z">
        <w:r w:rsidR="00C445DF">
          <w:rPr>
            <w:rFonts w:eastAsia="BatangChe"/>
            <w:smallCaps w:val="0"/>
            <w:color w:val="000000"/>
            <w:kern w:val="0"/>
            <w:szCs w:val="18"/>
            <w:lang w:eastAsia="ko-KR"/>
          </w:rPr>
          <w:t xml:space="preserve">human-machine </w:t>
        </w:r>
      </w:ins>
      <w:ins w:id="242" w:author="Joshua Goh" w:date="2020-02-18T17:10:00Z">
        <w:r w:rsidR="00A93BF8">
          <w:rPr>
            <w:rFonts w:eastAsia="BatangChe"/>
            <w:smallCaps w:val="0"/>
            <w:color w:val="000000"/>
            <w:kern w:val="0"/>
            <w:szCs w:val="18"/>
            <w:lang w:eastAsia="ko-KR"/>
          </w:rPr>
          <w:t xml:space="preserve">social interactions </w:t>
        </w:r>
      </w:ins>
      <w:ins w:id="243" w:author="Joshua Goh" w:date="2020-02-21T13:33:00Z">
        <w:r w:rsidR="005C557C">
          <w:rPr>
            <w:rFonts w:eastAsia="BatangChe"/>
            <w:smallCaps w:val="0"/>
            <w:color w:val="000000"/>
            <w:kern w:val="0"/>
            <w:szCs w:val="18"/>
            <w:lang w:eastAsia="ko-KR"/>
          </w:rPr>
          <w:t xml:space="preserve">would </w:t>
        </w:r>
      </w:ins>
      <w:ins w:id="244" w:author="Joshua Goh" w:date="2020-02-20T15:53:00Z">
        <w:r w:rsidR="0015346D">
          <w:rPr>
            <w:rFonts w:eastAsia="BatangChe"/>
            <w:smallCaps w:val="0"/>
            <w:color w:val="000000"/>
            <w:kern w:val="0"/>
            <w:szCs w:val="18"/>
            <w:lang w:eastAsia="ko-KR"/>
          </w:rPr>
          <w:t>require</w:t>
        </w:r>
      </w:ins>
      <w:ins w:id="245" w:author="Joshua Goh" w:date="2020-02-18T17:10:00Z">
        <w:r w:rsidR="00A93BF8">
          <w:rPr>
            <w:rFonts w:eastAsia="BatangChe"/>
            <w:smallCaps w:val="0"/>
            <w:color w:val="000000"/>
            <w:kern w:val="0"/>
            <w:szCs w:val="18"/>
            <w:lang w:eastAsia="ko-KR"/>
          </w:rPr>
          <w:t xml:space="preserve"> machines to</w:t>
        </w:r>
      </w:ins>
      <w:ins w:id="246" w:author="Joshua Goh" w:date="2020-02-14T12:04:00Z">
        <w:r w:rsidR="00A46077">
          <w:rPr>
            <w:rFonts w:eastAsia="BatangChe"/>
            <w:smallCaps w:val="0"/>
            <w:color w:val="000000"/>
            <w:kern w:val="0"/>
            <w:szCs w:val="18"/>
            <w:lang w:eastAsia="ko-KR"/>
          </w:rPr>
          <w:t xml:space="preserve"> represent and leverag</w:t>
        </w:r>
      </w:ins>
      <w:ins w:id="247" w:author="Joshua Goh" w:date="2020-02-18T17:10:00Z">
        <w:r w:rsidR="00A93BF8">
          <w:rPr>
            <w:rFonts w:eastAsia="BatangChe"/>
            <w:smallCaps w:val="0"/>
            <w:color w:val="000000"/>
            <w:kern w:val="0"/>
            <w:szCs w:val="18"/>
            <w:lang w:eastAsia="ko-KR"/>
          </w:rPr>
          <w:t>e</w:t>
        </w:r>
      </w:ins>
      <w:ins w:id="248" w:author="Joshua Goh" w:date="2020-02-14T12:04:00Z">
        <w:r w:rsidR="00A46077">
          <w:rPr>
            <w:rFonts w:eastAsia="BatangChe"/>
            <w:smallCaps w:val="0"/>
            <w:color w:val="000000"/>
            <w:kern w:val="0"/>
            <w:szCs w:val="18"/>
            <w:lang w:eastAsia="ko-KR"/>
          </w:rPr>
          <w:t xml:space="preserve"> on information about the underlying social </w:t>
        </w:r>
      </w:ins>
      <w:ins w:id="249" w:author="Joshua Goh" w:date="2020-02-14T15:32:00Z">
        <w:r w:rsidR="00C75698">
          <w:rPr>
            <w:rFonts w:eastAsia="BatangChe"/>
            <w:smallCaps w:val="0"/>
            <w:color w:val="000000"/>
            <w:kern w:val="0"/>
            <w:szCs w:val="18"/>
            <w:lang w:eastAsia="ko-KR"/>
          </w:rPr>
          <w:t xml:space="preserve">networks </w:t>
        </w:r>
      </w:ins>
      <w:ins w:id="250" w:author="Joshua Goh" w:date="2020-02-14T15:30:00Z">
        <w:r w:rsidR="00727373">
          <w:rPr>
            <w:rFonts w:eastAsia="BatangChe"/>
            <w:smallCaps w:val="0"/>
            <w:color w:val="000000"/>
            <w:kern w:val="0"/>
            <w:szCs w:val="18"/>
            <w:lang w:eastAsia="ko-KR"/>
          </w:rPr>
          <w:t>governing</w:t>
        </w:r>
      </w:ins>
      <w:ins w:id="251" w:author="Joshua Goh" w:date="2020-02-14T12:04:00Z">
        <w:r w:rsidR="00A46077">
          <w:rPr>
            <w:rFonts w:eastAsia="BatangChe"/>
            <w:smallCaps w:val="0"/>
            <w:color w:val="000000"/>
            <w:kern w:val="0"/>
            <w:szCs w:val="18"/>
            <w:lang w:eastAsia="ko-KR"/>
          </w:rPr>
          <w:t xml:space="preserve"> behavioral interactions</w:t>
        </w:r>
      </w:ins>
      <w:ins w:id="252" w:author="Joshua Goh" w:date="2020-02-14T15:29:00Z">
        <w:r w:rsidR="00F87515">
          <w:rPr>
            <w:rFonts w:eastAsia="BatangChe"/>
            <w:smallCaps w:val="0"/>
            <w:color w:val="000000"/>
            <w:kern w:val="0"/>
            <w:szCs w:val="18"/>
            <w:lang w:eastAsia="ko-KR"/>
          </w:rPr>
          <w:t xml:space="preserve"> between humans</w:t>
        </w:r>
      </w:ins>
      <w:ins w:id="253" w:author="Joshua Goh" w:date="2020-02-14T12:04:00Z">
        <w:r w:rsidR="00A46077">
          <w:rPr>
            <w:rFonts w:eastAsia="BatangChe"/>
            <w:smallCaps w:val="0"/>
            <w:color w:val="000000"/>
            <w:kern w:val="0"/>
            <w:szCs w:val="18"/>
            <w:lang w:eastAsia="ko-KR"/>
          </w:rPr>
          <w:t>.</w:t>
        </w:r>
      </w:ins>
    </w:p>
    <w:p w14:paraId="6D5384A3" w14:textId="079D342D" w:rsidR="00921CA8" w:rsidRDefault="00122129" w:rsidP="00067D04">
      <w:pPr>
        <w:pStyle w:val="Heading1"/>
        <w:numPr>
          <w:ilvl w:val="0"/>
          <w:numId w:val="0"/>
        </w:numPr>
        <w:ind w:firstLine="204"/>
        <w:contextualSpacing/>
        <w:jc w:val="both"/>
        <w:rPr>
          <w:ins w:id="254" w:author="Joshua Goh" w:date="2020-03-05T14:08:00Z"/>
          <w:rFonts w:eastAsia="BatangChe"/>
          <w:smallCaps w:val="0"/>
          <w:color w:val="000000"/>
          <w:kern w:val="0"/>
          <w:szCs w:val="18"/>
          <w:lang w:eastAsia="ko-KR"/>
        </w:rPr>
      </w:pPr>
      <w:ins w:id="255" w:author="Joshua Goh" w:date="2020-02-27T16:38:00Z">
        <w:r>
          <w:rPr>
            <w:rFonts w:eastAsia="BatangChe"/>
            <w:smallCaps w:val="0"/>
            <w:color w:val="000000"/>
            <w:kern w:val="0"/>
            <w:szCs w:val="18"/>
            <w:lang w:eastAsia="ko-KR"/>
          </w:rPr>
          <w:t>S</w:t>
        </w:r>
      </w:ins>
      <w:del w:id="256" w:author="Joshua Goh" w:date="2020-02-12T17:47:00Z">
        <w:r w:rsidR="00CD4954" w:rsidRPr="00CD4954" w:rsidDel="004025CF">
          <w:rPr>
            <w:rFonts w:eastAsia="BatangChe"/>
            <w:smallCaps w:val="0"/>
            <w:color w:val="000000"/>
            <w:kern w:val="0"/>
            <w:szCs w:val="18"/>
            <w:lang w:eastAsia="ko-KR"/>
          </w:rPr>
          <w:delText>H</w:delText>
        </w:r>
      </w:del>
      <w:del w:id="257" w:author="Joshua Goh" w:date="2020-02-23T16:18:00Z">
        <w:r w:rsidR="00CD4954" w:rsidRPr="00CD4954" w:rsidDel="00D13DD0">
          <w:rPr>
            <w:rFonts w:eastAsia="BatangChe"/>
            <w:smallCaps w:val="0"/>
            <w:color w:val="000000"/>
            <w:kern w:val="0"/>
            <w:szCs w:val="18"/>
            <w:lang w:eastAsia="ko-KR"/>
          </w:rPr>
          <w:delText xml:space="preserve">uman </w:delText>
        </w:r>
      </w:del>
      <w:del w:id="258" w:author="Joshua Goh" w:date="2020-02-27T16:38:00Z">
        <w:r w:rsidR="00CD4954" w:rsidRPr="00CD4954" w:rsidDel="00122129">
          <w:rPr>
            <w:rFonts w:eastAsia="BatangChe"/>
            <w:smallCaps w:val="0"/>
            <w:color w:val="000000"/>
            <w:kern w:val="0"/>
            <w:szCs w:val="18"/>
            <w:lang w:eastAsia="ko-KR"/>
          </w:rPr>
          <w:delText>s</w:delText>
        </w:r>
      </w:del>
      <w:r w:rsidR="00CD4954" w:rsidRPr="00CD4954">
        <w:rPr>
          <w:rFonts w:eastAsia="BatangChe"/>
          <w:smallCaps w:val="0"/>
          <w:color w:val="000000"/>
          <w:kern w:val="0"/>
          <w:szCs w:val="18"/>
          <w:lang w:eastAsia="ko-KR"/>
        </w:rPr>
        <w:t>ocial networks</w:t>
      </w:r>
      <w:ins w:id="259" w:author="Joshua Goh" w:date="2020-02-27T16:38:00Z">
        <w:r>
          <w:rPr>
            <w:rFonts w:eastAsia="BatangChe"/>
            <w:smallCaps w:val="0"/>
            <w:color w:val="000000"/>
            <w:kern w:val="0"/>
            <w:szCs w:val="18"/>
            <w:lang w:eastAsia="ko-KR"/>
          </w:rPr>
          <w:t>, however,</w:t>
        </w:r>
      </w:ins>
      <w:r w:rsidR="00CD4954" w:rsidRPr="00CD4954">
        <w:rPr>
          <w:rFonts w:eastAsia="BatangChe"/>
          <w:smallCaps w:val="0"/>
          <w:color w:val="000000"/>
          <w:kern w:val="0"/>
          <w:szCs w:val="18"/>
          <w:lang w:eastAsia="ko-KR"/>
        </w:rPr>
        <w:t xml:space="preserve"> are abstract constructs in human minds</w:t>
      </w:r>
      <w:ins w:id="260" w:author="Joshua Goh" w:date="2020-02-14T15:42:00Z">
        <w:r w:rsidR="00023D4B">
          <w:rPr>
            <w:rFonts w:eastAsia="BatangChe"/>
            <w:smallCaps w:val="0"/>
            <w:color w:val="000000"/>
            <w:kern w:val="0"/>
            <w:szCs w:val="18"/>
            <w:lang w:eastAsia="ko-KR"/>
          </w:rPr>
          <w:t xml:space="preserve"> </w:t>
        </w:r>
      </w:ins>
      <w:ins w:id="261" w:author="Joshua Goh" w:date="2020-02-21T13:34:00Z">
        <w:r w:rsidR="00703BCF">
          <w:rPr>
            <w:rFonts w:eastAsia="BatangChe"/>
            <w:smallCaps w:val="0"/>
            <w:color w:val="000000"/>
            <w:kern w:val="0"/>
            <w:szCs w:val="18"/>
            <w:lang w:eastAsia="ko-KR"/>
          </w:rPr>
          <w:t>that are</w:t>
        </w:r>
      </w:ins>
      <w:ins w:id="262" w:author="Joshua Goh" w:date="2020-02-14T15:42:00Z">
        <w:r w:rsidR="00023D4B">
          <w:rPr>
            <w:rFonts w:eastAsia="BatangChe"/>
            <w:smallCaps w:val="0"/>
            <w:color w:val="000000"/>
            <w:kern w:val="0"/>
            <w:szCs w:val="18"/>
            <w:lang w:eastAsia="ko-KR"/>
          </w:rPr>
          <w:t xml:space="preserve"> hidden with respect to </w:t>
        </w:r>
      </w:ins>
      <w:ins w:id="263" w:author="Joshua Goh" w:date="2020-02-20T15:55:00Z">
        <w:r w:rsidR="00E67C5B">
          <w:rPr>
            <w:rFonts w:eastAsia="BatangChe"/>
            <w:smallCaps w:val="0"/>
            <w:color w:val="000000"/>
            <w:kern w:val="0"/>
            <w:szCs w:val="18"/>
            <w:lang w:eastAsia="ko-KR"/>
          </w:rPr>
          <w:t>third-party</w:t>
        </w:r>
      </w:ins>
      <w:ins w:id="264" w:author="Joshua Goh" w:date="2020-02-14T15:42:00Z">
        <w:r w:rsidR="00023D4B">
          <w:rPr>
            <w:rFonts w:eastAsia="BatangChe"/>
            <w:smallCaps w:val="0"/>
            <w:color w:val="000000"/>
            <w:kern w:val="0"/>
            <w:szCs w:val="18"/>
            <w:lang w:eastAsia="ko-KR"/>
          </w:rPr>
          <w:t xml:space="preserve"> observer</w:t>
        </w:r>
      </w:ins>
      <w:ins w:id="265" w:author="Joshua Goh" w:date="2020-02-22T15:36:00Z">
        <w:r w:rsidR="00C647E9">
          <w:rPr>
            <w:rFonts w:eastAsia="BatangChe"/>
            <w:smallCaps w:val="0"/>
            <w:color w:val="000000"/>
            <w:kern w:val="0"/>
            <w:szCs w:val="18"/>
            <w:lang w:eastAsia="ko-KR"/>
          </w:rPr>
          <w:t>s</w:t>
        </w:r>
      </w:ins>
      <w:ins w:id="266" w:author="Joshua Goh" w:date="2020-02-14T15:42:00Z">
        <w:r w:rsidR="00023D4B">
          <w:rPr>
            <w:rFonts w:eastAsia="BatangChe"/>
            <w:smallCaps w:val="0"/>
            <w:color w:val="000000"/>
            <w:kern w:val="0"/>
            <w:szCs w:val="18"/>
            <w:lang w:eastAsia="ko-KR"/>
          </w:rPr>
          <w:t xml:space="preserve"> such as another </w:t>
        </w:r>
      </w:ins>
      <w:ins w:id="267" w:author="Joshua Goh" w:date="2020-02-14T15:47:00Z">
        <w:r w:rsidR="00862A59">
          <w:rPr>
            <w:rFonts w:eastAsia="BatangChe"/>
            <w:smallCaps w:val="0"/>
            <w:color w:val="000000"/>
            <w:kern w:val="0"/>
            <w:szCs w:val="18"/>
            <w:lang w:eastAsia="ko-KR"/>
          </w:rPr>
          <w:t>person</w:t>
        </w:r>
      </w:ins>
      <w:ins w:id="268" w:author="Joshua Goh" w:date="2020-02-14T15:42:00Z">
        <w:r w:rsidR="00023D4B">
          <w:rPr>
            <w:rFonts w:eastAsia="BatangChe"/>
            <w:smallCaps w:val="0"/>
            <w:color w:val="000000"/>
            <w:kern w:val="0"/>
            <w:szCs w:val="18"/>
            <w:lang w:eastAsia="ko-KR"/>
          </w:rPr>
          <w:t xml:space="preserve"> or a machine</w:t>
        </w:r>
      </w:ins>
      <w:r w:rsidR="00CD4954" w:rsidRPr="00CD4954">
        <w:rPr>
          <w:rFonts w:eastAsia="BatangChe"/>
          <w:smallCaps w:val="0"/>
          <w:color w:val="000000"/>
          <w:kern w:val="0"/>
          <w:szCs w:val="18"/>
          <w:lang w:eastAsia="ko-KR"/>
        </w:rPr>
        <w:t xml:space="preserve">. </w:t>
      </w:r>
      <w:ins w:id="269" w:author="Joshua Goh" w:date="2020-02-14T15:39:00Z">
        <w:r w:rsidR="009F4787">
          <w:rPr>
            <w:rFonts w:eastAsia="BatangChe"/>
            <w:smallCaps w:val="0"/>
            <w:color w:val="000000"/>
            <w:kern w:val="0"/>
            <w:szCs w:val="18"/>
            <w:lang w:eastAsia="ko-KR"/>
          </w:rPr>
          <w:t xml:space="preserve">A </w:t>
        </w:r>
      </w:ins>
      <w:ins w:id="270" w:author="Joshua Goh" w:date="2020-02-21T13:35:00Z">
        <w:r w:rsidR="00437F04">
          <w:rPr>
            <w:rFonts w:eastAsia="BatangChe"/>
            <w:smallCaps w:val="0"/>
            <w:color w:val="000000"/>
            <w:kern w:val="0"/>
            <w:szCs w:val="18"/>
            <w:lang w:eastAsia="ko-KR"/>
          </w:rPr>
          <w:t xml:space="preserve">social </w:t>
        </w:r>
      </w:ins>
      <w:ins w:id="271" w:author="Joshua Goh" w:date="2020-02-14T15:39:00Z">
        <w:r w:rsidR="009F4787">
          <w:rPr>
            <w:rFonts w:eastAsia="BatangChe"/>
            <w:smallCaps w:val="0"/>
            <w:color w:val="000000"/>
            <w:kern w:val="0"/>
            <w:szCs w:val="18"/>
            <w:lang w:eastAsia="ko-KR"/>
          </w:rPr>
          <w:t>network ex</w:t>
        </w:r>
      </w:ins>
      <w:ins w:id="272" w:author="Joshua Goh" w:date="2020-02-14T15:40:00Z">
        <w:r w:rsidR="009F4787">
          <w:rPr>
            <w:rFonts w:eastAsia="BatangChe"/>
            <w:smallCaps w:val="0"/>
            <w:color w:val="000000"/>
            <w:kern w:val="0"/>
            <w:szCs w:val="18"/>
            <w:lang w:eastAsia="ko-KR"/>
          </w:rPr>
          <w:t xml:space="preserve">ists only </w:t>
        </w:r>
      </w:ins>
      <w:ins w:id="273" w:author="Joshua Goh" w:date="2020-02-20T16:36:00Z">
        <w:r w:rsidR="00CC5F26">
          <w:rPr>
            <w:rFonts w:eastAsia="BatangChe"/>
            <w:smallCaps w:val="0"/>
            <w:color w:val="000000"/>
            <w:kern w:val="0"/>
            <w:szCs w:val="18"/>
            <w:lang w:eastAsia="ko-KR"/>
          </w:rPr>
          <w:t>because</w:t>
        </w:r>
      </w:ins>
      <w:ins w:id="274" w:author="Joshua Goh" w:date="2020-02-14T15:40:00Z">
        <w:r w:rsidR="009F4787">
          <w:rPr>
            <w:rFonts w:eastAsia="BatangChe"/>
            <w:smallCaps w:val="0"/>
            <w:color w:val="000000"/>
            <w:kern w:val="0"/>
            <w:szCs w:val="18"/>
            <w:lang w:eastAsia="ko-KR"/>
          </w:rPr>
          <w:t xml:space="preserve"> </w:t>
        </w:r>
      </w:ins>
      <w:ins w:id="275" w:author="Joshua Goh" w:date="2020-02-14T15:47:00Z">
        <w:r w:rsidR="00E1610A">
          <w:rPr>
            <w:rFonts w:eastAsia="BatangChe"/>
            <w:smallCaps w:val="0"/>
            <w:color w:val="000000"/>
            <w:kern w:val="0"/>
            <w:szCs w:val="18"/>
            <w:lang w:eastAsia="ko-KR"/>
          </w:rPr>
          <w:t>the</w:t>
        </w:r>
      </w:ins>
      <w:ins w:id="276" w:author="Joshua Goh" w:date="2020-02-14T15:40:00Z">
        <w:r w:rsidR="00023D4B">
          <w:rPr>
            <w:rFonts w:eastAsia="BatangChe"/>
            <w:smallCaps w:val="0"/>
            <w:color w:val="000000"/>
            <w:kern w:val="0"/>
            <w:szCs w:val="18"/>
            <w:lang w:eastAsia="ko-KR"/>
          </w:rPr>
          <w:t xml:space="preserve"> </w:t>
        </w:r>
      </w:ins>
      <w:ins w:id="277" w:author="Joshua Goh" w:date="2020-03-05T16:40:00Z">
        <w:r w:rsidR="00D42C71">
          <w:rPr>
            <w:rFonts w:eastAsia="BatangChe"/>
            <w:smallCaps w:val="0"/>
            <w:color w:val="000000"/>
            <w:kern w:val="0"/>
            <w:szCs w:val="18"/>
            <w:lang w:eastAsia="ko-KR"/>
          </w:rPr>
          <w:t>persons</w:t>
        </w:r>
      </w:ins>
      <w:ins w:id="278" w:author="Joshua Goh" w:date="2020-02-14T15:43:00Z">
        <w:r w:rsidR="00023D4B">
          <w:rPr>
            <w:rFonts w:eastAsia="BatangChe"/>
            <w:smallCaps w:val="0"/>
            <w:color w:val="000000"/>
            <w:kern w:val="0"/>
            <w:szCs w:val="18"/>
            <w:lang w:eastAsia="ko-KR"/>
          </w:rPr>
          <w:t xml:space="preserve"> involved</w:t>
        </w:r>
      </w:ins>
      <w:ins w:id="279" w:author="Joshua Goh" w:date="2020-02-14T15:40:00Z">
        <w:r w:rsidR="00023D4B">
          <w:rPr>
            <w:rFonts w:eastAsia="BatangChe"/>
            <w:smallCaps w:val="0"/>
            <w:color w:val="000000"/>
            <w:kern w:val="0"/>
            <w:szCs w:val="18"/>
            <w:lang w:eastAsia="ko-KR"/>
          </w:rPr>
          <w:t xml:space="preserve"> </w:t>
        </w:r>
      </w:ins>
      <w:ins w:id="280" w:author="Joshua Goh" w:date="2020-02-21T17:08:00Z">
        <w:r w:rsidR="00FD00C3">
          <w:rPr>
            <w:rFonts w:eastAsia="BatangChe"/>
            <w:smallCaps w:val="0"/>
            <w:color w:val="000000"/>
            <w:kern w:val="0"/>
            <w:szCs w:val="18"/>
            <w:lang w:eastAsia="ko-KR"/>
          </w:rPr>
          <w:t xml:space="preserve">preferentially </w:t>
        </w:r>
      </w:ins>
      <w:ins w:id="281" w:author="Joshua Goh" w:date="2020-02-14T15:40:00Z">
        <w:r w:rsidR="00023D4B">
          <w:rPr>
            <w:rFonts w:eastAsia="BatangChe"/>
            <w:smallCaps w:val="0"/>
            <w:color w:val="000000"/>
            <w:kern w:val="0"/>
            <w:szCs w:val="18"/>
            <w:lang w:eastAsia="ko-KR"/>
          </w:rPr>
          <w:t xml:space="preserve">interact with each other in specific </w:t>
        </w:r>
      </w:ins>
      <w:ins w:id="282" w:author="Joshua Goh" w:date="2020-02-20T16:36:00Z">
        <w:r w:rsidR="00CC5F26">
          <w:rPr>
            <w:rFonts w:eastAsia="BatangChe"/>
            <w:smallCaps w:val="0"/>
            <w:color w:val="000000"/>
            <w:kern w:val="0"/>
            <w:szCs w:val="18"/>
            <w:lang w:eastAsia="ko-KR"/>
          </w:rPr>
          <w:t>ways</w:t>
        </w:r>
      </w:ins>
      <w:ins w:id="283" w:author="Joshua Goh" w:date="2020-02-14T15:40:00Z">
        <w:r w:rsidR="00023D4B">
          <w:rPr>
            <w:rFonts w:eastAsia="BatangChe"/>
            <w:smallCaps w:val="0"/>
            <w:color w:val="000000"/>
            <w:kern w:val="0"/>
            <w:szCs w:val="18"/>
            <w:lang w:eastAsia="ko-KR"/>
          </w:rPr>
          <w:t>.</w:t>
        </w:r>
      </w:ins>
      <w:ins w:id="284" w:author="Joshua Goh" w:date="2020-02-14T15:38:00Z">
        <w:r w:rsidR="009F4787">
          <w:rPr>
            <w:rFonts w:eastAsia="BatangChe"/>
            <w:smallCaps w:val="0"/>
            <w:color w:val="000000"/>
            <w:kern w:val="0"/>
            <w:szCs w:val="18"/>
            <w:lang w:eastAsia="ko-KR"/>
          </w:rPr>
          <w:t xml:space="preserve"> </w:t>
        </w:r>
      </w:ins>
      <w:ins w:id="285" w:author="Joshua Goh" w:date="2020-02-12T17:47:00Z">
        <w:r w:rsidR="004025CF">
          <w:rPr>
            <w:rFonts w:eastAsia="BatangChe"/>
            <w:smallCaps w:val="0"/>
            <w:color w:val="000000"/>
            <w:kern w:val="0"/>
            <w:szCs w:val="18"/>
            <w:lang w:eastAsia="ko-KR"/>
          </w:rPr>
          <w:t>As such</w:t>
        </w:r>
      </w:ins>
      <w:ins w:id="286" w:author="Joshua Goh" w:date="2020-02-12T17:48:00Z">
        <w:r w:rsidR="00122C12">
          <w:rPr>
            <w:rFonts w:eastAsia="BatangChe"/>
            <w:smallCaps w:val="0"/>
            <w:color w:val="000000"/>
            <w:kern w:val="0"/>
            <w:szCs w:val="18"/>
            <w:lang w:eastAsia="ko-KR"/>
          </w:rPr>
          <w:t xml:space="preserve">, </w:t>
        </w:r>
      </w:ins>
      <w:ins w:id="287" w:author="Joshua Goh" w:date="2020-02-20T16:37:00Z">
        <w:r w:rsidR="004952F6">
          <w:rPr>
            <w:rFonts w:eastAsia="BatangChe"/>
            <w:smallCaps w:val="0"/>
            <w:color w:val="000000"/>
            <w:kern w:val="0"/>
            <w:szCs w:val="18"/>
            <w:lang w:eastAsia="ko-KR"/>
          </w:rPr>
          <w:t>the nature</w:t>
        </w:r>
      </w:ins>
      <w:ins w:id="288" w:author="Joshua Goh" w:date="2020-02-14T15:44:00Z">
        <w:r w:rsidR="00023D4B">
          <w:rPr>
            <w:rFonts w:eastAsia="BatangChe"/>
            <w:smallCaps w:val="0"/>
            <w:color w:val="000000"/>
            <w:kern w:val="0"/>
            <w:szCs w:val="18"/>
            <w:lang w:eastAsia="ko-KR"/>
          </w:rPr>
          <w:t xml:space="preserve"> of </w:t>
        </w:r>
      </w:ins>
      <w:ins w:id="289" w:author="Joshua Goh" w:date="2020-02-12T17:48:00Z">
        <w:r w:rsidR="00122C12">
          <w:rPr>
            <w:rFonts w:eastAsia="BatangChe"/>
            <w:smallCaps w:val="0"/>
            <w:color w:val="000000"/>
            <w:kern w:val="0"/>
            <w:szCs w:val="18"/>
            <w:lang w:eastAsia="ko-KR"/>
          </w:rPr>
          <w:t>social connection</w:t>
        </w:r>
      </w:ins>
      <w:ins w:id="290" w:author="Joshua Goh" w:date="2020-02-14T15:43:00Z">
        <w:r w:rsidR="00023D4B">
          <w:rPr>
            <w:rFonts w:eastAsia="BatangChe"/>
            <w:smallCaps w:val="0"/>
            <w:color w:val="000000"/>
            <w:kern w:val="0"/>
            <w:szCs w:val="18"/>
            <w:lang w:eastAsia="ko-KR"/>
          </w:rPr>
          <w:t>s</w:t>
        </w:r>
      </w:ins>
      <w:ins w:id="291" w:author="Joshua Goh" w:date="2020-02-12T17:48:00Z">
        <w:r w:rsidR="00122C12">
          <w:rPr>
            <w:rFonts w:eastAsia="BatangChe"/>
            <w:smallCaps w:val="0"/>
            <w:color w:val="000000"/>
            <w:kern w:val="0"/>
            <w:szCs w:val="18"/>
            <w:lang w:eastAsia="ko-KR"/>
          </w:rPr>
          <w:t xml:space="preserve"> </w:t>
        </w:r>
      </w:ins>
      <w:ins w:id="292" w:author="Joshua Goh" w:date="2020-02-14T15:45:00Z">
        <w:r w:rsidR="00023D4B">
          <w:rPr>
            <w:rFonts w:eastAsia="BatangChe"/>
            <w:smallCaps w:val="0"/>
            <w:color w:val="000000"/>
            <w:kern w:val="0"/>
            <w:szCs w:val="18"/>
            <w:lang w:eastAsia="ko-KR"/>
          </w:rPr>
          <w:t xml:space="preserve">between </w:t>
        </w:r>
      </w:ins>
      <w:ins w:id="293" w:author="Joshua Goh" w:date="2020-03-05T16:41:00Z">
        <w:r w:rsidR="00BD6033">
          <w:rPr>
            <w:rFonts w:eastAsia="BatangChe"/>
            <w:smallCaps w:val="0"/>
            <w:color w:val="000000"/>
            <w:kern w:val="0"/>
            <w:szCs w:val="18"/>
            <w:lang w:eastAsia="ko-KR"/>
          </w:rPr>
          <w:t>persons</w:t>
        </w:r>
      </w:ins>
      <w:ins w:id="294" w:author="Joshua Goh" w:date="2020-02-14T15:45:00Z">
        <w:r w:rsidR="00023D4B">
          <w:rPr>
            <w:rFonts w:eastAsia="BatangChe"/>
            <w:smallCaps w:val="0"/>
            <w:color w:val="000000"/>
            <w:kern w:val="0"/>
            <w:szCs w:val="18"/>
            <w:lang w:eastAsia="ko-KR"/>
          </w:rPr>
          <w:t xml:space="preserve"> </w:t>
        </w:r>
      </w:ins>
      <w:ins w:id="295" w:author="Joshua Goh" w:date="2020-02-21T13:40:00Z">
        <w:r w:rsidR="00DB2617">
          <w:rPr>
            <w:rFonts w:eastAsia="BatangChe"/>
            <w:smallCaps w:val="0"/>
            <w:color w:val="000000"/>
            <w:kern w:val="0"/>
            <w:szCs w:val="18"/>
            <w:lang w:eastAsia="ko-KR"/>
          </w:rPr>
          <w:t>must</w:t>
        </w:r>
      </w:ins>
      <w:ins w:id="296" w:author="Joshua Goh" w:date="2020-02-14T15:43:00Z">
        <w:r w:rsidR="00023D4B">
          <w:rPr>
            <w:rFonts w:eastAsia="BatangChe"/>
            <w:smallCaps w:val="0"/>
            <w:color w:val="000000"/>
            <w:kern w:val="0"/>
            <w:szCs w:val="18"/>
            <w:lang w:eastAsia="ko-KR"/>
          </w:rPr>
          <w:t xml:space="preserve"> be</w:t>
        </w:r>
      </w:ins>
      <w:ins w:id="297" w:author="Joshua Goh" w:date="2020-02-20T16:37:00Z">
        <w:r w:rsidR="004952F6">
          <w:rPr>
            <w:rFonts w:eastAsia="BatangChe"/>
            <w:smallCaps w:val="0"/>
            <w:color w:val="000000"/>
            <w:kern w:val="0"/>
            <w:szCs w:val="18"/>
            <w:lang w:eastAsia="ko-KR"/>
          </w:rPr>
          <w:t xml:space="preserve"> inferred from</w:t>
        </w:r>
      </w:ins>
      <w:ins w:id="298" w:author="Joshua Goh" w:date="2020-02-14T15:43:00Z">
        <w:r w:rsidR="00023D4B">
          <w:rPr>
            <w:rFonts w:eastAsia="BatangChe"/>
            <w:smallCaps w:val="0"/>
            <w:color w:val="000000"/>
            <w:kern w:val="0"/>
            <w:szCs w:val="18"/>
            <w:lang w:eastAsia="ko-KR"/>
          </w:rPr>
          <w:t xml:space="preserve"> </w:t>
        </w:r>
      </w:ins>
      <w:ins w:id="299" w:author="Joshua Goh" w:date="2020-02-14T15:45:00Z">
        <w:r w:rsidR="00023D4B">
          <w:rPr>
            <w:rFonts w:eastAsia="BatangChe"/>
            <w:smallCaps w:val="0"/>
            <w:color w:val="000000"/>
            <w:kern w:val="0"/>
            <w:szCs w:val="18"/>
            <w:lang w:eastAsia="ko-KR"/>
          </w:rPr>
          <w:t xml:space="preserve">observations of </w:t>
        </w:r>
      </w:ins>
      <w:ins w:id="300" w:author="Joshua Goh" w:date="2020-02-14T15:46:00Z">
        <w:r w:rsidR="00023D4B">
          <w:rPr>
            <w:rFonts w:eastAsia="BatangChe"/>
            <w:smallCaps w:val="0"/>
            <w:color w:val="000000"/>
            <w:kern w:val="0"/>
            <w:szCs w:val="18"/>
            <w:lang w:eastAsia="ko-KR"/>
          </w:rPr>
          <w:t>their interactive behaviors</w:t>
        </w:r>
      </w:ins>
      <w:ins w:id="301" w:author="Joshua Goh" w:date="2020-02-12T17:49:00Z">
        <w:r w:rsidR="00122C12">
          <w:rPr>
            <w:rFonts w:eastAsia="BatangChe"/>
            <w:smallCaps w:val="0"/>
            <w:color w:val="000000"/>
            <w:kern w:val="0"/>
            <w:szCs w:val="18"/>
            <w:lang w:eastAsia="ko-KR"/>
          </w:rPr>
          <w:t>.</w:t>
        </w:r>
      </w:ins>
      <w:ins w:id="302" w:author="Joshua Goh" w:date="2020-02-21T14:44:00Z">
        <w:r w:rsidR="00067D04">
          <w:rPr>
            <w:rFonts w:eastAsia="BatangChe"/>
            <w:smallCaps w:val="0"/>
            <w:color w:val="000000"/>
            <w:kern w:val="0"/>
            <w:szCs w:val="18"/>
            <w:lang w:eastAsia="ko-KR"/>
          </w:rPr>
          <w:t xml:space="preserve"> </w:t>
        </w:r>
      </w:ins>
      <w:ins w:id="303" w:author="Joshua Goh" w:date="2020-03-05T13:16:00Z">
        <w:r w:rsidR="003C4D04">
          <w:rPr>
            <w:rFonts w:eastAsia="BatangChe"/>
            <w:smallCaps w:val="0"/>
            <w:color w:val="000000"/>
            <w:kern w:val="0"/>
            <w:szCs w:val="18"/>
            <w:lang w:eastAsia="ko-KR"/>
          </w:rPr>
          <w:t>Critically</w:t>
        </w:r>
      </w:ins>
      <w:ins w:id="304" w:author="Joshua Goh" w:date="2020-03-05T13:02:00Z">
        <w:r w:rsidR="00A1345D">
          <w:rPr>
            <w:rFonts w:eastAsia="BatangChe"/>
            <w:smallCaps w:val="0"/>
            <w:color w:val="000000"/>
            <w:kern w:val="0"/>
            <w:szCs w:val="18"/>
            <w:lang w:eastAsia="ko-KR"/>
          </w:rPr>
          <w:t xml:space="preserve">, </w:t>
        </w:r>
      </w:ins>
      <w:ins w:id="305" w:author="Joshua Goh" w:date="2020-03-05T14:07:00Z">
        <w:r w:rsidR="00720F16">
          <w:rPr>
            <w:rFonts w:eastAsia="BatangChe"/>
            <w:smallCaps w:val="0"/>
            <w:color w:val="000000"/>
            <w:kern w:val="0"/>
            <w:szCs w:val="18"/>
            <w:lang w:eastAsia="ko-KR"/>
          </w:rPr>
          <w:t>other work has</w:t>
        </w:r>
      </w:ins>
      <w:ins w:id="306" w:author="Joshua Goh" w:date="2020-03-05T13:02:00Z">
        <w:r w:rsidR="00A1345D">
          <w:rPr>
            <w:rFonts w:eastAsia="BatangChe"/>
            <w:smallCaps w:val="0"/>
            <w:color w:val="000000"/>
            <w:kern w:val="0"/>
            <w:szCs w:val="18"/>
            <w:lang w:eastAsia="ko-KR"/>
          </w:rPr>
          <w:t xml:space="preserve"> shown that</w:t>
        </w:r>
      </w:ins>
      <w:ins w:id="307" w:author="Joshua Goh" w:date="2020-02-21T14:44:00Z">
        <w:r w:rsidR="00067D04">
          <w:rPr>
            <w:rFonts w:eastAsia="BatangChe"/>
            <w:smallCaps w:val="0"/>
            <w:color w:val="000000"/>
            <w:kern w:val="0"/>
            <w:szCs w:val="18"/>
            <w:lang w:eastAsia="ko-KR"/>
          </w:rPr>
          <w:t xml:space="preserve"> </w:t>
        </w:r>
      </w:ins>
      <w:ins w:id="308" w:author="Joshua Goh" w:date="2020-03-05T13:52:00Z">
        <w:r w:rsidR="000B21E8">
          <w:rPr>
            <w:rFonts w:eastAsia="BatangChe"/>
            <w:smallCaps w:val="0"/>
            <w:color w:val="000000"/>
            <w:kern w:val="0"/>
            <w:szCs w:val="18"/>
            <w:lang w:eastAsia="ko-KR"/>
          </w:rPr>
          <w:t xml:space="preserve">artificial neural networks </w:t>
        </w:r>
      </w:ins>
      <w:ins w:id="309" w:author="Joshua Goh" w:date="2020-03-05T13:53:00Z">
        <w:r w:rsidR="000B21E8">
          <w:rPr>
            <w:rFonts w:eastAsia="BatangChe"/>
            <w:smallCaps w:val="0"/>
            <w:color w:val="000000"/>
            <w:kern w:val="0"/>
            <w:szCs w:val="18"/>
            <w:lang w:eastAsia="ko-KR"/>
          </w:rPr>
          <w:t>implementing</w:t>
        </w:r>
      </w:ins>
      <w:ins w:id="310" w:author="Joshua Goh" w:date="2020-03-05T01:32:00Z">
        <w:r w:rsidR="00DE17E8">
          <w:rPr>
            <w:rFonts w:eastAsia="BatangChe"/>
            <w:smallCaps w:val="0"/>
            <w:color w:val="000000"/>
            <w:kern w:val="0"/>
            <w:szCs w:val="18"/>
            <w:lang w:eastAsia="ko-KR"/>
          </w:rPr>
          <w:t xml:space="preserve"> Theory of Mind </w:t>
        </w:r>
      </w:ins>
      <w:ins w:id="311" w:author="Joshua Goh" w:date="2020-03-05T01:36:00Z">
        <w:r w:rsidR="00DE17E8">
          <w:rPr>
            <w:rFonts w:eastAsia="BatangChe"/>
            <w:smallCaps w:val="0"/>
            <w:color w:val="000000"/>
            <w:kern w:val="0"/>
            <w:szCs w:val="18"/>
            <w:lang w:eastAsia="ko-KR"/>
          </w:rPr>
          <w:t>(</w:t>
        </w:r>
      </w:ins>
      <w:ins w:id="312" w:author="Joshua Goh" w:date="2020-03-05T13:53:00Z">
        <w:r w:rsidR="000B21E8">
          <w:rPr>
            <w:rFonts w:eastAsia="BatangChe"/>
            <w:smallCaps w:val="0"/>
            <w:color w:val="000000"/>
            <w:kern w:val="0"/>
            <w:szCs w:val="18"/>
            <w:lang w:eastAsia="ko-KR"/>
          </w:rPr>
          <w:t xml:space="preserve">e.g. </w:t>
        </w:r>
      </w:ins>
      <w:ins w:id="313" w:author="Joshua Goh" w:date="2020-03-05T01:36:00Z">
        <w:r w:rsidR="00DE17E8">
          <w:rPr>
            <w:rFonts w:eastAsia="BatangChe"/>
            <w:smallCaps w:val="0"/>
            <w:color w:val="000000"/>
            <w:kern w:val="0"/>
            <w:szCs w:val="18"/>
            <w:lang w:eastAsia="ko-KR"/>
          </w:rPr>
          <w:t>ToM</w:t>
        </w:r>
      </w:ins>
      <w:ins w:id="314" w:author="Joshua Goh" w:date="2020-03-05T13:52:00Z">
        <w:r w:rsidR="000F6006">
          <w:rPr>
            <w:rFonts w:eastAsia="BatangChe"/>
            <w:smallCaps w:val="0"/>
            <w:color w:val="000000"/>
            <w:kern w:val="0"/>
            <w:szCs w:val="18"/>
            <w:lang w:eastAsia="ko-KR"/>
          </w:rPr>
          <w:t>n</w:t>
        </w:r>
      </w:ins>
      <w:ins w:id="315" w:author="Joshua Goh" w:date="2020-03-05T01:36:00Z">
        <w:r w:rsidR="00DE17E8">
          <w:rPr>
            <w:rFonts w:eastAsia="BatangChe"/>
            <w:smallCaps w:val="0"/>
            <w:color w:val="000000"/>
            <w:kern w:val="0"/>
            <w:szCs w:val="18"/>
            <w:lang w:eastAsia="ko-KR"/>
          </w:rPr>
          <w:t>et</w:t>
        </w:r>
      </w:ins>
      <w:ins w:id="316" w:author="Joshua Goh" w:date="2020-03-05T14:45:00Z">
        <w:r w:rsidR="008B2EE6">
          <w:rPr>
            <w:rFonts w:eastAsia="BatangChe"/>
            <w:smallCaps w:val="0"/>
            <w:color w:val="000000"/>
            <w:kern w:val="0"/>
            <w:szCs w:val="18"/>
            <w:lang w:eastAsia="ko-KR"/>
          </w:rPr>
          <w:t xml:space="preserve"> []</w:t>
        </w:r>
      </w:ins>
      <w:ins w:id="317" w:author="Joshua Goh" w:date="2020-03-05T01:36:00Z">
        <w:r w:rsidR="00DE17E8">
          <w:rPr>
            <w:rFonts w:eastAsia="BatangChe"/>
            <w:smallCaps w:val="0"/>
            <w:color w:val="000000"/>
            <w:kern w:val="0"/>
            <w:szCs w:val="18"/>
            <w:lang w:eastAsia="ko-KR"/>
          </w:rPr>
          <w:t xml:space="preserve">) </w:t>
        </w:r>
      </w:ins>
      <w:ins w:id="318" w:author="Joshua Goh" w:date="2020-03-05T14:07:00Z">
        <w:r w:rsidR="00720F16">
          <w:rPr>
            <w:rFonts w:eastAsia="BatangChe"/>
            <w:smallCaps w:val="0"/>
            <w:color w:val="000000"/>
            <w:kern w:val="0"/>
            <w:szCs w:val="18"/>
            <w:lang w:eastAsia="ko-KR"/>
          </w:rPr>
          <w:t>can</w:t>
        </w:r>
      </w:ins>
      <w:ins w:id="319" w:author="Joshua Goh" w:date="2020-03-05T01:34:00Z">
        <w:r w:rsidR="00DE17E8">
          <w:rPr>
            <w:rFonts w:eastAsia="BatangChe"/>
            <w:smallCaps w:val="0"/>
            <w:color w:val="000000"/>
            <w:kern w:val="0"/>
            <w:szCs w:val="18"/>
            <w:lang w:eastAsia="ko-KR"/>
          </w:rPr>
          <w:t xml:space="preserve"> </w:t>
        </w:r>
      </w:ins>
      <w:ins w:id="320" w:author="Joshua Goh" w:date="2020-03-05T13:25:00Z">
        <w:r w:rsidR="009454E0">
          <w:rPr>
            <w:rFonts w:eastAsia="BatangChe"/>
            <w:smallCaps w:val="0"/>
            <w:color w:val="000000"/>
            <w:kern w:val="0"/>
            <w:szCs w:val="18"/>
            <w:lang w:eastAsia="ko-KR"/>
          </w:rPr>
          <w:t>observe</w:t>
        </w:r>
      </w:ins>
      <w:ins w:id="321" w:author="Joshua Goh" w:date="2020-03-05T01:38:00Z">
        <w:r w:rsidR="00DE17E8">
          <w:rPr>
            <w:rFonts w:eastAsia="BatangChe"/>
            <w:smallCaps w:val="0"/>
            <w:color w:val="000000"/>
            <w:kern w:val="0"/>
            <w:szCs w:val="18"/>
            <w:lang w:eastAsia="ko-KR"/>
          </w:rPr>
          <w:t xml:space="preserve"> </w:t>
        </w:r>
      </w:ins>
      <w:ins w:id="322" w:author="Joshua Goh" w:date="2020-03-05T12:56:00Z">
        <w:r w:rsidR="00687F16">
          <w:rPr>
            <w:rFonts w:eastAsia="BatangChe"/>
            <w:smallCaps w:val="0"/>
            <w:color w:val="000000"/>
            <w:kern w:val="0"/>
            <w:szCs w:val="18"/>
            <w:lang w:eastAsia="ko-KR"/>
          </w:rPr>
          <w:t>past</w:t>
        </w:r>
      </w:ins>
      <w:ins w:id="323" w:author="Joshua Goh" w:date="2020-03-05T01:38:00Z">
        <w:r w:rsidR="00DE17E8">
          <w:rPr>
            <w:rFonts w:eastAsia="BatangChe"/>
            <w:smallCaps w:val="0"/>
            <w:color w:val="000000"/>
            <w:kern w:val="0"/>
            <w:szCs w:val="18"/>
            <w:lang w:eastAsia="ko-KR"/>
          </w:rPr>
          <w:t xml:space="preserve"> social interaction </w:t>
        </w:r>
      </w:ins>
      <w:ins w:id="324" w:author="Joshua Goh" w:date="2020-03-05T01:44:00Z">
        <w:r w:rsidR="00E4059D">
          <w:rPr>
            <w:rFonts w:eastAsia="BatangChe"/>
            <w:smallCaps w:val="0"/>
            <w:color w:val="000000"/>
            <w:kern w:val="0"/>
            <w:szCs w:val="18"/>
            <w:lang w:eastAsia="ko-KR"/>
          </w:rPr>
          <w:t>outcomes</w:t>
        </w:r>
      </w:ins>
      <w:ins w:id="325" w:author="Joshua Goh" w:date="2020-03-05T13:11:00Z">
        <w:r w:rsidR="00BC35AD">
          <w:rPr>
            <w:rFonts w:eastAsia="BatangChe"/>
            <w:smallCaps w:val="0"/>
            <w:color w:val="000000"/>
            <w:kern w:val="0"/>
            <w:szCs w:val="18"/>
            <w:lang w:eastAsia="ko-KR"/>
          </w:rPr>
          <w:t xml:space="preserve"> </w:t>
        </w:r>
      </w:ins>
      <w:ins w:id="326" w:author="Joshua Goh" w:date="2020-03-05T14:56:00Z">
        <w:r w:rsidR="00862F6B">
          <w:rPr>
            <w:rFonts w:eastAsia="BatangChe"/>
            <w:smallCaps w:val="0"/>
            <w:color w:val="000000"/>
            <w:kern w:val="0"/>
            <w:szCs w:val="18"/>
            <w:lang w:eastAsia="ko-KR"/>
          </w:rPr>
          <w:t xml:space="preserve">between agents and targets </w:t>
        </w:r>
      </w:ins>
      <w:ins w:id="327" w:author="Joshua Goh" w:date="2020-03-05T13:11:00Z">
        <w:r w:rsidR="00BC35AD">
          <w:rPr>
            <w:rFonts w:eastAsia="BatangChe"/>
            <w:smallCaps w:val="0"/>
            <w:color w:val="000000"/>
            <w:kern w:val="0"/>
            <w:szCs w:val="18"/>
            <w:lang w:eastAsia="ko-KR"/>
          </w:rPr>
          <w:t>(d</w:t>
        </w:r>
      </w:ins>
      <w:ins w:id="328" w:author="Joshua Goh" w:date="2020-03-05T13:12:00Z">
        <w:r w:rsidR="00BC35AD">
          <w:rPr>
            <w:rFonts w:eastAsia="BatangChe"/>
            <w:smallCaps w:val="0"/>
            <w:color w:val="000000"/>
            <w:kern w:val="0"/>
            <w:szCs w:val="18"/>
            <w:lang w:eastAsia="ko-KR"/>
          </w:rPr>
          <w:t xml:space="preserve">erived from </w:t>
        </w:r>
      </w:ins>
      <w:ins w:id="329" w:author="Joshua Goh" w:date="2020-03-05T14:45:00Z">
        <w:r w:rsidR="0031715D">
          <w:rPr>
            <w:rFonts w:eastAsia="BatangChe"/>
            <w:smallCaps w:val="0"/>
            <w:color w:val="000000"/>
            <w:kern w:val="0"/>
            <w:szCs w:val="18"/>
            <w:lang w:eastAsia="ko-KR"/>
          </w:rPr>
          <w:t>pre</w:t>
        </w:r>
      </w:ins>
      <w:ins w:id="330" w:author="Joshua Goh" w:date="2020-03-05T14:46:00Z">
        <w:r w:rsidR="0031715D">
          <w:rPr>
            <w:rFonts w:eastAsia="BatangChe"/>
            <w:smallCaps w:val="0"/>
            <w:color w:val="000000"/>
            <w:kern w:val="0"/>
            <w:szCs w:val="18"/>
            <w:lang w:eastAsia="ko-KR"/>
          </w:rPr>
          <w:t xml:space="preserve">determined </w:t>
        </w:r>
      </w:ins>
      <w:ins w:id="331" w:author="Joshua Goh" w:date="2020-03-05T14:55:00Z">
        <w:r w:rsidR="00D57719">
          <w:rPr>
            <w:rFonts w:eastAsia="BatangChe"/>
            <w:smallCaps w:val="0"/>
            <w:color w:val="000000"/>
            <w:kern w:val="0"/>
            <w:szCs w:val="18"/>
            <w:lang w:eastAsia="ko-KR"/>
          </w:rPr>
          <w:t xml:space="preserve">interaction </w:t>
        </w:r>
      </w:ins>
      <w:ins w:id="332" w:author="Joshua Goh" w:date="2020-03-05T14:46:00Z">
        <w:r w:rsidR="00604B4D">
          <w:rPr>
            <w:rFonts w:eastAsia="BatangChe"/>
            <w:smallCaps w:val="0"/>
            <w:color w:val="000000"/>
            <w:kern w:val="0"/>
            <w:szCs w:val="18"/>
            <w:lang w:eastAsia="ko-KR"/>
          </w:rPr>
          <w:t>reward</w:t>
        </w:r>
      </w:ins>
      <w:ins w:id="333" w:author="Joshua Goh" w:date="2020-03-05T14:55:00Z">
        <w:r w:rsidR="00D57719">
          <w:rPr>
            <w:rFonts w:eastAsia="BatangChe"/>
            <w:smallCaps w:val="0"/>
            <w:color w:val="000000"/>
            <w:kern w:val="0"/>
            <w:szCs w:val="18"/>
            <w:lang w:eastAsia="ko-KR"/>
          </w:rPr>
          <w:t>s</w:t>
        </w:r>
      </w:ins>
      <w:ins w:id="334" w:author="Joshua Goh" w:date="2020-03-05T13:12:00Z">
        <w:r w:rsidR="00BC35AD">
          <w:rPr>
            <w:rFonts w:eastAsia="BatangChe"/>
            <w:smallCaps w:val="0"/>
            <w:color w:val="000000"/>
            <w:kern w:val="0"/>
            <w:szCs w:val="18"/>
            <w:lang w:eastAsia="ko-KR"/>
          </w:rPr>
          <w:t>)</w:t>
        </w:r>
      </w:ins>
      <w:ins w:id="335" w:author="Joshua Goh" w:date="2020-03-05T01:39:00Z">
        <w:r w:rsidR="00DE17E8">
          <w:rPr>
            <w:rFonts w:eastAsia="BatangChe"/>
            <w:smallCaps w:val="0"/>
            <w:color w:val="000000"/>
            <w:kern w:val="0"/>
            <w:szCs w:val="18"/>
            <w:lang w:eastAsia="ko-KR"/>
          </w:rPr>
          <w:t xml:space="preserve"> </w:t>
        </w:r>
      </w:ins>
      <w:ins w:id="336" w:author="Joshua Goh" w:date="2020-03-05T12:53:00Z">
        <w:r w:rsidR="001F3ABD">
          <w:rPr>
            <w:rFonts w:eastAsia="BatangChe"/>
            <w:smallCaps w:val="0"/>
            <w:color w:val="000000"/>
            <w:kern w:val="0"/>
            <w:szCs w:val="18"/>
            <w:lang w:eastAsia="ko-KR"/>
          </w:rPr>
          <w:t>and</w:t>
        </w:r>
      </w:ins>
      <w:ins w:id="337" w:author="Joshua Goh" w:date="2020-03-05T01:39:00Z">
        <w:r w:rsidR="00DE17E8">
          <w:rPr>
            <w:rFonts w:eastAsia="BatangChe"/>
            <w:smallCaps w:val="0"/>
            <w:color w:val="000000"/>
            <w:kern w:val="0"/>
            <w:szCs w:val="18"/>
            <w:lang w:eastAsia="ko-KR"/>
          </w:rPr>
          <w:t xml:space="preserve"> </w:t>
        </w:r>
      </w:ins>
      <w:ins w:id="338" w:author="Joshua Goh" w:date="2020-03-05T13:00:00Z">
        <w:r w:rsidR="00A1345D">
          <w:rPr>
            <w:rFonts w:eastAsia="BatangChe"/>
            <w:smallCaps w:val="0"/>
            <w:color w:val="000000"/>
            <w:kern w:val="0"/>
            <w:szCs w:val="18"/>
            <w:lang w:eastAsia="ko-KR"/>
          </w:rPr>
          <w:t xml:space="preserve">form internal representations of </w:t>
        </w:r>
      </w:ins>
      <w:ins w:id="339" w:author="Joshua Goh" w:date="2020-03-05T13:13:00Z">
        <w:r w:rsidR="00BC35AD">
          <w:rPr>
            <w:rFonts w:eastAsia="BatangChe"/>
            <w:smallCaps w:val="0"/>
            <w:color w:val="000000"/>
            <w:kern w:val="0"/>
            <w:szCs w:val="18"/>
            <w:lang w:eastAsia="ko-KR"/>
          </w:rPr>
          <w:t xml:space="preserve">agents’ </w:t>
        </w:r>
      </w:ins>
      <w:ins w:id="340" w:author="Joshua Goh" w:date="2020-03-05T14:52:00Z">
        <w:r w:rsidR="00346945">
          <w:rPr>
            <w:rFonts w:eastAsia="BatangChe"/>
            <w:smallCaps w:val="0"/>
            <w:color w:val="000000"/>
            <w:kern w:val="0"/>
            <w:szCs w:val="18"/>
            <w:lang w:eastAsia="ko-KR"/>
          </w:rPr>
          <w:t xml:space="preserve">hidden </w:t>
        </w:r>
      </w:ins>
      <w:ins w:id="341" w:author="Joshua Goh" w:date="2020-03-05T14:53:00Z">
        <w:r w:rsidR="00346945">
          <w:rPr>
            <w:rFonts w:eastAsia="BatangChe"/>
            <w:smallCaps w:val="0"/>
            <w:color w:val="000000"/>
            <w:kern w:val="0"/>
            <w:szCs w:val="18"/>
            <w:lang w:eastAsia="ko-KR"/>
          </w:rPr>
          <w:t>false beliefs</w:t>
        </w:r>
      </w:ins>
      <w:ins w:id="342" w:author="Joshua Goh" w:date="2020-03-05T01:48:00Z">
        <w:r w:rsidR="00E4059D">
          <w:rPr>
            <w:rFonts w:eastAsia="BatangChe"/>
            <w:smallCaps w:val="0"/>
            <w:color w:val="000000"/>
            <w:kern w:val="0"/>
            <w:szCs w:val="18"/>
            <w:lang w:eastAsia="ko-KR"/>
          </w:rPr>
          <w:t>.</w:t>
        </w:r>
      </w:ins>
      <w:ins w:id="343" w:author="Joshua Goh" w:date="2020-03-05T13:01:00Z">
        <w:r w:rsidR="00A1345D">
          <w:rPr>
            <w:rFonts w:eastAsia="BatangChe"/>
            <w:smallCaps w:val="0"/>
            <w:color w:val="000000"/>
            <w:kern w:val="0"/>
            <w:szCs w:val="18"/>
            <w:lang w:eastAsia="ko-KR"/>
          </w:rPr>
          <w:t xml:space="preserve"> </w:t>
        </w:r>
      </w:ins>
    </w:p>
    <w:p w14:paraId="18A1FC99" w14:textId="7F95E131" w:rsidR="00A30938" w:rsidRDefault="00BC35AD" w:rsidP="00921CA8">
      <w:pPr>
        <w:pStyle w:val="Heading1"/>
        <w:numPr>
          <w:ilvl w:val="0"/>
          <w:numId w:val="0"/>
        </w:numPr>
        <w:ind w:firstLine="204"/>
        <w:contextualSpacing/>
        <w:jc w:val="both"/>
        <w:rPr>
          <w:ins w:id="344" w:author="Joshua Goh" w:date="2020-03-05T14:10:00Z"/>
          <w:rFonts w:eastAsia="BatangChe"/>
          <w:smallCaps w:val="0"/>
          <w:color w:val="000000"/>
          <w:kern w:val="0"/>
          <w:szCs w:val="18"/>
          <w:lang w:eastAsia="ko-KR"/>
        </w:rPr>
      </w:pPr>
      <w:ins w:id="345" w:author="Joshua Goh" w:date="2020-03-05T13:09:00Z">
        <w:r>
          <w:rPr>
            <w:rFonts w:eastAsia="BatangChe"/>
            <w:smallCaps w:val="0"/>
            <w:color w:val="000000"/>
            <w:kern w:val="0"/>
            <w:szCs w:val="18"/>
            <w:lang w:eastAsia="ko-KR"/>
          </w:rPr>
          <w:t>I</w:t>
        </w:r>
      </w:ins>
      <w:ins w:id="346" w:author="Joshua Goh" w:date="2020-03-05T13:03:00Z">
        <w:r w:rsidR="00A1345D">
          <w:rPr>
            <w:rFonts w:eastAsia="BatangChe"/>
            <w:smallCaps w:val="0"/>
            <w:color w:val="000000"/>
            <w:kern w:val="0"/>
            <w:szCs w:val="18"/>
            <w:lang w:eastAsia="ko-KR"/>
          </w:rPr>
          <w:t>n this study, w</w:t>
        </w:r>
      </w:ins>
      <w:ins w:id="347" w:author="Joshua Goh" w:date="2020-03-05T01:48:00Z">
        <w:r w:rsidR="00E4059D">
          <w:rPr>
            <w:rFonts w:eastAsia="BatangChe"/>
            <w:smallCaps w:val="0"/>
            <w:color w:val="000000"/>
            <w:kern w:val="0"/>
            <w:szCs w:val="18"/>
            <w:lang w:eastAsia="ko-KR"/>
          </w:rPr>
          <w:t xml:space="preserve">e </w:t>
        </w:r>
      </w:ins>
      <w:ins w:id="348" w:author="Joshua Goh" w:date="2020-03-05T14:29:00Z">
        <w:r w:rsidR="00C20CC7">
          <w:rPr>
            <w:rFonts w:eastAsia="BatangChe"/>
            <w:smallCaps w:val="0"/>
            <w:color w:val="000000"/>
            <w:kern w:val="0"/>
            <w:szCs w:val="18"/>
            <w:lang w:eastAsia="ko-KR"/>
          </w:rPr>
          <w:t xml:space="preserve">adapted the work in [] </w:t>
        </w:r>
      </w:ins>
      <w:ins w:id="349" w:author="Joshua Goh" w:date="2020-03-05T14:30:00Z">
        <w:r w:rsidR="00C20CC7">
          <w:rPr>
            <w:rFonts w:eastAsia="BatangChe"/>
            <w:smallCaps w:val="0"/>
            <w:color w:val="000000"/>
            <w:kern w:val="0"/>
            <w:szCs w:val="18"/>
            <w:lang w:eastAsia="ko-KR"/>
          </w:rPr>
          <w:t>to</w:t>
        </w:r>
      </w:ins>
      <w:ins w:id="350" w:author="Joshua Goh" w:date="2020-03-05T14:29:00Z">
        <w:r w:rsidR="00C20CC7">
          <w:rPr>
            <w:rFonts w:eastAsia="BatangChe"/>
            <w:smallCaps w:val="0"/>
            <w:color w:val="000000"/>
            <w:kern w:val="0"/>
            <w:szCs w:val="18"/>
            <w:lang w:eastAsia="ko-KR"/>
          </w:rPr>
          <w:t xml:space="preserve"> construct</w:t>
        </w:r>
      </w:ins>
      <w:ins w:id="351" w:author="Joshua Goh" w:date="2020-03-05T13:05:00Z">
        <w:r w:rsidR="00A1345D">
          <w:rPr>
            <w:rFonts w:eastAsia="BatangChe"/>
            <w:smallCaps w:val="0"/>
            <w:color w:val="000000"/>
            <w:kern w:val="0"/>
            <w:szCs w:val="18"/>
            <w:lang w:eastAsia="ko-KR"/>
          </w:rPr>
          <w:t xml:space="preserve"> </w:t>
        </w:r>
      </w:ins>
      <w:ins w:id="352" w:author="Joshua Goh" w:date="2020-03-05T13:54:00Z">
        <w:r w:rsidR="00722443">
          <w:rPr>
            <w:rFonts w:eastAsia="BatangChe"/>
            <w:smallCaps w:val="0"/>
            <w:color w:val="000000"/>
            <w:kern w:val="0"/>
            <w:szCs w:val="18"/>
            <w:lang w:eastAsia="ko-KR"/>
          </w:rPr>
          <w:t xml:space="preserve">ToMnet+ </w:t>
        </w:r>
      </w:ins>
      <w:ins w:id="353" w:author="Joshua Goh" w:date="2020-03-05T14:30:00Z">
        <w:r w:rsidR="00C20CC7">
          <w:rPr>
            <w:rFonts w:eastAsia="BatangChe"/>
            <w:smallCaps w:val="0"/>
            <w:color w:val="000000"/>
            <w:kern w:val="0"/>
            <w:szCs w:val="18"/>
            <w:lang w:eastAsia="ko-KR"/>
          </w:rPr>
          <w:t xml:space="preserve">and </w:t>
        </w:r>
      </w:ins>
      <w:ins w:id="354" w:author="Joshua Goh" w:date="2020-03-05T13:54:00Z">
        <w:r w:rsidR="00722443">
          <w:rPr>
            <w:rFonts w:eastAsia="BatangChe"/>
            <w:smallCaps w:val="0"/>
            <w:color w:val="000000"/>
            <w:kern w:val="0"/>
            <w:szCs w:val="18"/>
            <w:lang w:eastAsia="ko-KR"/>
          </w:rPr>
          <w:t xml:space="preserve">evaluated </w:t>
        </w:r>
      </w:ins>
      <w:ins w:id="355" w:author="Joshua Goh" w:date="2020-03-05T14:09:00Z">
        <w:r w:rsidR="00C54687">
          <w:rPr>
            <w:rFonts w:eastAsia="BatangChe"/>
            <w:smallCaps w:val="0"/>
            <w:color w:val="000000"/>
            <w:kern w:val="0"/>
            <w:szCs w:val="18"/>
            <w:lang w:eastAsia="ko-KR"/>
          </w:rPr>
          <w:t xml:space="preserve">how </w:t>
        </w:r>
      </w:ins>
      <w:ins w:id="356" w:author="Joshua Goh" w:date="2020-03-05T13:54:00Z">
        <w:r w:rsidR="00722443">
          <w:rPr>
            <w:rFonts w:eastAsia="BatangChe"/>
            <w:smallCaps w:val="0"/>
            <w:color w:val="000000"/>
            <w:kern w:val="0"/>
            <w:szCs w:val="18"/>
            <w:lang w:eastAsia="ko-KR"/>
          </w:rPr>
          <w:t xml:space="preserve">its </w:t>
        </w:r>
      </w:ins>
      <w:ins w:id="357" w:author="Joshua Goh" w:date="2020-03-05T14:09:00Z">
        <w:r w:rsidR="00C54687">
          <w:rPr>
            <w:rFonts w:eastAsia="BatangChe"/>
            <w:smallCaps w:val="0"/>
            <w:color w:val="000000"/>
            <w:kern w:val="0"/>
            <w:szCs w:val="18"/>
            <w:lang w:eastAsia="ko-KR"/>
          </w:rPr>
          <w:t xml:space="preserve">operation </w:t>
        </w:r>
      </w:ins>
      <w:ins w:id="358" w:author="Joshua Goh" w:date="2020-03-05T14:58:00Z">
        <w:r w:rsidR="008A496F">
          <w:rPr>
            <w:rFonts w:eastAsia="BatangChe"/>
            <w:smallCaps w:val="0"/>
            <w:color w:val="000000"/>
            <w:kern w:val="0"/>
            <w:szCs w:val="18"/>
            <w:lang w:eastAsia="ko-KR"/>
          </w:rPr>
          <w:t>might</w:t>
        </w:r>
        <w:r w:rsidR="00786E4C">
          <w:rPr>
            <w:rFonts w:eastAsia="BatangChe"/>
            <w:smallCaps w:val="0"/>
            <w:color w:val="000000"/>
            <w:kern w:val="0"/>
            <w:szCs w:val="18"/>
            <w:lang w:eastAsia="ko-KR"/>
          </w:rPr>
          <w:t xml:space="preserve"> </w:t>
        </w:r>
      </w:ins>
      <w:ins w:id="359" w:author="Joshua Goh" w:date="2020-02-21T14:45:00Z">
        <w:r w:rsidR="00067D04" w:rsidRPr="00CD4954">
          <w:rPr>
            <w:rFonts w:eastAsia="BatangChe"/>
            <w:smallCaps w:val="0"/>
            <w:color w:val="000000"/>
            <w:kern w:val="0"/>
            <w:szCs w:val="18"/>
            <w:lang w:eastAsia="ko-KR"/>
          </w:rPr>
          <w:t>represent hidden social network</w:t>
        </w:r>
      </w:ins>
      <w:ins w:id="360" w:author="Joshua Goh" w:date="2020-02-21T14:53:00Z">
        <w:r w:rsidR="00984318">
          <w:rPr>
            <w:rFonts w:eastAsia="BatangChe"/>
            <w:smallCaps w:val="0"/>
            <w:color w:val="000000"/>
            <w:kern w:val="0"/>
            <w:szCs w:val="18"/>
            <w:lang w:eastAsia="ko-KR"/>
          </w:rPr>
          <w:t>s</w:t>
        </w:r>
      </w:ins>
      <w:ins w:id="361" w:author="Joshua Goh" w:date="2020-02-21T14:49:00Z">
        <w:r w:rsidR="00067D04">
          <w:rPr>
            <w:rFonts w:eastAsia="BatangChe"/>
            <w:smallCaps w:val="0"/>
            <w:color w:val="000000"/>
            <w:kern w:val="0"/>
            <w:szCs w:val="18"/>
            <w:lang w:eastAsia="ko-KR"/>
          </w:rPr>
          <w:t xml:space="preserve"> </w:t>
        </w:r>
      </w:ins>
      <w:ins w:id="362" w:author="Joshua Goh" w:date="2020-02-21T16:20:00Z">
        <w:r w:rsidR="00B05039">
          <w:rPr>
            <w:rFonts w:eastAsia="BatangChe"/>
            <w:smallCaps w:val="0"/>
            <w:color w:val="000000"/>
            <w:kern w:val="0"/>
            <w:szCs w:val="18"/>
            <w:lang w:eastAsia="ko-KR"/>
          </w:rPr>
          <w:t>underlying</w:t>
        </w:r>
      </w:ins>
      <w:ins w:id="363" w:author="Joshua Goh" w:date="2020-02-21T14:49:00Z">
        <w:r w:rsidR="00067D04">
          <w:rPr>
            <w:rFonts w:eastAsia="BatangChe"/>
            <w:smallCaps w:val="0"/>
            <w:color w:val="000000"/>
            <w:kern w:val="0"/>
            <w:szCs w:val="18"/>
            <w:lang w:eastAsia="ko-KR"/>
          </w:rPr>
          <w:t xml:space="preserve"> </w:t>
        </w:r>
      </w:ins>
      <w:ins w:id="364" w:author="Joshua Goh" w:date="2020-02-21T14:59:00Z">
        <w:r w:rsidR="0003793F">
          <w:rPr>
            <w:rFonts w:eastAsia="BatangChe"/>
            <w:smallCaps w:val="0"/>
            <w:color w:val="000000"/>
            <w:kern w:val="0"/>
            <w:szCs w:val="18"/>
            <w:lang w:eastAsia="ko-KR"/>
          </w:rPr>
          <w:t>obser</w:t>
        </w:r>
      </w:ins>
      <w:ins w:id="365" w:author="Joshua Goh" w:date="2020-02-21T15:00:00Z">
        <w:r w:rsidR="0003793F">
          <w:rPr>
            <w:rFonts w:eastAsia="BatangChe"/>
            <w:smallCaps w:val="0"/>
            <w:color w:val="000000"/>
            <w:kern w:val="0"/>
            <w:szCs w:val="18"/>
            <w:lang w:eastAsia="ko-KR"/>
          </w:rPr>
          <w:t>ved</w:t>
        </w:r>
      </w:ins>
      <w:ins w:id="366" w:author="Joshua Goh" w:date="2020-02-21T14:49:00Z">
        <w:r w:rsidR="00067D04">
          <w:rPr>
            <w:rFonts w:eastAsia="BatangChe"/>
            <w:smallCaps w:val="0"/>
            <w:color w:val="000000"/>
            <w:kern w:val="0"/>
            <w:szCs w:val="18"/>
            <w:lang w:eastAsia="ko-KR"/>
          </w:rPr>
          <w:t xml:space="preserve"> </w:t>
        </w:r>
      </w:ins>
      <w:ins w:id="367" w:author="Joshua Goh" w:date="2020-02-21T14:59:00Z">
        <w:r w:rsidR="0003793F">
          <w:rPr>
            <w:rFonts w:eastAsia="BatangChe"/>
            <w:smallCaps w:val="0"/>
            <w:color w:val="000000"/>
            <w:kern w:val="0"/>
            <w:szCs w:val="18"/>
            <w:lang w:eastAsia="ko-KR"/>
          </w:rPr>
          <w:t>interactions</w:t>
        </w:r>
      </w:ins>
      <w:ins w:id="368" w:author="Joshua Goh" w:date="2020-03-05T13:16:00Z">
        <w:r w:rsidR="003C4D04">
          <w:rPr>
            <w:rFonts w:eastAsia="BatangChe"/>
            <w:smallCaps w:val="0"/>
            <w:color w:val="000000"/>
            <w:kern w:val="0"/>
            <w:szCs w:val="18"/>
            <w:lang w:eastAsia="ko-KR"/>
          </w:rPr>
          <w:t xml:space="preserve"> between agents and targets</w:t>
        </w:r>
      </w:ins>
      <w:ins w:id="369" w:author="Joshua Goh" w:date="2020-02-21T14:45:00Z">
        <w:r w:rsidR="00067D04" w:rsidRPr="00CD4954">
          <w:rPr>
            <w:rFonts w:eastAsia="BatangChe"/>
            <w:smallCaps w:val="0"/>
            <w:color w:val="000000"/>
            <w:kern w:val="0"/>
            <w:szCs w:val="18"/>
            <w:lang w:eastAsia="ko-KR"/>
          </w:rPr>
          <w:t>.</w:t>
        </w:r>
      </w:ins>
      <w:ins w:id="370" w:author="Joshua Goh" w:date="2020-03-05T14:08:00Z">
        <w:r w:rsidR="00921CA8">
          <w:rPr>
            <w:rFonts w:eastAsia="BatangChe"/>
            <w:smallCaps w:val="0"/>
            <w:color w:val="000000"/>
            <w:kern w:val="0"/>
            <w:szCs w:val="18"/>
            <w:lang w:eastAsia="ko-KR"/>
          </w:rPr>
          <w:t xml:space="preserve"> </w:t>
        </w:r>
      </w:ins>
      <w:ins w:id="371" w:author="Joshua Goh" w:date="2020-03-05T14:15:00Z">
        <w:r w:rsidR="00A07929">
          <w:rPr>
            <w:rFonts w:eastAsia="BatangChe"/>
            <w:smallCaps w:val="0"/>
            <w:color w:val="000000"/>
            <w:kern w:val="0"/>
            <w:szCs w:val="18"/>
            <w:lang w:eastAsia="ko-KR"/>
          </w:rPr>
          <w:t xml:space="preserve">Such a demonstration </w:t>
        </w:r>
      </w:ins>
      <w:ins w:id="372" w:author="Joshua Goh" w:date="2020-03-05T14:21:00Z">
        <w:r w:rsidR="00A07929">
          <w:rPr>
            <w:rFonts w:eastAsia="BatangChe"/>
            <w:smallCaps w:val="0"/>
            <w:color w:val="000000"/>
            <w:kern w:val="0"/>
            <w:szCs w:val="18"/>
            <w:lang w:eastAsia="ko-KR"/>
          </w:rPr>
          <w:t>has implications on</w:t>
        </w:r>
      </w:ins>
      <w:ins w:id="373" w:author="Joshua Goh" w:date="2020-03-05T14:16:00Z">
        <w:r w:rsidR="00A07929">
          <w:rPr>
            <w:rFonts w:eastAsia="BatangChe"/>
            <w:smallCaps w:val="0"/>
            <w:color w:val="000000"/>
            <w:kern w:val="0"/>
            <w:szCs w:val="18"/>
            <w:lang w:eastAsia="ko-KR"/>
          </w:rPr>
          <w:t xml:space="preserve"> how </w:t>
        </w:r>
      </w:ins>
      <w:ins w:id="374" w:author="Joshua Goh" w:date="2020-03-05T15:52:00Z">
        <w:r w:rsidR="006A5066">
          <w:rPr>
            <w:rFonts w:eastAsia="BatangChe"/>
            <w:smallCaps w:val="0"/>
            <w:color w:val="000000"/>
            <w:kern w:val="0"/>
            <w:szCs w:val="18"/>
            <w:lang w:eastAsia="ko-KR"/>
          </w:rPr>
          <w:t xml:space="preserve">neural </w:t>
        </w:r>
      </w:ins>
      <w:ins w:id="375" w:author="Joshua Goh" w:date="2020-03-05T14:59:00Z">
        <w:r w:rsidR="00FD3482">
          <w:rPr>
            <w:rFonts w:eastAsia="BatangChe"/>
            <w:smallCaps w:val="0"/>
            <w:color w:val="000000"/>
            <w:kern w:val="0"/>
            <w:szCs w:val="18"/>
            <w:lang w:eastAsia="ko-KR"/>
          </w:rPr>
          <w:t>models</w:t>
        </w:r>
      </w:ins>
      <w:ins w:id="376" w:author="Joshua Goh" w:date="2020-03-05T14:17:00Z">
        <w:r w:rsidR="00A07929">
          <w:rPr>
            <w:rFonts w:eastAsia="BatangChe"/>
            <w:smallCaps w:val="0"/>
            <w:color w:val="000000"/>
            <w:kern w:val="0"/>
            <w:szCs w:val="18"/>
            <w:lang w:eastAsia="ko-KR"/>
          </w:rPr>
          <w:t xml:space="preserve"> </w:t>
        </w:r>
      </w:ins>
      <w:ins w:id="377" w:author="Joshua Goh" w:date="2020-03-05T16:42:00Z">
        <w:r w:rsidR="008A058E">
          <w:rPr>
            <w:rFonts w:eastAsia="BatangChe"/>
            <w:smallCaps w:val="0"/>
            <w:color w:val="000000"/>
            <w:kern w:val="0"/>
            <w:szCs w:val="18"/>
            <w:lang w:eastAsia="ko-KR"/>
          </w:rPr>
          <w:t xml:space="preserve">might be engaged to </w:t>
        </w:r>
      </w:ins>
      <w:ins w:id="378" w:author="Joshua Goh" w:date="2020-03-05T14:18:00Z">
        <w:r w:rsidR="00A07929">
          <w:rPr>
            <w:rFonts w:eastAsia="BatangChe"/>
            <w:smallCaps w:val="0"/>
            <w:color w:val="000000"/>
            <w:kern w:val="0"/>
            <w:szCs w:val="18"/>
            <w:lang w:eastAsia="ko-KR"/>
          </w:rPr>
          <w:t xml:space="preserve">infer deep </w:t>
        </w:r>
      </w:ins>
      <w:ins w:id="379" w:author="Joshua Goh" w:date="2020-03-05T14:20:00Z">
        <w:r w:rsidR="00A07929">
          <w:rPr>
            <w:rFonts w:eastAsia="BatangChe"/>
            <w:smallCaps w:val="0"/>
            <w:color w:val="000000"/>
            <w:kern w:val="0"/>
            <w:szCs w:val="18"/>
            <w:lang w:eastAsia="ko-KR"/>
          </w:rPr>
          <w:t xml:space="preserve">relational </w:t>
        </w:r>
      </w:ins>
      <w:ins w:id="380" w:author="Joshua Goh" w:date="2020-03-05T14:18:00Z">
        <w:r w:rsidR="00A07929">
          <w:rPr>
            <w:rFonts w:eastAsia="BatangChe"/>
            <w:smallCaps w:val="0"/>
            <w:color w:val="000000"/>
            <w:kern w:val="0"/>
            <w:szCs w:val="18"/>
            <w:lang w:eastAsia="ko-KR"/>
          </w:rPr>
          <w:t xml:space="preserve">structures </w:t>
        </w:r>
      </w:ins>
      <w:ins w:id="381" w:author="Joshua Goh" w:date="2020-03-05T14:32:00Z">
        <w:r w:rsidR="005E691B">
          <w:rPr>
            <w:rFonts w:eastAsia="BatangChe"/>
            <w:smallCaps w:val="0"/>
            <w:color w:val="000000"/>
            <w:kern w:val="0"/>
            <w:szCs w:val="18"/>
            <w:lang w:eastAsia="ko-KR"/>
          </w:rPr>
          <w:t>in</w:t>
        </w:r>
      </w:ins>
      <w:ins w:id="382" w:author="Joshua Goh" w:date="2020-03-05T14:19:00Z">
        <w:r w:rsidR="00A07929">
          <w:rPr>
            <w:rFonts w:eastAsia="BatangChe"/>
            <w:smallCaps w:val="0"/>
            <w:color w:val="000000"/>
            <w:kern w:val="0"/>
            <w:szCs w:val="18"/>
            <w:lang w:eastAsia="ko-KR"/>
          </w:rPr>
          <w:t xml:space="preserve"> </w:t>
        </w:r>
      </w:ins>
      <w:ins w:id="383" w:author="Joshua Goh" w:date="2020-03-05T14:32:00Z">
        <w:r w:rsidR="005E691B">
          <w:rPr>
            <w:rFonts w:eastAsia="BatangChe"/>
            <w:smallCaps w:val="0"/>
            <w:color w:val="000000"/>
            <w:kern w:val="0"/>
            <w:szCs w:val="18"/>
            <w:lang w:eastAsia="ko-KR"/>
          </w:rPr>
          <w:t>apparently</w:t>
        </w:r>
      </w:ins>
      <w:ins w:id="384" w:author="Joshua Goh" w:date="2020-03-05T14:20:00Z">
        <w:r w:rsidR="00A07929">
          <w:rPr>
            <w:rFonts w:eastAsia="BatangChe"/>
            <w:smallCaps w:val="0"/>
            <w:color w:val="000000"/>
            <w:kern w:val="0"/>
            <w:szCs w:val="18"/>
            <w:lang w:eastAsia="ko-KR"/>
          </w:rPr>
          <w:t xml:space="preserve"> disparate observations</w:t>
        </w:r>
      </w:ins>
      <w:ins w:id="385" w:author="Joshua Goh" w:date="2020-03-05T14:22:00Z">
        <w:r w:rsidR="00A07929">
          <w:rPr>
            <w:rFonts w:eastAsia="BatangChe"/>
            <w:smallCaps w:val="0"/>
            <w:color w:val="000000"/>
            <w:kern w:val="0"/>
            <w:szCs w:val="18"/>
            <w:lang w:eastAsia="ko-KR"/>
          </w:rPr>
          <w:t xml:space="preserve"> across various classes of data problems</w:t>
        </w:r>
      </w:ins>
      <w:ins w:id="386" w:author="Joshua Goh" w:date="2020-03-05T14:10:00Z">
        <w:r w:rsidR="00A30938">
          <w:rPr>
            <w:rFonts w:eastAsia="BatangChe"/>
            <w:smallCaps w:val="0"/>
            <w:color w:val="000000"/>
            <w:kern w:val="0"/>
            <w:szCs w:val="18"/>
            <w:lang w:eastAsia="ko-KR"/>
          </w:rPr>
          <w:t>.</w:t>
        </w:r>
      </w:ins>
      <w:ins w:id="387" w:author="Joshua Goh" w:date="2020-03-05T14:22:00Z">
        <w:r w:rsidR="00A07929">
          <w:rPr>
            <w:rFonts w:eastAsia="BatangChe"/>
            <w:smallCaps w:val="0"/>
            <w:color w:val="000000"/>
            <w:kern w:val="0"/>
            <w:szCs w:val="18"/>
            <w:lang w:eastAsia="ko-KR"/>
          </w:rPr>
          <w:t xml:space="preserve"> In addition, </w:t>
        </w:r>
      </w:ins>
      <w:ins w:id="388" w:author="Joshua Goh" w:date="2020-03-05T14:48:00Z">
        <w:r w:rsidR="00604B4D">
          <w:rPr>
            <w:rFonts w:eastAsia="BatangChe"/>
            <w:smallCaps w:val="0"/>
            <w:color w:val="000000"/>
            <w:kern w:val="0"/>
            <w:szCs w:val="18"/>
            <w:lang w:eastAsia="ko-KR"/>
          </w:rPr>
          <w:t xml:space="preserve">as mentioned, </w:t>
        </w:r>
      </w:ins>
      <w:ins w:id="389" w:author="Joshua Goh" w:date="2020-03-05T14:22:00Z">
        <w:r w:rsidR="00A07929">
          <w:rPr>
            <w:rFonts w:eastAsia="BatangChe"/>
            <w:smallCaps w:val="0"/>
            <w:color w:val="000000"/>
            <w:kern w:val="0"/>
            <w:szCs w:val="18"/>
            <w:lang w:eastAsia="ko-KR"/>
          </w:rPr>
          <w:t>a</w:t>
        </w:r>
      </w:ins>
      <w:ins w:id="390" w:author="Joshua Goh" w:date="2020-03-05T14:59:00Z">
        <w:r w:rsidR="00097376">
          <w:rPr>
            <w:rFonts w:eastAsia="BatangChe"/>
            <w:smallCaps w:val="0"/>
            <w:color w:val="000000"/>
            <w:kern w:val="0"/>
            <w:szCs w:val="18"/>
            <w:lang w:eastAsia="ko-KR"/>
          </w:rPr>
          <w:t>n</w:t>
        </w:r>
      </w:ins>
      <w:ins w:id="391" w:author="Joshua Goh" w:date="2020-03-05T14:22:00Z">
        <w:r w:rsidR="00A07929">
          <w:rPr>
            <w:rFonts w:eastAsia="BatangChe"/>
            <w:smallCaps w:val="0"/>
            <w:color w:val="000000"/>
            <w:kern w:val="0"/>
            <w:szCs w:val="18"/>
            <w:lang w:eastAsia="ko-KR"/>
          </w:rPr>
          <w:t xml:space="preserve"> </w:t>
        </w:r>
      </w:ins>
      <w:ins w:id="392" w:author="Joshua Goh" w:date="2020-03-05T14:59:00Z">
        <w:r w:rsidR="00097376">
          <w:rPr>
            <w:rFonts w:eastAsia="BatangChe"/>
            <w:smallCaps w:val="0"/>
            <w:color w:val="000000"/>
            <w:kern w:val="0"/>
            <w:szCs w:val="18"/>
            <w:lang w:eastAsia="ko-KR"/>
          </w:rPr>
          <w:t xml:space="preserve">artificial </w:t>
        </w:r>
      </w:ins>
      <w:ins w:id="393" w:author="Joshua Goh" w:date="2020-03-05T14:22:00Z">
        <w:r w:rsidR="00A07929">
          <w:rPr>
            <w:rFonts w:eastAsia="BatangChe"/>
            <w:smallCaps w:val="0"/>
            <w:color w:val="000000"/>
            <w:kern w:val="0"/>
            <w:szCs w:val="18"/>
            <w:lang w:eastAsia="ko-KR"/>
          </w:rPr>
          <w:t xml:space="preserve">neural network </w:t>
        </w:r>
      </w:ins>
      <w:ins w:id="394" w:author="Joshua Goh" w:date="2020-03-05T14:24:00Z">
        <w:r w:rsidR="00710DFF">
          <w:rPr>
            <w:rFonts w:eastAsia="BatangChe"/>
            <w:smallCaps w:val="0"/>
            <w:color w:val="000000"/>
            <w:kern w:val="0"/>
            <w:szCs w:val="18"/>
            <w:lang w:eastAsia="ko-KR"/>
          </w:rPr>
          <w:t xml:space="preserve">developed </w:t>
        </w:r>
      </w:ins>
      <w:ins w:id="395" w:author="Joshua Goh" w:date="2020-03-05T14:22:00Z">
        <w:r w:rsidR="00A07929">
          <w:rPr>
            <w:rFonts w:eastAsia="BatangChe"/>
            <w:smallCaps w:val="0"/>
            <w:color w:val="000000"/>
            <w:kern w:val="0"/>
            <w:szCs w:val="18"/>
            <w:lang w:eastAsia="ko-KR"/>
          </w:rPr>
          <w:t xml:space="preserve">along these lines might also be </w:t>
        </w:r>
      </w:ins>
      <w:ins w:id="396" w:author="Joshua Goh" w:date="2020-03-05T15:01:00Z">
        <w:r w:rsidR="00BC368D">
          <w:rPr>
            <w:rFonts w:eastAsia="BatangChe"/>
            <w:smallCaps w:val="0"/>
            <w:color w:val="000000"/>
            <w:kern w:val="0"/>
            <w:szCs w:val="18"/>
            <w:lang w:eastAsia="ko-KR"/>
          </w:rPr>
          <w:t>integrated</w:t>
        </w:r>
      </w:ins>
      <w:ins w:id="397" w:author="Joshua Goh" w:date="2020-03-05T14:22:00Z">
        <w:r w:rsidR="00A07929">
          <w:rPr>
            <w:rFonts w:eastAsia="BatangChe"/>
            <w:smallCaps w:val="0"/>
            <w:color w:val="000000"/>
            <w:kern w:val="0"/>
            <w:szCs w:val="18"/>
            <w:lang w:eastAsia="ko-KR"/>
          </w:rPr>
          <w:t xml:space="preserve"> </w:t>
        </w:r>
      </w:ins>
      <w:ins w:id="398" w:author="Joshua Goh" w:date="2020-03-05T14:32:00Z">
        <w:r w:rsidR="004A5B24">
          <w:rPr>
            <w:rFonts w:eastAsia="BatangChe"/>
            <w:smallCaps w:val="0"/>
            <w:color w:val="000000"/>
            <w:kern w:val="0"/>
            <w:szCs w:val="18"/>
            <w:lang w:eastAsia="ko-KR"/>
          </w:rPr>
          <w:t xml:space="preserve">as a dynamic module </w:t>
        </w:r>
      </w:ins>
      <w:ins w:id="399" w:author="Joshua Goh" w:date="2020-03-05T14:33:00Z">
        <w:r w:rsidR="009D0817">
          <w:rPr>
            <w:rFonts w:eastAsia="BatangChe"/>
            <w:smallCaps w:val="0"/>
            <w:color w:val="000000"/>
            <w:kern w:val="0"/>
            <w:szCs w:val="18"/>
            <w:lang w:eastAsia="ko-KR"/>
          </w:rPr>
          <w:t>in</w:t>
        </w:r>
      </w:ins>
      <w:ins w:id="400" w:author="Joshua Goh" w:date="2020-03-05T14:26:00Z">
        <w:r w:rsidR="00CC22D5">
          <w:rPr>
            <w:rFonts w:eastAsia="BatangChe"/>
            <w:smallCaps w:val="0"/>
            <w:color w:val="000000"/>
            <w:kern w:val="0"/>
            <w:szCs w:val="18"/>
            <w:lang w:eastAsia="ko-KR"/>
          </w:rPr>
          <w:t xml:space="preserve"> </w:t>
        </w:r>
      </w:ins>
      <w:ins w:id="401" w:author="Joshua Goh" w:date="2020-03-05T15:02:00Z">
        <w:r w:rsidR="00BC368D">
          <w:rPr>
            <w:rFonts w:eastAsia="BatangChe"/>
            <w:smallCaps w:val="0"/>
            <w:color w:val="000000"/>
            <w:kern w:val="0"/>
            <w:szCs w:val="18"/>
            <w:lang w:eastAsia="ko-KR"/>
          </w:rPr>
          <w:t xml:space="preserve">social </w:t>
        </w:r>
      </w:ins>
      <w:ins w:id="402" w:author="Joshua Goh" w:date="2020-03-05T15:01:00Z">
        <w:r w:rsidR="00BC368D">
          <w:rPr>
            <w:rFonts w:eastAsia="BatangChe"/>
            <w:smallCaps w:val="0"/>
            <w:color w:val="000000"/>
            <w:kern w:val="0"/>
            <w:szCs w:val="18"/>
            <w:lang w:eastAsia="ko-KR"/>
          </w:rPr>
          <w:lastRenderedPageBreak/>
          <w:t>sof</w:t>
        </w:r>
      </w:ins>
      <w:ins w:id="403" w:author="Joshua Goh" w:date="2020-03-05T15:02:00Z">
        <w:r w:rsidR="00BC368D">
          <w:rPr>
            <w:rFonts w:eastAsia="BatangChe"/>
            <w:smallCaps w:val="0"/>
            <w:color w:val="000000"/>
            <w:kern w:val="0"/>
            <w:szCs w:val="18"/>
            <w:lang w:eastAsia="ko-KR"/>
          </w:rPr>
          <w:t>tware</w:t>
        </w:r>
      </w:ins>
      <w:ins w:id="404" w:author="Joshua Goh" w:date="2020-03-05T14:22:00Z">
        <w:r w:rsidR="00A07929">
          <w:rPr>
            <w:rFonts w:eastAsia="BatangChe"/>
            <w:smallCaps w:val="0"/>
            <w:color w:val="000000"/>
            <w:kern w:val="0"/>
            <w:szCs w:val="18"/>
            <w:lang w:eastAsia="ko-KR"/>
          </w:rPr>
          <w:t xml:space="preserve"> </w:t>
        </w:r>
      </w:ins>
      <w:ins w:id="405" w:author="Joshua Goh" w:date="2020-03-05T15:02:00Z">
        <w:r w:rsidR="00794A46">
          <w:rPr>
            <w:rFonts w:eastAsia="BatangChe"/>
            <w:smallCaps w:val="0"/>
            <w:color w:val="000000"/>
            <w:kern w:val="0"/>
            <w:szCs w:val="18"/>
            <w:lang w:eastAsia="ko-KR"/>
          </w:rPr>
          <w:t>services</w:t>
        </w:r>
      </w:ins>
      <w:ins w:id="406" w:author="Joshua Goh" w:date="2020-03-05T14:23:00Z">
        <w:r w:rsidR="00A07929">
          <w:rPr>
            <w:rFonts w:eastAsia="BatangChe"/>
            <w:smallCaps w:val="0"/>
            <w:color w:val="000000"/>
            <w:kern w:val="0"/>
            <w:szCs w:val="18"/>
            <w:lang w:eastAsia="ko-KR"/>
          </w:rPr>
          <w:t xml:space="preserve"> or robots to enhance human-machine interacti</w:t>
        </w:r>
      </w:ins>
      <w:ins w:id="407" w:author="Joshua Goh" w:date="2020-03-05T14:25:00Z">
        <w:r w:rsidR="00710DFF">
          <w:rPr>
            <w:rFonts w:eastAsia="BatangChe"/>
            <w:smallCaps w:val="0"/>
            <w:color w:val="000000"/>
            <w:kern w:val="0"/>
            <w:szCs w:val="18"/>
            <w:lang w:eastAsia="ko-KR"/>
          </w:rPr>
          <w:t>ons</w:t>
        </w:r>
      </w:ins>
      <w:ins w:id="408" w:author="Joshua Goh" w:date="2020-03-05T14:24:00Z">
        <w:r w:rsidR="00710DFF">
          <w:rPr>
            <w:rFonts w:eastAsia="BatangChe"/>
            <w:smallCaps w:val="0"/>
            <w:color w:val="000000"/>
            <w:kern w:val="0"/>
            <w:szCs w:val="18"/>
            <w:lang w:eastAsia="ko-KR"/>
          </w:rPr>
          <w:t xml:space="preserve"> across </w:t>
        </w:r>
      </w:ins>
      <w:ins w:id="409" w:author="Joshua Goh" w:date="2020-03-05T14:26:00Z">
        <w:r w:rsidR="00CC22D5">
          <w:rPr>
            <w:rFonts w:eastAsia="BatangChe"/>
            <w:smallCaps w:val="0"/>
            <w:color w:val="000000"/>
            <w:kern w:val="0"/>
            <w:szCs w:val="18"/>
            <w:lang w:eastAsia="ko-KR"/>
          </w:rPr>
          <w:t>various</w:t>
        </w:r>
      </w:ins>
      <w:ins w:id="410" w:author="Joshua Goh" w:date="2020-03-05T14:24:00Z">
        <w:r w:rsidR="00710DFF">
          <w:rPr>
            <w:rFonts w:eastAsia="BatangChe"/>
            <w:smallCaps w:val="0"/>
            <w:color w:val="000000"/>
            <w:kern w:val="0"/>
            <w:szCs w:val="18"/>
            <w:lang w:eastAsia="ko-KR"/>
          </w:rPr>
          <w:t xml:space="preserve"> functional contex</w:t>
        </w:r>
      </w:ins>
      <w:ins w:id="411" w:author="Joshua Goh" w:date="2020-03-05T14:25:00Z">
        <w:r w:rsidR="00710DFF">
          <w:rPr>
            <w:rFonts w:eastAsia="BatangChe"/>
            <w:smallCaps w:val="0"/>
            <w:color w:val="000000"/>
            <w:kern w:val="0"/>
            <w:szCs w:val="18"/>
            <w:lang w:eastAsia="ko-KR"/>
          </w:rPr>
          <w:t>ts</w:t>
        </w:r>
      </w:ins>
      <w:ins w:id="412" w:author="Joshua Goh" w:date="2020-03-05T14:23:00Z">
        <w:r w:rsidR="00A07929">
          <w:rPr>
            <w:rFonts w:eastAsia="BatangChe"/>
            <w:smallCaps w:val="0"/>
            <w:color w:val="000000"/>
            <w:kern w:val="0"/>
            <w:szCs w:val="18"/>
            <w:lang w:eastAsia="ko-KR"/>
          </w:rPr>
          <w:t>.</w:t>
        </w:r>
      </w:ins>
    </w:p>
    <w:p w14:paraId="6D5D52DA" w14:textId="33ED1B39" w:rsidR="00EA5380" w:rsidRDefault="00776D91" w:rsidP="00921CA8">
      <w:pPr>
        <w:pStyle w:val="Heading1"/>
        <w:numPr>
          <w:ilvl w:val="0"/>
          <w:numId w:val="0"/>
        </w:numPr>
        <w:ind w:firstLine="204"/>
        <w:contextualSpacing/>
        <w:jc w:val="both"/>
        <w:rPr>
          <w:ins w:id="413" w:author="Joshua Goh" w:date="2020-03-05T15:43:00Z"/>
          <w:rFonts w:eastAsia="BatangChe"/>
          <w:smallCaps w:val="0"/>
          <w:color w:val="000000"/>
          <w:kern w:val="0"/>
          <w:szCs w:val="18"/>
          <w:lang w:eastAsia="ko-KR"/>
        </w:rPr>
      </w:pPr>
      <w:ins w:id="414" w:author="Joshua Goh" w:date="2020-03-07T16:04:00Z">
        <w:r>
          <w:rPr>
            <w:noProof/>
            <w:lang w:eastAsia="zh-CN"/>
          </w:rPr>
          <mc:AlternateContent>
            <mc:Choice Requires="wps">
              <w:drawing>
                <wp:anchor distT="45720" distB="45720" distL="114300" distR="114300" simplePos="0" relativeHeight="251674624" behindDoc="0" locked="0" layoutInCell="1" allowOverlap="1" wp14:anchorId="745F9F19" wp14:editId="3B5BBCAC">
                  <wp:simplePos x="0" y="0"/>
                  <wp:positionH relativeFrom="column">
                    <wp:posOffset>0</wp:posOffset>
                  </wp:positionH>
                  <wp:positionV relativeFrom="margin">
                    <wp:posOffset>6990534</wp:posOffset>
                  </wp:positionV>
                  <wp:extent cx="3099435" cy="167767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77670"/>
                          </a:xfrm>
                          <a:prstGeom prst="rect">
                            <a:avLst/>
                          </a:prstGeom>
                          <a:solidFill>
                            <a:srgbClr val="FFFFFF"/>
                          </a:solidFill>
                          <a:ln w="9525">
                            <a:noFill/>
                            <a:miter lim="800000"/>
                            <a:headEnd/>
                            <a:tailEnd/>
                          </a:ln>
                        </wps:spPr>
                        <wps:txbx>
                          <w:txbxContent>
                            <w:p w14:paraId="336CF69A" w14:textId="77777777" w:rsidR="00776D91" w:rsidRDefault="00776D91" w:rsidP="00776D91">
                              <w:pPr>
                                <w:jc w:val="center"/>
                                <w:rPr>
                                  <w:sz w:val="16"/>
                                </w:rPr>
                              </w:pPr>
                              <w:ins w:id="415" w:author="Hsin-Yi Hung" w:date="2020-03-06T17:21:00Z">
                                <w:r>
                                  <w:rPr>
                                    <w:noProof/>
                                    <w:lang w:eastAsia="zh-CN"/>
                                  </w:rPr>
                                  <w:drawing>
                                    <wp:inline distT="0" distB="0" distL="0" distR="0" wp14:anchorId="26E4E2F6" wp14:editId="35E3D10F">
                                      <wp:extent cx="2264523" cy="126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2276313" cy="1267942"/>
                                              </a:xfrm>
                                              <a:prstGeom prst="rect">
                                                <a:avLst/>
                                              </a:prstGeom>
                                            </pic:spPr>
                                          </pic:pic>
                                        </a:graphicData>
                                      </a:graphic>
                                    </wp:inline>
                                  </w:drawing>
                                </w:r>
                              </w:ins>
                              <w:del w:id="416" w:author="Hsin-Yi Hung" w:date="2020-03-05T12:37:00Z">
                                <w:r w:rsidRPr="00F45339" w:rsidDel="0061678B">
                                  <w:rPr>
                                    <w:noProof/>
                                    <w:lang w:eastAsia="zh-CN"/>
                                  </w:rPr>
                                  <w:drawing>
                                    <wp:inline distT="0" distB="0" distL="0" distR="0" wp14:anchorId="7FD7F02E" wp14:editId="1A261CB5">
                                      <wp:extent cx="1942346" cy="1307592"/>
                                      <wp:effectExtent l="0" t="0" r="1270" b="635"/>
                                      <wp:docPr id="8" name="Picture 8"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1942346" cy="1307592"/>
                                              </a:xfrm>
                                              <a:prstGeom prst="rect">
                                                <a:avLst/>
                                              </a:prstGeom>
                                              <a:noFill/>
                                              <a:ln>
                                                <a:noFill/>
                                              </a:ln>
                                              <a:extLst>
                                                <a:ext uri="{53640926-AAD7-44D8-BBD7-CCE9431645EC}">
                                                  <a14:shadowObscured xmlns:a14="http://schemas.microsoft.com/office/drawing/2010/main"/>
                                                </a:ext>
                                              </a:extLst>
                                            </pic:spPr>
                                          </pic:pic>
                                        </a:graphicData>
                                      </a:graphic>
                                    </wp:inline>
                                  </w:drawing>
                                </w:r>
                              </w:del>
                            </w:p>
                            <w:p w14:paraId="763D409E" w14:textId="77777777" w:rsidR="00776D91" w:rsidRDefault="00776D91" w:rsidP="00776D91">
                              <w:pPr>
                                <w:jc w:val="both"/>
                              </w:pPr>
                              <w:r w:rsidRPr="00AF74F9">
                                <w:rPr>
                                  <w:sz w:val="16"/>
                                </w:rPr>
                                <w:t>Fig</w:t>
                              </w:r>
                              <w:r>
                                <w:rPr>
                                  <w:sz w:val="16"/>
                                </w:rPr>
                                <w:t xml:space="preserve">. 1. </w:t>
                              </w:r>
                              <w:del w:id="417" w:author="Joshua Goh" w:date="2020-03-05T13:47:00Z">
                                <w:r w:rsidRPr="008A7B9F" w:rsidDel="00015292">
                                  <w:rPr>
                                    <w:sz w:val="16"/>
                                  </w:rPr>
                                  <w:delText xml:space="preserve">A </w:delText>
                                </w:r>
                              </w:del>
                              <w:del w:id="418" w:author="Joshua Goh" w:date="2020-03-05T13:19:00Z">
                                <w:r w:rsidRPr="008A7B9F" w:rsidDel="003F4158">
                                  <w:rPr>
                                    <w:sz w:val="16"/>
                                  </w:rPr>
                                  <w:delText xml:space="preserve">depiction </w:delText>
                                </w:r>
                              </w:del>
                              <w:del w:id="419" w:author="Joshua Goh" w:date="2020-03-05T13:47:00Z">
                                <w:r w:rsidRPr="008A7B9F" w:rsidDel="00015292">
                                  <w:rPr>
                                    <w:sz w:val="16"/>
                                  </w:rPr>
                                  <w:delText>of</w:delText>
                                </w:r>
                              </w:del>
                              <w:ins w:id="420" w:author="Joshua Goh" w:date="2020-03-05T13:47:00Z">
                                <w:r>
                                  <w:rPr>
                                    <w:sz w:val="16"/>
                                  </w:rPr>
                                  <w:t>An example</w:t>
                                </w:r>
                              </w:ins>
                              <w:del w:id="421" w:author="Joshua Goh" w:date="2020-03-05T13:47:00Z">
                                <w:r w:rsidRPr="008A7B9F" w:rsidDel="00015292">
                                  <w:rPr>
                                    <w:sz w:val="16"/>
                                  </w:rPr>
                                  <w:delText xml:space="preserve"> </w:delText>
                                </w:r>
                              </w:del>
                              <w:del w:id="422" w:author="Joshua Goh" w:date="2020-03-05T13:45:00Z">
                                <w:r w:rsidRPr="008A7B9F" w:rsidDel="00802799">
                                  <w:rPr>
                                    <w:sz w:val="16"/>
                                  </w:rPr>
                                  <w:delText xml:space="preserve">the </w:delText>
                                </w:r>
                              </w:del>
                              <w:ins w:id="423" w:author="Joshua Goh" w:date="2020-03-05T13:45:00Z">
                                <w:r w:rsidRPr="008A7B9F">
                                  <w:rPr>
                                    <w:sz w:val="16"/>
                                  </w:rPr>
                                  <w:t xml:space="preserve"> </w:t>
                                </w:r>
                              </w:ins>
                              <w:r w:rsidRPr="008A7B9F">
                                <w:rPr>
                                  <w:sz w:val="16"/>
                                </w:rPr>
                                <w:t xml:space="preserve">simulated social </w:t>
                              </w:r>
                              <w:ins w:id="424" w:author="Joshua Goh" w:date="2020-03-05T13:39:00Z">
                                <w:r>
                                  <w:rPr>
                                    <w:sz w:val="16"/>
                                  </w:rPr>
                                  <w:t xml:space="preserve">support </w:t>
                                </w:r>
                              </w:ins>
                              <w:r w:rsidRPr="008A7B9F">
                                <w:rPr>
                                  <w:sz w:val="16"/>
                                </w:rPr>
                                <w:t xml:space="preserve">network of agent, </w:t>
                              </w:r>
                              <w:r w:rsidRPr="003F4158">
                                <w:rPr>
                                  <w:i/>
                                  <w:iCs/>
                                  <w:sz w:val="16"/>
                                  <w:rPrChange w:id="425" w:author="Joshua Goh" w:date="2020-03-05T13:20:00Z">
                                    <w:rPr>
                                      <w:sz w:val="16"/>
                                    </w:rPr>
                                  </w:rPrChange>
                                </w:rPr>
                                <w:t>A</w:t>
                              </w:r>
                              <w:r w:rsidRPr="008A7B9F">
                                <w:rPr>
                                  <w:sz w:val="16"/>
                                </w:rPr>
                                <w:t xml:space="preserve">, and </w:t>
                              </w:r>
                              <w:ins w:id="426" w:author="Joshua Goh" w:date="2020-03-05T13:20:00Z">
                                <w:r>
                                  <w:rPr>
                                    <w:sz w:val="16"/>
                                  </w:rPr>
                                  <w:t xml:space="preserve">four </w:t>
                                </w:r>
                              </w:ins>
                              <w:del w:id="427" w:author="Joshua Goh" w:date="2020-03-05T13:17:00Z">
                                <w:r w:rsidDel="003F4158">
                                  <w:rPr>
                                    <w:sz w:val="16"/>
                                  </w:rPr>
                                  <w:delText xml:space="preserve">other </w:delText>
                                </w:r>
                              </w:del>
                              <w:r w:rsidRPr="008A7B9F">
                                <w:rPr>
                                  <w:sz w:val="16"/>
                                </w:rPr>
                                <w:t>target</w:t>
                              </w:r>
                              <w:del w:id="428" w:author="Joshua Goh" w:date="2020-03-05T13:17:00Z">
                                <w:r w:rsidDel="003F4158">
                                  <w:rPr>
                                    <w:sz w:val="16"/>
                                  </w:rPr>
                                  <w:delText xml:space="preserve"> agent</w:delText>
                                </w:r>
                              </w:del>
                              <w:r>
                                <w:rPr>
                                  <w:sz w:val="16"/>
                                </w:rPr>
                                <w:t>s</w:t>
                              </w:r>
                              <w:r w:rsidRPr="008A7B9F">
                                <w:rPr>
                                  <w:sz w:val="16"/>
                                </w:rPr>
                                <w:t xml:space="preserve">, </w:t>
                              </w:r>
                              <w:r w:rsidRPr="003F4158">
                                <w:rPr>
                                  <w:i/>
                                  <w:iCs/>
                                  <w:sz w:val="16"/>
                                  <w:rPrChange w:id="429" w:author="Joshua Goh" w:date="2020-03-05T13:20:00Z">
                                    <w:rPr>
                                      <w:sz w:val="16"/>
                                    </w:rPr>
                                  </w:rPrChange>
                                </w:rPr>
                                <w:t>S</w:t>
                              </w:r>
                              <w:r w:rsidRPr="008A7B9F">
                                <w:rPr>
                                  <w:sz w:val="16"/>
                                </w:rPr>
                                <w:t xml:space="preserve">. </w:t>
                              </w:r>
                              <w:ins w:id="430" w:author="Joshua Goh" w:date="2020-03-05T13:39:00Z">
                                <w:r>
                                  <w:rPr>
                                    <w:sz w:val="16"/>
                                  </w:rPr>
                                  <w:t>C</w:t>
                                </w:r>
                              </w:ins>
                              <w:ins w:id="431" w:author="Joshua Goh" w:date="2020-03-05T13:34:00Z">
                                <w:r>
                                  <w:rPr>
                                    <w:sz w:val="16"/>
                                  </w:rPr>
                                  <w:t xml:space="preserve">onnections between the </w:t>
                                </w:r>
                              </w:ins>
                              <w:del w:id="432" w:author="Joshua Goh" w:date="2020-03-05T13:34:00Z">
                                <w:r w:rsidRPr="008A7B9F" w:rsidDel="00CF42F1">
                                  <w:rPr>
                                    <w:sz w:val="16"/>
                                  </w:rPr>
                                  <w:delText>A</w:delText>
                                </w:r>
                              </w:del>
                              <w:ins w:id="433" w:author="Joshua Goh" w:date="2020-03-05T13:34:00Z">
                                <w:r>
                                  <w:rPr>
                                    <w:sz w:val="16"/>
                                  </w:rPr>
                                  <w:t>a</w:t>
                                </w:r>
                              </w:ins>
                              <w:r w:rsidRPr="008A7B9F">
                                <w:rPr>
                                  <w:sz w:val="16"/>
                                </w:rPr>
                                <w:t xml:space="preserve">gent and targets are </w:t>
                              </w:r>
                              <w:del w:id="434" w:author="Joshua Goh" w:date="2020-03-05T13:34:00Z">
                                <w:r w:rsidRPr="008A7B9F" w:rsidDel="00CF42F1">
                                  <w:rPr>
                                    <w:sz w:val="16"/>
                                  </w:rPr>
                                  <w:delText xml:space="preserve">socially associated with connections </w:delText>
                                </w:r>
                              </w:del>
                              <w:r w:rsidRPr="008A7B9F">
                                <w:rPr>
                                  <w:sz w:val="16"/>
                                </w:rPr>
                                <w:t xml:space="preserve">modulated by </w:t>
                              </w:r>
                              <w:del w:id="435" w:author="Joshua Goh" w:date="2020-03-05T13:18:00Z">
                                <w:r w:rsidRPr="008A7B9F" w:rsidDel="003F4158">
                                  <w:rPr>
                                    <w:sz w:val="16"/>
                                  </w:rPr>
                                  <w:delText>social distances (line thickness),</w:delText>
                                </w:r>
                              </w:del>
                              <w:ins w:id="436" w:author="Joshua Goh" w:date="2020-03-05T13:18:00Z">
                                <w:r>
                                  <w:rPr>
                                    <w:sz w:val="16"/>
                                  </w:rPr>
                                  <w:t xml:space="preserve">the degree of </w:t>
                                </w:r>
                              </w:ins>
                              <w:del w:id="437" w:author="Joshua Goh" w:date="2020-03-05T13:18:00Z">
                                <w:r w:rsidRPr="008A7B9F" w:rsidDel="003F4158">
                                  <w:rPr>
                                    <w:sz w:val="16"/>
                                  </w:rPr>
                                  <w:delText xml:space="preserve"> </w:delText>
                                </w:r>
                              </w:del>
                              <w:r w:rsidRPr="008A7B9F">
                                <w:rPr>
                                  <w:sz w:val="16"/>
                                </w:rPr>
                                <w:t xml:space="preserve">social support </w:t>
                              </w:r>
                              <w:ins w:id="438" w:author="Joshua Goh" w:date="2020-03-05T13:34:00Z">
                                <w:r>
                                  <w:rPr>
                                    <w:sz w:val="16"/>
                                  </w:rPr>
                                  <w:t>the agent perceives</w:t>
                                </w:r>
                              </w:ins>
                              <w:ins w:id="439" w:author="Joshua Goh" w:date="2020-03-05T13:41:00Z">
                                <w:r>
                                  <w:rPr>
                                    <w:sz w:val="16"/>
                                  </w:rPr>
                                  <w:t xml:space="preserve"> rece</w:t>
                                </w:r>
                              </w:ins>
                              <w:ins w:id="440" w:author="Joshua Goh" w:date="2020-03-05T13:42:00Z">
                                <w:r>
                                  <w:rPr>
                                    <w:sz w:val="16"/>
                                  </w:rPr>
                                  <w:t>iving</w:t>
                                </w:r>
                              </w:ins>
                              <w:ins w:id="441" w:author="Joshua Goh" w:date="2020-03-05T13:34:00Z">
                                <w:r>
                                  <w:rPr>
                                    <w:sz w:val="16"/>
                                  </w:rPr>
                                  <w:t xml:space="preserve"> </w:t>
                                </w:r>
                              </w:ins>
                              <w:ins w:id="442" w:author="Joshua Goh" w:date="2020-03-05T13:41:00Z">
                                <w:r>
                                  <w:rPr>
                                    <w:sz w:val="16"/>
                                  </w:rPr>
                                  <w:t>from</w:t>
                                </w:r>
                              </w:ins>
                              <w:ins w:id="443" w:author="Joshua Goh" w:date="2020-03-05T13:34:00Z">
                                <w:r>
                                  <w:rPr>
                                    <w:sz w:val="16"/>
                                  </w:rPr>
                                  <w:t xml:space="preserve"> each target</w:t>
                                </w:r>
                              </w:ins>
                              <w:ins w:id="444" w:author="Joshua Goh" w:date="2020-03-05T13:18:00Z">
                                <w:r>
                                  <w:rPr>
                                    <w:sz w:val="16"/>
                                  </w:rPr>
                                  <w:t xml:space="preserve">. </w:t>
                                </w:r>
                              </w:ins>
                              <w:del w:id="445" w:author="Joshua Goh" w:date="2020-03-05T13:18:00Z">
                                <w:r w:rsidRPr="008A7B9F" w:rsidDel="003F4158">
                                  <w:rPr>
                                    <w:sz w:val="16"/>
                                  </w:rPr>
                                  <w:delText>(node color), and nature of relationship (shape) as wel</w:delText>
                                </w:r>
                              </w:del>
                              <w:del w:id="446" w:author="Joshua Goh" w:date="2020-03-05T13:19:00Z">
                                <w:r w:rsidRPr="008A7B9F" w:rsidDel="003F4158">
                                  <w:rPr>
                                    <w:sz w:val="16"/>
                                  </w:rPr>
                                  <w:delText>l as personal interaction biases for power distance, affiliation, and interpersonal reactivity (not shown in figure) (see Method)</w:delText>
                                </w:r>
                                <w:r w:rsidDel="003F4158">
                                  <w:rPr>
                                    <w:sz w:val="16"/>
                                  </w:rPr>
                                  <w:delText>.</w:delText>
                                </w:r>
                              </w:del>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F9F19" id="_x0000_s1027" type="#_x0000_t202" style="position:absolute;left:0;text-align:left;margin-left:0;margin-top:550.45pt;width:244.05pt;height:13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" stroked="f">
                  <v:textbox inset="0,0,0,0">
                    <w:txbxContent>
                      <w:p w14:paraId="336CF69A" w14:textId="77777777" w:rsidR="00776D91" w:rsidRDefault="00776D91" w:rsidP="00776D91">
                        <w:pPr>
                          <w:jc w:val="center"/>
                          <w:rPr>
                            <w:sz w:val="16"/>
                          </w:rPr>
                        </w:pPr>
                        <w:ins w:id="493" w:author="Hsin-Yi Hung" w:date="2020-03-06T17:21:00Z">
                          <w:r>
                            <w:rPr>
                              <w:noProof/>
                              <w:lang w:eastAsia="zh-CN"/>
                            </w:rPr>
                            <w:drawing>
                              <wp:inline distT="0" distB="0" distL="0" distR="0" wp14:anchorId="26E4E2F6" wp14:editId="35E3D10F">
                                <wp:extent cx="2264523" cy="126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10"/>
                                        <a:stretch>
                                          <a:fillRect/>
                                        </a:stretch>
                                      </pic:blipFill>
                                      <pic:spPr>
                                        <a:xfrm>
                                          <a:off x="0" y="0"/>
                                          <a:ext cx="2276313" cy="1267942"/>
                                        </a:xfrm>
                                        <a:prstGeom prst="rect">
                                          <a:avLst/>
                                        </a:prstGeom>
                                      </pic:spPr>
                                    </pic:pic>
                                  </a:graphicData>
                                </a:graphic>
                              </wp:inline>
                            </w:drawing>
                          </w:r>
                        </w:ins>
                        <w:del w:id="494" w:author="Hsin-Yi Hung" w:date="2020-03-05T12:37:00Z">
                          <w:r w:rsidRPr="00F45339" w:rsidDel="0061678B">
                            <w:rPr>
                              <w:noProof/>
                              <w:lang w:eastAsia="zh-CN"/>
                            </w:rPr>
                            <w:drawing>
                              <wp:inline distT="0" distB="0" distL="0" distR="0" wp14:anchorId="7FD7F02E" wp14:editId="1A261CB5">
                                <wp:extent cx="1942346" cy="1307592"/>
                                <wp:effectExtent l="0" t="0" r="1270" b="635"/>
                                <wp:docPr id="8" name="Picture 8"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11">
                                          <a:extLst>
                                            <a:ext uri="{28A0092B-C50C-407E-A947-70E740481C1C}">
                                              <a14:useLocalDpi xmlns:a14="http://schemas.microsoft.com/office/drawing/2010/main" val="0"/>
                                            </a:ext>
                                          </a:extLst>
                                        </a:blip>
                                        <a:srcRect l="4595" t="6655" r="3485" b="7688"/>
                                        <a:stretch/>
                                      </pic:blipFill>
                                      <pic:spPr bwMode="auto">
                                        <a:xfrm>
                                          <a:off x="0" y="0"/>
                                          <a:ext cx="1942346" cy="1307592"/>
                                        </a:xfrm>
                                        <a:prstGeom prst="rect">
                                          <a:avLst/>
                                        </a:prstGeom>
                                        <a:noFill/>
                                        <a:ln>
                                          <a:noFill/>
                                        </a:ln>
                                        <a:extLst>
                                          <a:ext uri="{53640926-AAD7-44D8-BBD7-CCE9431645EC}">
                                            <a14:shadowObscured xmlns:a14="http://schemas.microsoft.com/office/drawing/2010/main"/>
                                          </a:ext>
                                        </a:extLst>
                                      </pic:spPr>
                                    </pic:pic>
                                  </a:graphicData>
                                </a:graphic>
                              </wp:inline>
                            </w:drawing>
                          </w:r>
                        </w:del>
                      </w:p>
                      <w:p w14:paraId="763D409E" w14:textId="77777777" w:rsidR="00776D91" w:rsidRDefault="00776D91" w:rsidP="00776D91">
                        <w:pPr>
                          <w:jc w:val="both"/>
                        </w:pPr>
                        <w:r w:rsidRPr="00AF74F9">
                          <w:rPr>
                            <w:sz w:val="16"/>
                          </w:rPr>
                          <w:t>Fig</w:t>
                        </w:r>
                        <w:r>
                          <w:rPr>
                            <w:sz w:val="16"/>
                          </w:rPr>
                          <w:t xml:space="preserve">. 1. </w:t>
                        </w:r>
                        <w:del w:id="495" w:author="Joshua Goh" w:date="2020-03-05T13:47:00Z">
                          <w:r w:rsidRPr="008A7B9F" w:rsidDel="00015292">
                            <w:rPr>
                              <w:sz w:val="16"/>
                            </w:rPr>
                            <w:delText xml:space="preserve">A </w:delText>
                          </w:r>
                        </w:del>
                        <w:del w:id="496" w:author="Joshua Goh" w:date="2020-03-05T13:19:00Z">
                          <w:r w:rsidRPr="008A7B9F" w:rsidDel="003F4158">
                            <w:rPr>
                              <w:sz w:val="16"/>
                            </w:rPr>
                            <w:delText xml:space="preserve">depiction </w:delText>
                          </w:r>
                        </w:del>
                        <w:del w:id="497" w:author="Joshua Goh" w:date="2020-03-05T13:47:00Z">
                          <w:r w:rsidRPr="008A7B9F" w:rsidDel="00015292">
                            <w:rPr>
                              <w:sz w:val="16"/>
                            </w:rPr>
                            <w:delText>of</w:delText>
                          </w:r>
                        </w:del>
                        <w:ins w:id="498" w:author="Joshua Goh" w:date="2020-03-05T13:47:00Z">
                          <w:r>
                            <w:rPr>
                              <w:sz w:val="16"/>
                            </w:rPr>
                            <w:t>An example</w:t>
                          </w:r>
                        </w:ins>
                        <w:del w:id="499" w:author="Joshua Goh" w:date="2020-03-05T13:47:00Z">
                          <w:r w:rsidRPr="008A7B9F" w:rsidDel="00015292">
                            <w:rPr>
                              <w:sz w:val="16"/>
                            </w:rPr>
                            <w:delText xml:space="preserve"> </w:delText>
                          </w:r>
                        </w:del>
                        <w:del w:id="500" w:author="Joshua Goh" w:date="2020-03-05T13:45:00Z">
                          <w:r w:rsidRPr="008A7B9F" w:rsidDel="00802799">
                            <w:rPr>
                              <w:sz w:val="16"/>
                            </w:rPr>
                            <w:delText xml:space="preserve">the </w:delText>
                          </w:r>
                        </w:del>
                        <w:ins w:id="501" w:author="Joshua Goh" w:date="2020-03-05T13:45:00Z">
                          <w:r w:rsidRPr="008A7B9F">
                            <w:rPr>
                              <w:sz w:val="16"/>
                            </w:rPr>
                            <w:t xml:space="preserve"> </w:t>
                          </w:r>
                        </w:ins>
                        <w:r w:rsidRPr="008A7B9F">
                          <w:rPr>
                            <w:sz w:val="16"/>
                          </w:rPr>
                          <w:t xml:space="preserve">simulated social </w:t>
                        </w:r>
                        <w:ins w:id="502" w:author="Joshua Goh" w:date="2020-03-05T13:39:00Z">
                          <w:r>
                            <w:rPr>
                              <w:sz w:val="16"/>
                            </w:rPr>
                            <w:t xml:space="preserve">support </w:t>
                          </w:r>
                        </w:ins>
                        <w:r w:rsidRPr="008A7B9F">
                          <w:rPr>
                            <w:sz w:val="16"/>
                          </w:rPr>
                          <w:t xml:space="preserve">network of agent, </w:t>
                        </w:r>
                        <w:r w:rsidRPr="003F4158">
                          <w:rPr>
                            <w:i/>
                            <w:iCs/>
                            <w:sz w:val="16"/>
                            <w:rPrChange w:id="503" w:author="Joshua Goh" w:date="2020-03-05T13:20:00Z">
                              <w:rPr>
                                <w:sz w:val="16"/>
                              </w:rPr>
                            </w:rPrChange>
                          </w:rPr>
                          <w:t>A</w:t>
                        </w:r>
                        <w:r w:rsidRPr="008A7B9F">
                          <w:rPr>
                            <w:sz w:val="16"/>
                          </w:rPr>
                          <w:t xml:space="preserve">, and </w:t>
                        </w:r>
                        <w:ins w:id="504" w:author="Joshua Goh" w:date="2020-03-05T13:20:00Z">
                          <w:r>
                            <w:rPr>
                              <w:sz w:val="16"/>
                            </w:rPr>
                            <w:t xml:space="preserve">four </w:t>
                          </w:r>
                        </w:ins>
                        <w:del w:id="505" w:author="Joshua Goh" w:date="2020-03-05T13:17:00Z">
                          <w:r w:rsidDel="003F4158">
                            <w:rPr>
                              <w:sz w:val="16"/>
                            </w:rPr>
                            <w:delText xml:space="preserve">other </w:delText>
                          </w:r>
                        </w:del>
                        <w:r w:rsidRPr="008A7B9F">
                          <w:rPr>
                            <w:sz w:val="16"/>
                          </w:rPr>
                          <w:t>target</w:t>
                        </w:r>
                        <w:del w:id="506" w:author="Joshua Goh" w:date="2020-03-05T13:17:00Z">
                          <w:r w:rsidDel="003F4158">
                            <w:rPr>
                              <w:sz w:val="16"/>
                            </w:rPr>
                            <w:delText xml:space="preserve"> agent</w:delText>
                          </w:r>
                        </w:del>
                        <w:r>
                          <w:rPr>
                            <w:sz w:val="16"/>
                          </w:rPr>
                          <w:t>s</w:t>
                        </w:r>
                        <w:r w:rsidRPr="008A7B9F">
                          <w:rPr>
                            <w:sz w:val="16"/>
                          </w:rPr>
                          <w:t xml:space="preserve">, </w:t>
                        </w:r>
                        <w:r w:rsidRPr="003F4158">
                          <w:rPr>
                            <w:i/>
                            <w:iCs/>
                            <w:sz w:val="16"/>
                            <w:rPrChange w:id="507" w:author="Joshua Goh" w:date="2020-03-05T13:20:00Z">
                              <w:rPr>
                                <w:sz w:val="16"/>
                              </w:rPr>
                            </w:rPrChange>
                          </w:rPr>
                          <w:t>S</w:t>
                        </w:r>
                        <w:r w:rsidRPr="008A7B9F">
                          <w:rPr>
                            <w:sz w:val="16"/>
                          </w:rPr>
                          <w:t xml:space="preserve">. </w:t>
                        </w:r>
                        <w:ins w:id="508" w:author="Joshua Goh" w:date="2020-03-05T13:39:00Z">
                          <w:r>
                            <w:rPr>
                              <w:sz w:val="16"/>
                            </w:rPr>
                            <w:t>C</w:t>
                          </w:r>
                        </w:ins>
                        <w:ins w:id="509" w:author="Joshua Goh" w:date="2020-03-05T13:34:00Z">
                          <w:r>
                            <w:rPr>
                              <w:sz w:val="16"/>
                            </w:rPr>
                            <w:t xml:space="preserve">onnections between the </w:t>
                          </w:r>
                        </w:ins>
                        <w:del w:id="510" w:author="Joshua Goh" w:date="2020-03-05T13:34:00Z">
                          <w:r w:rsidRPr="008A7B9F" w:rsidDel="00CF42F1">
                            <w:rPr>
                              <w:sz w:val="16"/>
                            </w:rPr>
                            <w:delText>A</w:delText>
                          </w:r>
                        </w:del>
                        <w:ins w:id="511" w:author="Joshua Goh" w:date="2020-03-05T13:34:00Z">
                          <w:r>
                            <w:rPr>
                              <w:sz w:val="16"/>
                            </w:rPr>
                            <w:t>a</w:t>
                          </w:r>
                        </w:ins>
                        <w:r w:rsidRPr="008A7B9F">
                          <w:rPr>
                            <w:sz w:val="16"/>
                          </w:rPr>
                          <w:t xml:space="preserve">gent and targets are </w:t>
                        </w:r>
                        <w:del w:id="512" w:author="Joshua Goh" w:date="2020-03-05T13:34:00Z">
                          <w:r w:rsidRPr="008A7B9F" w:rsidDel="00CF42F1">
                            <w:rPr>
                              <w:sz w:val="16"/>
                            </w:rPr>
                            <w:delText xml:space="preserve">socially associated with connections </w:delText>
                          </w:r>
                        </w:del>
                        <w:r w:rsidRPr="008A7B9F">
                          <w:rPr>
                            <w:sz w:val="16"/>
                          </w:rPr>
                          <w:t xml:space="preserve">modulated by </w:t>
                        </w:r>
                        <w:del w:id="513" w:author="Joshua Goh" w:date="2020-03-05T13:18:00Z">
                          <w:r w:rsidRPr="008A7B9F" w:rsidDel="003F4158">
                            <w:rPr>
                              <w:sz w:val="16"/>
                            </w:rPr>
                            <w:delText>social distances (line thickness),</w:delText>
                          </w:r>
                        </w:del>
                        <w:ins w:id="514" w:author="Joshua Goh" w:date="2020-03-05T13:18:00Z">
                          <w:r>
                            <w:rPr>
                              <w:sz w:val="16"/>
                            </w:rPr>
                            <w:t xml:space="preserve">the degree of </w:t>
                          </w:r>
                        </w:ins>
                        <w:del w:id="515" w:author="Joshua Goh" w:date="2020-03-05T13:18:00Z">
                          <w:r w:rsidRPr="008A7B9F" w:rsidDel="003F4158">
                            <w:rPr>
                              <w:sz w:val="16"/>
                            </w:rPr>
                            <w:delText xml:space="preserve"> </w:delText>
                          </w:r>
                        </w:del>
                        <w:r w:rsidRPr="008A7B9F">
                          <w:rPr>
                            <w:sz w:val="16"/>
                          </w:rPr>
                          <w:t xml:space="preserve">social support </w:t>
                        </w:r>
                        <w:ins w:id="516" w:author="Joshua Goh" w:date="2020-03-05T13:34:00Z">
                          <w:r>
                            <w:rPr>
                              <w:sz w:val="16"/>
                            </w:rPr>
                            <w:t>the agent perceives</w:t>
                          </w:r>
                        </w:ins>
                        <w:ins w:id="517" w:author="Joshua Goh" w:date="2020-03-05T13:41:00Z">
                          <w:r>
                            <w:rPr>
                              <w:sz w:val="16"/>
                            </w:rPr>
                            <w:t xml:space="preserve"> rece</w:t>
                          </w:r>
                        </w:ins>
                        <w:ins w:id="518" w:author="Joshua Goh" w:date="2020-03-05T13:42:00Z">
                          <w:r>
                            <w:rPr>
                              <w:sz w:val="16"/>
                            </w:rPr>
                            <w:t>iving</w:t>
                          </w:r>
                        </w:ins>
                        <w:ins w:id="519" w:author="Joshua Goh" w:date="2020-03-05T13:34:00Z">
                          <w:r>
                            <w:rPr>
                              <w:sz w:val="16"/>
                            </w:rPr>
                            <w:t xml:space="preserve"> </w:t>
                          </w:r>
                        </w:ins>
                        <w:ins w:id="520" w:author="Joshua Goh" w:date="2020-03-05T13:41:00Z">
                          <w:r>
                            <w:rPr>
                              <w:sz w:val="16"/>
                            </w:rPr>
                            <w:t>from</w:t>
                          </w:r>
                        </w:ins>
                        <w:ins w:id="521" w:author="Joshua Goh" w:date="2020-03-05T13:34:00Z">
                          <w:r>
                            <w:rPr>
                              <w:sz w:val="16"/>
                            </w:rPr>
                            <w:t xml:space="preserve"> each target</w:t>
                          </w:r>
                        </w:ins>
                        <w:ins w:id="522" w:author="Joshua Goh" w:date="2020-03-05T13:18:00Z">
                          <w:r>
                            <w:rPr>
                              <w:sz w:val="16"/>
                            </w:rPr>
                            <w:t xml:space="preserve">. </w:t>
                          </w:r>
                        </w:ins>
                        <w:del w:id="523" w:author="Joshua Goh" w:date="2020-03-05T13:18:00Z">
                          <w:r w:rsidRPr="008A7B9F" w:rsidDel="003F4158">
                            <w:rPr>
                              <w:sz w:val="16"/>
                            </w:rPr>
                            <w:delText>(node color), and nature of relationship (shape) as wel</w:delText>
                          </w:r>
                        </w:del>
                        <w:del w:id="524" w:author="Joshua Goh" w:date="2020-03-05T13:19:00Z">
                          <w:r w:rsidRPr="008A7B9F" w:rsidDel="003F4158">
                            <w:rPr>
                              <w:sz w:val="16"/>
                            </w:rPr>
                            <w:delText>l as personal interaction biases for power distance, affiliation, and interpersonal reactivity (not shown in figure) (see Method)</w:delText>
                          </w:r>
                          <w:r w:rsidDel="003F4158">
                            <w:rPr>
                              <w:sz w:val="16"/>
                            </w:rPr>
                            <w:delText>.</w:delText>
                          </w:r>
                        </w:del>
                      </w:p>
                    </w:txbxContent>
                  </v:textbox>
                  <w10:wrap type="square" anchory="margin"/>
                </v:shape>
              </w:pict>
            </mc:Fallback>
          </mc:AlternateContent>
        </w:r>
      </w:ins>
      <w:ins w:id="447" w:author="Joshua Goh" w:date="2020-03-05T15:04:00Z">
        <w:r w:rsidR="00381057">
          <w:rPr>
            <w:rFonts w:eastAsia="BatangChe"/>
            <w:smallCaps w:val="0"/>
            <w:color w:val="000000"/>
            <w:kern w:val="0"/>
            <w:szCs w:val="18"/>
            <w:lang w:eastAsia="ko-KR"/>
          </w:rPr>
          <w:t>C</w:t>
        </w:r>
      </w:ins>
      <w:ins w:id="448" w:author="Joshua Goh" w:date="2020-03-05T14:11:00Z">
        <w:r w:rsidR="00A30938">
          <w:rPr>
            <w:rFonts w:eastAsia="BatangChe"/>
            <w:smallCaps w:val="0"/>
            <w:color w:val="000000"/>
            <w:kern w:val="0"/>
            <w:szCs w:val="18"/>
            <w:lang w:eastAsia="ko-KR"/>
          </w:rPr>
          <w:t xml:space="preserve">ore to </w:t>
        </w:r>
      </w:ins>
      <w:ins w:id="449" w:author="Joshua Goh" w:date="2020-03-05T15:03:00Z">
        <w:r w:rsidR="00612BCB">
          <w:rPr>
            <w:rFonts w:eastAsia="BatangChe"/>
            <w:smallCaps w:val="0"/>
            <w:color w:val="000000"/>
            <w:kern w:val="0"/>
            <w:szCs w:val="18"/>
            <w:lang w:eastAsia="ko-KR"/>
          </w:rPr>
          <w:t>our approach</w:t>
        </w:r>
      </w:ins>
      <w:ins w:id="450" w:author="Joshua Goh" w:date="2020-03-05T16:43:00Z">
        <w:r w:rsidR="00043FCE">
          <w:rPr>
            <w:rFonts w:eastAsia="BatangChe"/>
            <w:smallCaps w:val="0"/>
            <w:color w:val="000000"/>
            <w:kern w:val="0"/>
            <w:szCs w:val="18"/>
            <w:lang w:eastAsia="ko-KR"/>
          </w:rPr>
          <w:t xml:space="preserve"> in this work</w:t>
        </w:r>
      </w:ins>
      <w:ins w:id="451" w:author="Joshua Goh" w:date="2020-03-05T14:49:00Z">
        <w:r w:rsidR="009E5043">
          <w:rPr>
            <w:rFonts w:eastAsia="BatangChe"/>
            <w:smallCaps w:val="0"/>
            <w:color w:val="000000"/>
            <w:kern w:val="0"/>
            <w:szCs w:val="18"/>
            <w:lang w:eastAsia="ko-KR"/>
          </w:rPr>
          <w:t xml:space="preserve"> </w:t>
        </w:r>
      </w:ins>
      <w:ins w:id="452" w:author="Joshua Goh" w:date="2020-03-05T14:11:00Z">
        <w:r w:rsidR="00A30938">
          <w:rPr>
            <w:rFonts w:eastAsia="BatangChe"/>
            <w:smallCaps w:val="0"/>
            <w:color w:val="000000"/>
            <w:kern w:val="0"/>
            <w:szCs w:val="18"/>
            <w:lang w:eastAsia="ko-KR"/>
          </w:rPr>
          <w:t>is</w:t>
        </w:r>
      </w:ins>
      <w:ins w:id="453" w:author="Joshua Goh" w:date="2020-02-21T16:34:00Z">
        <w:r w:rsidR="001A0773">
          <w:rPr>
            <w:rFonts w:eastAsia="BatangChe"/>
            <w:smallCaps w:val="0"/>
            <w:color w:val="000000"/>
            <w:kern w:val="0"/>
            <w:szCs w:val="18"/>
            <w:lang w:eastAsia="ko-KR"/>
          </w:rPr>
          <w:t xml:space="preserve"> simulat</w:t>
        </w:r>
      </w:ins>
      <w:ins w:id="454" w:author="Joshua Goh" w:date="2020-03-05T14:11:00Z">
        <w:r w:rsidR="00A30938">
          <w:rPr>
            <w:rFonts w:eastAsia="BatangChe"/>
            <w:smallCaps w:val="0"/>
            <w:color w:val="000000"/>
            <w:kern w:val="0"/>
            <w:szCs w:val="18"/>
            <w:lang w:eastAsia="ko-KR"/>
          </w:rPr>
          <w:t>ing</w:t>
        </w:r>
      </w:ins>
      <w:ins w:id="455" w:author="Joshua Goh" w:date="2020-02-22T16:08:00Z">
        <w:r w:rsidR="00944AAB">
          <w:rPr>
            <w:rFonts w:eastAsia="BatangChe"/>
            <w:smallCaps w:val="0"/>
            <w:color w:val="000000"/>
            <w:kern w:val="0"/>
            <w:szCs w:val="18"/>
            <w:lang w:eastAsia="ko-KR"/>
          </w:rPr>
          <w:t xml:space="preserve"> </w:t>
        </w:r>
      </w:ins>
      <w:ins w:id="456" w:author="Joshua Goh" w:date="2020-03-05T14:12:00Z">
        <w:r w:rsidR="00F117AE">
          <w:rPr>
            <w:rFonts w:eastAsia="BatangChe"/>
            <w:smallCaps w:val="0"/>
            <w:color w:val="000000"/>
            <w:kern w:val="0"/>
            <w:szCs w:val="18"/>
            <w:lang w:eastAsia="ko-KR"/>
          </w:rPr>
          <w:t xml:space="preserve">plausible </w:t>
        </w:r>
      </w:ins>
      <w:ins w:id="457" w:author="Joshua Goh" w:date="2020-02-21T16:34:00Z">
        <w:r w:rsidR="001A0773">
          <w:rPr>
            <w:rFonts w:eastAsia="BatangChe"/>
            <w:smallCaps w:val="0"/>
            <w:color w:val="000000"/>
            <w:kern w:val="0"/>
            <w:szCs w:val="18"/>
            <w:lang w:eastAsia="ko-KR"/>
          </w:rPr>
          <w:t>social network</w:t>
        </w:r>
      </w:ins>
      <w:ins w:id="458" w:author="Joshua Goh" w:date="2020-02-22T16:08:00Z">
        <w:r w:rsidR="00944AAB">
          <w:rPr>
            <w:rFonts w:eastAsia="BatangChe"/>
            <w:smallCaps w:val="0"/>
            <w:color w:val="000000"/>
            <w:kern w:val="0"/>
            <w:szCs w:val="18"/>
            <w:lang w:eastAsia="ko-KR"/>
          </w:rPr>
          <w:t>s</w:t>
        </w:r>
      </w:ins>
      <w:ins w:id="459" w:author="Joshua Goh" w:date="2020-02-21T16:34:00Z">
        <w:r w:rsidR="001A0773">
          <w:rPr>
            <w:rFonts w:eastAsia="BatangChe"/>
            <w:smallCaps w:val="0"/>
            <w:color w:val="000000"/>
            <w:kern w:val="0"/>
            <w:szCs w:val="18"/>
            <w:lang w:eastAsia="ko-KR"/>
          </w:rPr>
          <w:t xml:space="preserve"> </w:t>
        </w:r>
      </w:ins>
      <w:ins w:id="460" w:author="Joshua Goh" w:date="2020-02-21T16:35:00Z">
        <w:r w:rsidR="001A0773">
          <w:rPr>
            <w:rFonts w:eastAsia="BatangChe"/>
            <w:smallCaps w:val="0"/>
            <w:color w:val="000000"/>
            <w:kern w:val="0"/>
            <w:szCs w:val="18"/>
            <w:lang w:eastAsia="ko-KR"/>
          </w:rPr>
          <w:t xml:space="preserve">that constitute ground truth against which to assess performance of </w:t>
        </w:r>
      </w:ins>
      <w:ins w:id="461" w:author="Joshua Goh" w:date="2020-03-05T13:16:00Z">
        <w:r w:rsidR="0095786D">
          <w:rPr>
            <w:rFonts w:eastAsia="BatangChe"/>
            <w:smallCaps w:val="0"/>
            <w:color w:val="000000"/>
            <w:kern w:val="0"/>
            <w:szCs w:val="18"/>
            <w:lang w:eastAsia="ko-KR"/>
          </w:rPr>
          <w:t>T</w:t>
        </w:r>
      </w:ins>
      <w:ins w:id="462" w:author="Joshua Goh" w:date="2020-03-05T13:17:00Z">
        <w:r w:rsidR="0095786D">
          <w:rPr>
            <w:rFonts w:eastAsia="BatangChe"/>
            <w:smallCaps w:val="0"/>
            <w:color w:val="000000"/>
            <w:kern w:val="0"/>
            <w:szCs w:val="18"/>
            <w:lang w:eastAsia="ko-KR"/>
          </w:rPr>
          <w:t>oM</w:t>
        </w:r>
      </w:ins>
      <w:ins w:id="463" w:author="Joshua Goh" w:date="2020-03-05T13:52:00Z">
        <w:r w:rsidR="000F6006">
          <w:rPr>
            <w:rFonts w:eastAsia="BatangChe"/>
            <w:smallCaps w:val="0"/>
            <w:color w:val="000000"/>
            <w:kern w:val="0"/>
            <w:szCs w:val="18"/>
            <w:lang w:eastAsia="ko-KR"/>
          </w:rPr>
          <w:t>n</w:t>
        </w:r>
      </w:ins>
      <w:ins w:id="464" w:author="Joshua Goh" w:date="2020-03-05T13:17:00Z">
        <w:r w:rsidR="0095786D">
          <w:rPr>
            <w:rFonts w:eastAsia="BatangChe"/>
            <w:smallCaps w:val="0"/>
            <w:color w:val="000000"/>
            <w:kern w:val="0"/>
            <w:szCs w:val="18"/>
            <w:lang w:eastAsia="ko-KR"/>
          </w:rPr>
          <w:t>et+</w:t>
        </w:r>
      </w:ins>
      <w:ins w:id="465" w:author="Joshua Goh" w:date="2020-02-21T17:06:00Z">
        <w:r w:rsidR="007149C2">
          <w:rPr>
            <w:rFonts w:eastAsia="BatangChe"/>
            <w:smallCaps w:val="0"/>
            <w:color w:val="000000"/>
            <w:kern w:val="0"/>
            <w:szCs w:val="18"/>
            <w:lang w:eastAsia="ko-KR"/>
          </w:rPr>
          <w:t xml:space="preserve"> (Fig. 1)</w:t>
        </w:r>
      </w:ins>
      <w:ins w:id="466" w:author="Joshua Goh" w:date="2020-02-21T16:35:00Z">
        <w:r w:rsidR="001A0773">
          <w:rPr>
            <w:rFonts w:eastAsia="BatangChe"/>
            <w:smallCaps w:val="0"/>
            <w:color w:val="000000"/>
            <w:kern w:val="0"/>
            <w:szCs w:val="18"/>
            <w:lang w:eastAsia="ko-KR"/>
          </w:rPr>
          <w:t xml:space="preserve">. </w:t>
        </w:r>
      </w:ins>
      <w:ins w:id="467" w:author="Joshua Goh" w:date="2020-03-05T13:56:00Z">
        <w:r w:rsidR="00E323B8">
          <w:rPr>
            <w:rFonts w:eastAsia="BatangChe"/>
            <w:smallCaps w:val="0"/>
            <w:color w:val="000000"/>
            <w:kern w:val="0"/>
            <w:szCs w:val="18"/>
            <w:lang w:eastAsia="ko-KR"/>
          </w:rPr>
          <w:t>These</w:t>
        </w:r>
      </w:ins>
      <w:ins w:id="468" w:author="Joshua Goh" w:date="2020-02-22T15:47:00Z">
        <w:r w:rsidR="001D7F64">
          <w:rPr>
            <w:rFonts w:eastAsia="BatangChe"/>
            <w:smallCaps w:val="0"/>
            <w:color w:val="000000"/>
            <w:kern w:val="0"/>
            <w:szCs w:val="18"/>
            <w:lang w:eastAsia="ko-KR"/>
          </w:rPr>
          <w:t xml:space="preserve"> </w:t>
        </w:r>
      </w:ins>
      <w:ins w:id="469" w:author="Joshua Goh" w:date="2020-03-05T13:56:00Z">
        <w:r w:rsidR="00E323B8">
          <w:rPr>
            <w:rFonts w:eastAsia="BatangChe"/>
            <w:smallCaps w:val="0"/>
            <w:color w:val="000000"/>
            <w:kern w:val="0"/>
            <w:szCs w:val="18"/>
            <w:lang w:eastAsia="ko-KR"/>
          </w:rPr>
          <w:t>simulated social networks</w:t>
        </w:r>
      </w:ins>
      <w:ins w:id="470" w:author="Joshua Goh" w:date="2020-02-22T16:09:00Z">
        <w:r w:rsidR="00161ED0">
          <w:rPr>
            <w:rFonts w:eastAsia="BatangChe"/>
            <w:smallCaps w:val="0"/>
            <w:color w:val="000000"/>
            <w:kern w:val="0"/>
            <w:szCs w:val="18"/>
            <w:lang w:eastAsia="ko-KR"/>
          </w:rPr>
          <w:t xml:space="preserve"> </w:t>
        </w:r>
      </w:ins>
      <w:ins w:id="471" w:author="Joshua Goh" w:date="2020-03-05T13:56:00Z">
        <w:r w:rsidR="00E323B8">
          <w:rPr>
            <w:rFonts w:eastAsia="BatangChe"/>
            <w:smallCaps w:val="0"/>
            <w:color w:val="000000"/>
            <w:kern w:val="0"/>
            <w:szCs w:val="18"/>
            <w:lang w:eastAsia="ko-KR"/>
          </w:rPr>
          <w:t>consisted of</w:t>
        </w:r>
      </w:ins>
      <w:ins w:id="472" w:author="Joshua Goh" w:date="2020-02-22T15:48:00Z">
        <w:r w:rsidR="00145BB8">
          <w:rPr>
            <w:rFonts w:eastAsia="BatangChe"/>
            <w:smallCaps w:val="0"/>
            <w:color w:val="000000"/>
            <w:kern w:val="0"/>
            <w:szCs w:val="18"/>
            <w:lang w:eastAsia="ko-KR"/>
          </w:rPr>
          <w:t xml:space="preserve"> </w:t>
        </w:r>
      </w:ins>
      <w:ins w:id="473" w:author="Joshua Goh" w:date="2020-02-22T15:47:00Z">
        <w:r w:rsidR="00145BB8">
          <w:rPr>
            <w:rFonts w:eastAsia="BatangChe"/>
            <w:smallCaps w:val="0"/>
            <w:color w:val="000000"/>
            <w:kern w:val="0"/>
            <w:szCs w:val="18"/>
            <w:lang w:eastAsia="ko-KR"/>
          </w:rPr>
          <w:t>agent</w:t>
        </w:r>
      </w:ins>
      <w:ins w:id="474" w:author="Joshua Goh" w:date="2020-03-05T13:22:00Z">
        <w:r w:rsidR="007553CD">
          <w:rPr>
            <w:rFonts w:eastAsia="BatangChe"/>
            <w:smallCaps w:val="0"/>
            <w:color w:val="000000"/>
            <w:kern w:val="0"/>
            <w:szCs w:val="18"/>
            <w:lang w:eastAsia="ko-KR"/>
          </w:rPr>
          <w:t>s</w:t>
        </w:r>
      </w:ins>
      <w:ins w:id="475" w:author="Joshua Goh" w:date="2020-02-22T15:47:00Z">
        <w:r w:rsidR="00145BB8">
          <w:rPr>
            <w:rFonts w:eastAsia="BatangChe"/>
            <w:smallCaps w:val="0"/>
            <w:color w:val="000000"/>
            <w:kern w:val="0"/>
            <w:szCs w:val="18"/>
            <w:lang w:eastAsia="ko-KR"/>
          </w:rPr>
          <w:t xml:space="preserve"> </w:t>
        </w:r>
      </w:ins>
      <w:ins w:id="476" w:author="Joshua Goh" w:date="2020-03-05T13:56:00Z">
        <w:r w:rsidR="00E323B8">
          <w:rPr>
            <w:rFonts w:eastAsia="BatangChe"/>
            <w:smallCaps w:val="0"/>
            <w:color w:val="000000"/>
            <w:kern w:val="0"/>
            <w:szCs w:val="18"/>
            <w:lang w:eastAsia="ko-KR"/>
          </w:rPr>
          <w:t>with</w:t>
        </w:r>
      </w:ins>
      <w:ins w:id="477" w:author="Joshua Goh" w:date="2020-02-22T15:49:00Z">
        <w:r w:rsidR="00145BB8">
          <w:rPr>
            <w:rFonts w:eastAsia="BatangChe"/>
            <w:smallCaps w:val="0"/>
            <w:color w:val="000000"/>
            <w:kern w:val="0"/>
            <w:szCs w:val="18"/>
            <w:lang w:eastAsia="ko-KR"/>
          </w:rPr>
          <w:t xml:space="preserve"> different </w:t>
        </w:r>
      </w:ins>
      <w:ins w:id="478" w:author="Joshua Goh" w:date="2020-03-05T13:22:00Z">
        <w:r w:rsidR="007553CD">
          <w:rPr>
            <w:rFonts w:eastAsia="BatangChe"/>
            <w:smallCaps w:val="0"/>
            <w:color w:val="000000"/>
            <w:kern w:val="0"/>
            <w:szCs w:val="18"/>
            <w:lang w:eastAsia="ko-KR"/>
          </w:rPr>
          <w:t xml:space="preserve">inter-personal connection </w:t>
        </w:r>
      </w:ins>
      <w:ins w:id="479" w:author="Joshua Goh" w:date="2020-02-22T16:12:00Z">
        <w:r w:rsidR="00161ED0">
          <w:rPr>
            <w:rFonts w:eastAsia="BatangChe"/>
            <w:smallCaps w:val="0"/>
            <w:color w:val="000000"/>
            <w:kern w:val="0"/>
            <w:szCs w:val="18"/>
            <w:lang w:eastAsia="ko-KR"/>
          </w:rPr>
          <w:t>weights</w:t>
        </w:r>
      </w:ins>
      <w:ins w:id="480" w:author="Joshua Goh" w:date="2020-02-22T15:51:00Z">
        <w:r w:rsidR="00145BB8">
          <w:rPr>
            <w:rFonts w:eastAsia="BatangChe"/>
            <w:smallCaps w:val="0"/>
            <w:color w:val="000000"/>
            <w:kern w:val="0"/>
            <w:szCs w:val="18"/>
            <w:lang w:eastAsia="ko-KR"/>
          </w:rPr>
          <w:t xml:space="preserve"> </w:t>
        </w:r>
      </w:ins>
      <w:ins w:id="481" w:author="Joshua Goh" w:date="2020-03-05T13:22:00Z">
        <w:r w:rsidR="007553CD">
          <w:rPr>
            <w:rFonts w:eastAsia="BatangChe"/>
            <w:smallCaps w:val="0"/>
            <w:color w:val="000000"/>
            <w:kern w:val="0"/>
            <w:szCs w:val="18"/>
            <w:lang w:eastAsia="ko-KR"/>
          </w:rPr>
          <w:t>to</w:t>
        </w:r>
      </w:ins>
      <w:ins w:id="482" w:author="Joshua Goh" w:date="2020-02-22T15:47:00Z">
        <w:r w:rsidR="00145BB8">
          <w:rPr>
            <w:rFonts w:eastAsia="BatangChe"/>
            <w:smallCaps w:val="0"/>
            <w:color w:val="000000"/>
            <w:kern w:val="0"/>
            <w:szCs w:val="18"/>
            <w:lang w:eastAsia="ko-KR"/>
          </w:rPr>
          <w:t xml:space="preserve"> tar</w:t>
        </w:r>
      </w:ins>
      <w:ins w:id="483" w:author="Joshua Goh" w:date="2020-02-22T15:48:00Z">
        <w:r w:rsidR="00145BB8">
          <w:rPr>
            <w:rFonts w:eastAsia="BatangChe"/>
            <w:smallCaps w:val="0"/>
            <w:color w:val="000000"/>
            <w:kern w:val="0"/>
            <w:szCs w:val="18"/>
            <w:lang w:eastAsia="ko-KR"/>
          </w:rPr>
          <w:t>get</w:t>
        </w:r>
      </w:ins>
      <w:ins w:id="484" w:author="Joshua Goh" w:date="2020-03-05T13:22:00Z">
        <w:r w:rsidR="007553CD">
          <w:rPr>
            <w:rFonts w:eastAsia="BatangChe"/>
            <w:smallCaps w:val="0"/>
            <w:color w:val="000000"/>
            <w:kern w:val="0"/>
            <w:szCs w:val="18"/>
            <w:lang w:eastAsia="ko-KR"/>
          </w:rPr>
          <w:t>s</w:t>
        </w:r>
      </w:ins>
      <w:ins w:id="485" w:author="Joshua Goh" w:date="2020-02-22T15:51:00Z">
        <w:r w:rsidR="00145BB8">
          <w:rPr>
            <w:rFonts w:eastAsia="BatangChe"/>
            <w:smallCaps w:val="0"/>
            <w:color w:val="000000"/>
            <w:kern w:val="0"/>
            <w:szCs w:val="18"/>
            <w:lang w:eastAsia="ko-KR"/>
          </w:rPr>
          <w:t>.</w:t>
        </w:r>
      </w:ins>
      <w:ins w:id="486" w:author="Joshua Goh" w:date="2020-02-22T15:50:00Z">
        <w:r w:rsidR="00145BB8">
          <w:rPr>
            <w:rFonts w:eastAsia="BatangChe"/>
            <w:smallCaps w:val="0"/>
            <w:color w:val="000000"/>
            <w:kern w:val="0"/>
            <w:szCs w:val="18"/>
            <w:lang w:eastAsia="ko-KR"/>
          </w:rPr>
          <w:t xml:space="preserve"> </w:t>
        </w:r>
      </w:ins>
      <w:ins w:id="487" w:author="Joshua Goh" w:date="2020-03-05T13:31:00Z">
        <w:r w:rsidR="00CF42F1">
          <w:rPr>
            <w:rFonts w:eastAsia="BatangChe"/>
            <w:smallCaps w:val="0"/>
            <w:color w:val="000000"/>
            <w:kern w:val="0"/>
            <w:szCs w:val="18"/>
            <w:lang w:eastAsia="ko-KR"/>
          </w:rPr>
          <w:t>Importantly, c</w:t>
        </w:r>
      </w:ins>
      <w:ins w:id="488" w:author="Joshua Goh" w:date="2020-02-22T16:10:00Z">
        <w:r w:rsidR="00161ED0">
          <w:rPr>
            <w:rFonts w:eastAsia="BatangChe"/>
            <w:smallCaps w:val="0"/>
            <w:color w:val="000000"/>
            <w:kern w:val="0"/>
            <w:szCs w:val="18"/>
            <w:lang w:eastAsia="ko-KR"/>
          </w:rPr>
          <w:t xml:space="preserve">onnection </w:t>
        </w:r>
      </w:ins>
      <w:ins w:id="489" w:author="Joshua Goh" w:date="2020-02-22T16:12:00Z">
        <w:r w:rsidR="00161ED0">
          <w:rPr>
            <w:rFonts w:eastAsia="BatangChe"/>
            <w:smallCaps w:val="0"/>
            <w:color w:val="000000"/>
            <w:kern w:val="0"/>
            <w:szCs w:val="18"/>
            <w:lang w:eastAsia="ko-KR"/>
          </w:rPr>
          <w:t>weights</w:t>
        </w:r>
      </w:ins>
      <w:ins w:id="490" w:author="Joshua Goh" w:date="2020-02-22T16:10:00Z">
        <w:r w:rsidR="00161ED0">
          <w:rPr>
            <w:rFonts w:eastAsia="BatangChe"/>
            <w:smallCaps w:val="0"/>
            <w:color w:val="000000"/>
            <w:kern w:val="0"/>
            <w:szCs w:val="18"/>
            <w:lang w:eastAsia="ko-KR"/>
          </w:rPr>
          <w:t xml:space="preserve"> </w:t>
        </w:r>
      </w:ins>
      <w:ins w:id="491" w:author="Joshua Goh" w:date="2020-02-22T16:12:00Z">
        <w:r w:rsidR="00161ED0">
          <w:rPr>
            <w:rFonts w:eastAsia="BatangChe"/>
            <w:smallCaps w:val="0"/>
            <w:color w:val="000000"/>
            <w:kern w:val="0"/>
            <w:szCs w:val="18"/>
            <w:lang w:eastAsia="ko-KR"/>
          </w:rPr>
          <w:t>were</w:t>
        </w:r>
      </w:ins>
      <w:ins w:id="492" w:author="Joshua Goh" w:date="2020-02-22T16:10:00Z">
        <w:r w:rsidR="00161ED0">
          <w:rPr>
            <w:rFonts w:eastAsia="BatangChe"/>
            <w:smallCaps w:val="0"/>
            <w:color w:val="000000"/>
            <w:kern w:val="0"/>
            <w:szCs w:val="18"/>
            <w:lang w:eastAsia="ko-KR"/>
          </w:rPr>
          <w:t xml:space="preserve"> based on </w:t>
        </w:r>
      </w:ins>
      <w:ins w:id="493" w:author="Joshua Goh" w:date="2020-03-05T13:31:00Z">
        <w:r w:rsidR="00CF42F1">
          <w:rPr>
            <w:rFonts w:eastAsia="BatangChe"/>
            <w:smallCaps w:val="0"/>
            <w:color w:val="000000"/>
            <w:kern w:val="0"/>
            <w:szCs w:val="18"/>
            <w:lang w:eastAsia="ko-KR"/>
          </w:rPr>
          <w:t xml:space="preserve">the range of </w:t>
        </w:r>
      </w:ins>
      <w:ins w:id="494" w:author="Joshua Goh" w:date="2020-02-23T16:21:00Z">
        <w:r w:rsidR="00944FC0">
          <w:rPr>
            <w:rFonts w:eastAsia="BatangChe"/>
            <w:smallCaps w:val="0"/>
            <w:color w:val="000000"/>
            <w:kern w:val="0"/>
            <w:szCs w:val="18"/>
            <w:lang w:eastAsia="ko-KR"/>
          </w:rPr>
          <w:t>score</w:t>
        </w:r>
      </w:ins>
      <w:ins w:id="495" w:author="Joshua Goh" w:date="2020-02-27T16:49:00Z">
        <w:r w:rsidR="0048517A">
          <w:rPr>
            <w:rFonts w:eastAsia="BatangChe"/>
            <w:smallCaps w:val="0"/>
            <w:color w:val="000000"/>
            <w:kern w:val="0"/>
            <w:szCs w:val="18"/>
            <w:lang w:eastAsia="ko-KR"/>
          </w:rPr>
          <w:t>s</w:t>
        </w:r>
      </w:ins>
      <w:ins w:id="496" w:author="Joshua Goh" w:date="2020-02-23T16:21:00Z">
        <w:r w:rsidR="00944FC0">
          <w:rPr>
            <w:rFonts w:eastAsia="BatangChe"/>
            <w:smallCaps w:val="0"/>
            <w:color w:val="000000"/>
            <w:kern w:val="0"/>
            <w:szCs w:val="18"/>
            <w:lang w:eastAsia="ko-KR"/>
          </w:rPr>
          <w:t xml:space="preserve"> </w:t>
        </w:r>
      </w:ins>
      <w:ins w:id="497" w:author="Joshua Goh" w:date="2020-02-27T16:51:00Z">
        <w:r w:rsidR="0048517A">
          <w:rPr>
            <w:rFonts w:eastAsia="BatangChe"/>
            <w:smallCaps w:val="0"/>
            <w:color w:val="000000"/>
            <w:kern w:val="0"/>
            <w:szCs w:val="18"/>
            <w:lang w:eastAsia="ko-KR"/>
          </w:rPr>
          <w:t>from</w:t>
        </w:r>
      </w:ins>
      <w:ins w:id="498" w:author="Joshua Goh" w:date="2020-02-27T16:50:00Z">
        <w:r w:rsidR="0048517A">
          <w:rPr>
            <w:rFonts w:eastAsia="BatangChe"/>
            <w:smallCaps w:val="0"/>
            <w:color w:val="000000"/>
            <w:kern w:val="0"/>
            <w:szCs w:val="18"/>
            <w:lang w:eastAsia="ko-KR"/>
          </w:rPr>
          <w:t xml:space="preserve"> </w:t>
        </w:r>
      </w:ins>
      <w:ins w:id="499" w:author="Joshua Goh" w:date="2020-02-29T00:56:00Z">
        <w:r w:rsidR="002F2095">
          <w:rPr>
            <w:rFonts w:eastAsia="BatangChe"/>
            <w:smallCaps w:val="0"/>
            <w:color w:val="000000"/>
            <w:kern w:val="0"/>
            <w:szCs w:val="18"/>
            <w:lang w:eastAsia="ko-KR"/>
          </w:rPr>
          <w:t>t</w:t>
        </w:r>
        <w:r w:rsidR="00077CAA">
          <w:rPr>
            <w:rFonts w:eastAsia="BatangChe"/>
            <w:smallCaps w:val="0"/>
            <w:color w:val="000000"/>
            <w:kern w:val="0"/>
            <w:szCs w:val="18"/>
            <w:lang w:eastAsia="ko-KR"/>
          </w:rPr>
          <w:t>he Social Support</w:t>
        </w:r>
      </w:ins>
      <w:ins w:id="500" w:author="Joshua Goh" w:date="2020-02-27T16:55:00Z">
        <w:r w:rsidR="0048517A">
          <w:rPr>
            <w:rFonts w:eastAsia="BatangChe"/>
            <w:smallCaps w:val="0"/>
            <w:color w:val="000000"/>
            <w:kern w:val="0"/>
            <w:szCs w:val="18"/>
            <w:lang w:eastAsia="ko-KR"/>
          </w:rPr>
          <w:t xml:space="preserve"> </w:t>
        </w:r>
      </w:ins>
      <w:ins w:id="501" w:author="Joshua Goh" w:date="2020-02-29T00:56:00Z">
        <w:r w:rsidR="00077CAA">
          <w:rPr>
            <w:rFonts w:eastAsia="BatangChe"/>
            <w:smallCaps w:val="0"/>
            <w:color w:val="000000"/>
            <w:kern w:val="0"/>
            <w:szCs w:val="18"/>
            <w:lang w:eastAsia="ko-KR"/>
          </w:rPr>
          <w:t>Q</w:t>
        </w:r>
      </w:ins>
      <w:ins w:id="502" w:author="Joshua Goh" w:date="2020-02-27T16:50:00Z">
        <w:r w:rsidR="0048517A">
          <w:rPr>
            <w:rFonts w:eastAsia="BatangChe"/>
            <w:smallCaps w:val="0"/>
            <w:color w:val="000000"/>
            <w:kern w:val="0"/>
            <w:szCs w:val="18"/>
            <w:lang w:eastAsia="ko-KR"/>
          </w:rPr>
          <w:t>uestionnaire</w:t>
        </w:r>
      </w:ins>
      <w:ins w:id="503" w:author="Joshua Goh" w:date="2020-02-27T16:51:00Z">
        <w:r w:rsidR="0048517A">
          <w:rPr>
            <w:rFonts w:eastAsia="BatangChe"/>
            <w:smallCaps w:val="0"/>
            <w:color w:val="000000"/>
            <w:kern w:val="0"/>
            <w:szCs w:val="18"/>
            <w:lang w:eastAsia="ko-KR"/>
          </w:rPr>
          <w:t xml:space="preserve"> </w:t>
        </w:r>
      </w:ins>
      <w:ins w:id="504" w:author="Joshua Goh" w:date="2020-03-05T16:10:00Z">
        <w:r w:rsidR="00395DF8">
          <w:rPr>
            <w:rFonts w:eastAsia="BatangChe"/>
            <w:smallCaps w:val="0"/>
            <w:color w:val="000000"/>
            <w:kern w:val="0"/>
            <w:szCs w:val="18"/>
            <w:lang w:eastAsia="ko-KR"/>
          </w:rPr>
          <w:t xml:space="preserve">(SSQ) </w:t>
        </w:r>
      </w:ins>
      <w:ins w:id="505" w:author="Joshua Goh" w:date="2020-02-29T00:56:00Z">
        <w:r w:rsidR="00077CAA">
          <w:rPr>
            <w:rFonts w:eastAsia="BatangChe"/>
            <w:smallCaps w:val="0"/>
            <w:color w:val="000000"/>
            <w:kern w:val="0"/>
            <w:szCs w:val="18"/>
            <w:lang w:eastAsia="ko-KR"/>
          </w:rPr>
          <w:t xml:space="preserve">commonly </w:t>
        </w:r>
      </w:ins>
      <w:ins w:id="506" w:author="Joshua Goh" w:date="2020-02-27T16:50:00Z">
        <w:r w:rsidR="0048517A">
          <w:rPr>
            <w:rFonts w:eastAsia="BatangChe"/>
            <w:smallCaps w:val="0"/>
            <w:color w:val="000000"/>
            <w:kern w:val="0"/>
            <w:szCs w:val="18"/>
            <w:lang w:eastAsia="ko-KR"/>
          </w:rPr>
          <w:t>used</w:t>
        </w:r>
      </w:ins>
      <w:ins w:id="507" w:author="Joshua Goh" w:date="2020-02-22T16:13:00Z">
        <w:r w:rsidR="00161ED0">
          <w:rPr>
            <w:rFonts w:eastAsia="BatangChe"/>
            <w:smallCaps w:val="0"/>
            <w:color w:val="000000"/>
            <w:kern w:val="0"/>
            <w:szCs w:val="18"/>
            <w:lang w:eastAsia="ko-KR"/>
          </w:rPr>
          <w:t xml:space="preserve"> </w:t>
        </w:r>
      </w:ins>
      <w:ins w:id="508" w:author="Joshua Goh" w:date="2020-02-27T16:51:00Z">
        <w:r w:rsidR="0048517A">
          <w:rPr>
            <w:rFonts w:eastAsia="BatangChe"/>
            <w:smallCaps w:val="0"/>
            <w:color w:val="000000"/>
            <w:kern w:val="0"/>
            <w:szCs w:val="18"/>
            <w:lang w:eastAsia="ko-KR"/>
          </w:rPr>
          <w:t xml:space="preserve">in Psychology </w:t>
        </w:r>
      </w:ins>
      <w:ins w:id="509" w:author="Joshua Goh" w:date="2020-02-27T16:50:00Z">
        <w:r w:rsidR="0048517A">
          <w:rPr>
            <w:rFonts w:eastAsia="BatangChe"/>
            <w:smallCaps w:val="0"/>
            <w:color w:val="000000"/>
            <w:kern w:val="0"/>
            <w:szCs w:val="18"/>
            <w:lang w:eastAsia="ko-KR"/>
          </w:rPr>
          <w:t xml:space="preserve">to </w:t>
        </w:r>
      </w:ins>
      <w:ins w:id="510" w:author="Joshua Goh" w:date="2020-02-27T16:49:00Z">
        <w:r w:rsidR="0048517A">
          <w:rPr>
            <w:rFonts w:eastAsia="BatangChe"/>
            <w:smallCaps w:val="0"/>
            <w:color w:val="000000"/>
            <w:kern w:val="0"/>
            <w:szCs w:val="18"/>
            <w:lang w:eastAsia="ko-KR"/>
          </w:rPr>
          <w:t xml:space="preserve">evaluate real </w:t>
        </w:r>
      </w:ins>
      <w:ins w:id="511" w:author="Joshua Goh" w:date="2020-02-27T16:53:00Z">
        <w:r w:rsidR="0048517A">
          <w:rPr>
            <w:rFonts w:eastAsia="BatangChe"/>
            <w:smallCaps w:val="0"/>
            <w:color w:val="000000"/>
            <w:kern w:val="0"/>
            <w:szCs w:val="18"/>
            <w:lang w:eastAsia="ko-KR"/>
          </w:rPr>
          <w:t xml:space="preserve">human </w:t>
        </w:r>
      </w:ins>
      <w:ins w:id="512" w:author="Joshua Goh" w:date="2020-02-27T16:49:00Z">
        <w:r w:rsidR="0048517A">
          <w:rPr>
            <w:rFonts w:eastAsia="BatangChe"/>
            <w:smallCaps w:val="0"/>
            <w:color w:val="000000"/>
            <w:kern w:val="0"/>
            <w:szCs w:val="18"/>
            <w:lang w:eastAsia="ko-KR"/>
          </w:rPr>
          <w:t xml:space="preserve">social </w:t>
        </w:r>
      </w:ins>
      <w:ins w:id="513" w:author="Joshua Goh" w:date="2020-02-29T00:57:00Z">
        <w:r w:rsidR="00077CAA">
          <w:rPr>
            <w:rFonts w:eastAsia="BatangChe"/>
            <w:smallCaps w:val="0"/>
            <w:color w:val="000000"/>
            <w:kern w:val="0"/>
            <w:szCs w:val="18"/>
            <w:lang w:eastAsia="ko-KR"/>
          </w:rPr>
          <w:t>dependenc</w:t>
        </w:r>
      </w:ins>
      <w:ins w:id="514" w:author="Joshua Goh" w:date="2020-03-05T13:35:00Z">
        <w:r w:rsidR="0078149F">
          <w:rPr>
            <w:rFonts w:eastAsia="BatangChe"/>
            <w:smallCaps w:val="0"/>
            <w:color w:val="000000"/>
            <w:kern w:val="0"/>
            <w:szCs w:val="18"/>
            <w:lang w:eastAsia="ko-KR"/>
          </w:rPr>
          <w:t>ies</w:t>
        </w:r>
      </w:ins>
      <w:ins w:id="515" w:author="Joshua Goh" w:date="2020-02-29T00:57:00Z">
        <w:r w:rsidR="00077CAA">
          <w:rPr>
            <w:rFonts w:eastAsia="BatangChe"/>
            <w:smallCaps w:val="0"/>
            <w:color w:val="000000"/>
            <w:kern w:val="0"/>
            <w:szCs w:val="18"/>
            <w:lang w:eastAsia="ko-KR"/>
          </w:rPr>
          <w:t xml:space="preserve"> on specific persons</w:t>
        </w:r>
      </w:ins>
      <w:ins w:id="516" w:author="Joshua Goh" w:date="2020-03-05T13:36:00Z">
        <w:r w:rsidR="0078149F">
          <w:rPr>
            <w:rFonts w:eastAsia="BatangChe"/>
            <w:smallCaps w:val="0"/>
            <w:color w:val="000000"/>
            <w:kern w:val="0"/>
            <w:szCs w:val="18"/>
            <w:lang w:eastAsia="ko-KR"/>
          </w:rPr>
          <w:t xml:space="preserve"> </w:t>
        </w:r>
      </w:ins>
      <w:ins w:id="517" w:author="Joshua Goh" w:date="2020-02-27T16:54:00Z">
        <w:r w:rsidR="0048517A" w:rsidRPr="0048517A">
          <w:rPr>
            <w:rFonts w:eastAsia="BatangChe"/>
            <w:bCs/>
            <w:smallCaps w:val="0"/>
            <w:color w:val="000000"/>
            <w:kern w:val="0"/>
            <w:szCs w:val="18"/>
            <w:lang w:eastAsia="ko-KR"/>
          </w:rPr>
          <w:t>[]</w:t>
        </w:r>
      </w:ins>
      <w:ins w:id="518" w:author="Joshua Goh" w:date="2020-02-22T16:13:00Z">
        <w:r w:rsidR="00161ED0">
          <w:rPr>
            <w:rFonts w:eastAsia="BatangChe"/>
            <w:smallCaps w:val="0"/>
            <w:color w:val="000000"/>
            <w:kern w:val="0"/>
            <w:szCs w:val="18"/>
            <w:lang w:eastAsia="ko-KR"/>
          </w:rPr>
          <w:t>.</w:t>
        </w:r>
      </w:ins>
      <w:ins w:id="519" w:author="Joshua Goh" w:date="2020-02-22T16:17:00Z">
        <w:r w:rsidR="00161ED0">
          <w:rPr>
            <w:rFonts w:eastAsia="BatangChe"/>
            <w:smallCaps w:val="0"/>
            <w:color w:val="000000"/>
            <w:kern w:val="0"/>
            <w:szCs w:val="18"/>
            <w:lang w:eastAsia="ko-KR"/>
          </w:rPr>
          <w:t xml:space="preserve"> </w:t>
        </w:r>
      </w:ins>
      <w:ins w:id="520" w:author="Joshua Goh" w:date="2020-03-05T13:32:00Z">
        <w:r w:rsidR="00CF42F1">
          <w:rPr>
            <w:rFonts w:eastAsia="BatangChe"/>
            <w:smallCaps w:val="0"/>
            <w:color w:val="000000"/>
            <w:kern w:val="0"/>
            <w:szCs w:val="18"/>
            <w:lang w:eastAsia="ko-KR"/>
          </w:rPr>
          <w:t xml:space="preserve">In </w:t>
        </w:r>
      </w:ins>
      <w:ins w:id="521" w:author="Joshua Goh" w:date="2020-03-05T13:36:00Z">
        <w:r w:rsidR="00CA43BE">
          <w:rPr>
            <w:rFonts w:eastAsia="BatangChe"/>
            <w:smallCaps w:val="0"/>
            <w:color w:val="000000"/>
            <w:kern w:val="0"/>
            <w:szCs w:val="18"/>
            <w:lang w:eastAsia="ko-KR"/>
          </w:rPr>
          <w:t>general</w:t>
        </w:r>
      </w:ins>
      <w:ins w:id="522" w:author="Joshua Goh" w:date="2020-03-05T13:32:00Z">
        <w:r w:rsidR="00CF42F1">
          <w:rPr>
            <w:rFonts w:eastAsia="BatangChe"/>
            <w:smallCaps w:val="0"/>
            <w:color w:val="000000"/>
            <w:kern w:val="0"/>
            <w:szCs w:val="18"/>
            <w:lang w:eastAsia="ko-KR"/>
          </w:rPr>
          <w:t xml:space="preserve">, people more </w:t>
        </w:r>
      </w:ins>
      <w:ins w:id="523" w:author="Joshua Goh" w:date="2020-03-05T13:37:00Z">
        <w:r w:rsidR="00CA43BE">
          <w:rPr>
            <w:rFonts w:eastAsia="BatangChe"/>
            <w:smallCaps w:val="0"/>
            <w:color w:val="000000"/>
            <w:kern w:val="0"/>
            <w:szCs w:val="18"/>
            <w:lang w:eastAsia="ko-KR"/>
          </w:rPr>
          <w:t>readily</w:t>
        </w:r>
      </w:ins>
      <w:ins w:id="524" w:author="Joshua Goh" w:date="2020-03-05T13:32:00Z">
        <w:r w:rsidR="00CF42F1">
          <w:rPr>
            <w:rFonts w:eastAsia="BatangChe"/>
            <w:smallCaps w:val="0"/>
            <w:color w:val="000000"/>
            <w:kern w:val="0"/>
            <w:szCs w:val="18"/>
            <w:lang w:eastAsia="ko-KR"/>
          </w:rPr>
          <w:t xml:space="preserve"> approach </w:t>
        </w:r>
      </w:ins>
      <w:ins w:id="525" w:author="Joshua Goh" w:date="2020-03-05T13:39:00Z">
        <w:r w:rsidR="00871C05">
          <w:rPr>
            <w:rFonts w:eastAsia="BatangChe"/>
            <w:smallCaps w:val="0"/>
            <w:color w:val="000000"/>
            <w:kern w:val="0"/>
            <w:szCs w:val="18"/>
            <w:lang w:eastAsia="ko-KR"/>
          </w:rPr>
          <w:t xml:space="preserve">and </w:t>
        </w:r>
      </w:ins>
      <w:ins w:id="526" w:author="Joshua Goh" w:date="2020-03-05T13:40:00Z">
        <w:r w:rsidR="00871C05">
          <w:rPr>
            <w:rFonts w:eastAsia="BatangChe"/>
            <w:smallCaps w:val="0"/>
            <w:color w:val="000000"/>
            <w:kern w:val="0"/>
            <w:szCs w:val="18"/>
            <w:lang w:eastAsia="ko-KR"/>
          </w:rPr>
          <w:t xml:space="preserve">interact with </w:t>
        </w:r>
      </w:ins>
      <w:ins w:id="527" w:author="Joshua Goh" w:date="2020-03-05T13:37:00Z">
        <w:r w:rsidR="00CA43BE">
          <w:rPr>
            <w:rFonts w:eastAsia="BatangChe"/>
            <w:smallCaps w:val="0"/>
            <w:color w:val="000000"/>
            <w:kern w:val="0"/>
            <w:szCs w:val="18"/>
            <w:lang w:eastAsia="ko-KR"/>
          </w:rPr>
          <w:t>persons</w:t>
        </w:r>
      </w:ins>
      <w:ins w:id="528" w:author="Joshua Goh" w:date="2020-03-05T14:01:00Z">
        <w:r w:rsidR="00137277">
          <w:rPr>
            <w:rFonts w:eastAsia="BatangChe"/>
            <w:smallCaps w:val="0"/>
            <w:color w:val="000000"/>
            <w:kern w:val="0"/>
            <w:szCs w:val="18"/>
            <w:lang w:eastAsia="ko-KR"/>
          </w:rPr>
          <w:t xml:space="preserve"> in their network</w:t>
        </w:r>
      </w:ins>
      <w:ins w:id="529" w:author="Joshua Goh" w:date="2020-03-05T13:32:00Z">
        <w:r w:rsidR="00CF42F1">
          <w:rPr>
            <w:rFonts w:eastAsia="BatangChe"/>
            <w:smallCaps w:val="0"/>
            <w:color w:val="000000"/>
            <w:kern w:val="0"/>
            <w:szCs w:val="18"/>
            <w:lang w:eastAsia="ko-KR"/>
          </w:rPr>
          <w:t xml:space="preserve"> </w:t>
        </w:r>
      </w:ins>
      <w:ins w:id="530" w:author="Joshua Goh" w:date="2020-03-05T14:02:00Z">
        <w:r w:rsidR="00C97AF4">
          <w:rPr>
            <w:rFonts w:eastAsia="BatangChe"/>
            <w:smallCaps w:val="0"/>
            <w:color w:val="000000"/>
            <w:kern w:val="0"/>
            <w:szCs w:val="18"/>
            <w:lang w:eastAsia="ko-KR"/>
          </w:rPr>
          <w:t xml:space="preserve">whom </w:t>
        </w:r>
      </w:ins>
      <w:ins w:id="531" w:author="Joshua Goh" w:date="2020-03-05T13:32:00Z">
        <w:r w:rsidR="00CF42F1">
          <w:rPr>
            <w:rFonts w:eastAsia="BatangChe"/>
            <w:smallCaps w:val="0"/>
            <w:color w:val="000000"/>
            <w:kern w:val="0"/>
            <w:szCs w:val="18"/>
            <w:lang w:eastAsia="ko-KR"/>
          </w:rPr>
          <w:t xml:space="preserve">they </w:t>
        </w:r>
      </w:ins>
      <w:ins w:id="532" w:author="Joshua Goh" w:date="2020-03-05T13:36:00Z">
        <w:r w:rsidR="00CA43BE">
          <w:rPr>
            <w:rFonts w:eastAsia="BatangChe"/>
            <w:smallCaps w:val="0"/>
            <w:color w:val="000000"/>
            <w:kern w:val="0"/>
            <w:szCs w:val="18"/>
            <w:lang w:eastAsia="ko-KR"/>
          </w:rPr>
          <w:t>perceive</w:t>
        </w:r>
      </w:ins>
      <w:ins w:id="533" w:author="Joshua Goh" w:date="2020-03-05T13:32:00Z">
        <w:r w:rsidR="00CF42F1">
          <w:rPr>
            <w:rFonts w:eastAsia="BatangChe"/>
            <w:smallCaps w:val="0"/>
            <w:color w:val="000000"/>
            <w:kern w:val="0"/>
            <w:szCs w:val="18"/>
            <w:lang w:eastAsia="ko-KR"/>
          </w:rPr>
          <w:t xml:space="preserve"> </w:t>
        </w:r>
      </w:ins>
      <w:ins w:id="534" w:author="Joshua Goh" w:date="2020-03-05T13:37:00Z">
        <w:r w:rsidR="00CA43BE">
          <w:rPr>
            <w:rFonts w:eastAsia="BatangChe"/>
            <w:smallCaps w:val="0"/>
            <w:color w:val="000000"/>
            <w:kern w:val="0"/>
            <w:szCs w:val="18"/>
            <w:lang w:eastAsia="ko-KR"/>
          </w:rPr>
          <w:t>as providing them with</w:t>
        </w:r>
      </w:ins>
      <w:ins w:id="535" w:author="Joshua Goh" w:date="2020-03-05T13:36:00Z">
        <w:r w:rsidR="00CA43BE">
          <w:rPr>
            <w:rFonts w:eastAsia="BatangChe"/>
            <w:smallCaps w:val="0"/>
            <w:color w:val="000000"/>
            <w:kern w:val="0"/>
            <w:szCs w:val="18"/>
            <w:lang w:eastAsia="ko-KR"/>
          </w:rPr>
          <w:t xml:space="preserve"> greater social support</w:t>
        </w:r>
      </w:ins>
      <w:ins w:id="536" w:author="Joshua Goh" w:date="2020-03-05T13:38:00Z">
        <w:r w:rsidR="00CA43BE">
          <w:rPr>
            <w:rFonts w:eastAsia="BatangChe"/>
            <w:smallCaps w:val="0"/>
            <w:color w:val="000000"/>
            <w:kern w:val="0"/>
            <w:szCs w:val="18"/>
            <w:lang w:eastAsia="ko-KR"/>
          </w:rPr>
          <w:t xml:space="preserve"> []</w:t>
        </w:r>
      </w:ins>
      <w:ins w:id="537" w:author="Joshua Goh" w:date="2020-03-05T13:32:00Z">
        <w:r w:rsidR="00CF42F1">
          <w:rPr>
            <w:rFonts w:eastAsia="BatangChe"/>
            <w:smallCaps w:val="0"/>
            <w:color w:val="000000"/>
            <w:kern w:val="0"/>
            <w:szCs w:val="18"/>
            <w:lang w:eastAsia="ko-KR"/>
          </w:rPr>
          <w:t xml:space="preserve">. </w:t>
        </w:r>
      </w:ins>
    </w:p>
    <w:p w14:paraId="461BFECC" w14:textId="59D94F60" w:rsidR="00A43F50" w:rsidRDefault="00EA5380">
      <w:pPr>
        <w:pStyle w:val="Heading1"/>
        <w:numPr>
          <w:ilvl w:val="0"/>
          <w:numId w:val="0"/>
        </w:numPr>
        <w:ind w:firstLine="204"/>
        <w:contextualSpacing/>
        <w:jc w:val="both"/>
        <w:rPr>
          <w:ins w:id="538" w:author="Joshua Goh" w:date="2020-02-29T01:09:00Z"/>
          <w:rFonts w:eastAsia="BatangChe"/>
          <w:smallCaps w:val="0"/>
          <w:color w:val="000000"/>
          <w:kern w:val="0"/>
          <w:szCs w:val="18"/>
          <w:lang w:eastAsia="ko-KR"/>
        </w:rPr>
      </w:pPr>
      <w:ins w:id="539" w:author="Joshua Goh" w:date="2020-03-05T15:43:00Z">
        <w:r>
          <w:rPr>
            <w:rFonts w:eastAsia="BatangChe"/>
            <w:smallCaps w:val="0"/>
            <w:color w:val="000000"/>
            <w:kern w:val="0"/>
            <w:szCs w:val="18"/>
            <w:lang w:eastAsia="ko-KR"/>
          </w:rPr>
          <w:t>S</w:t>
        </w:r>
      </w:ins>
      <w:ins w:id="540" w:author="Joshua Goh" w:date="2020-02-22T15:40:00Z">
        <w:r w:rsidR="00E814D8">
          <w:rPr>
            <w:rFonts w:eastAsia="BatangChe"/>
            <w:smallCaps w:val="0"/>
            <w:color w:val="000000"/>
            <w:kern w:val="0"/>
            <w:szCs w:val="18"/>
            <w:lang w:eastAsia="ko-KR"/>
          </w:rPr>
          <w:t xml:space="preserve">imulated social </w:t>
        </w:r>
      </w:ins>
      <w:ins w:id="541" w:author="Joshua Goh" w:date="2020-03-05T13:43:00Z">
        <w:r w:rsidR="001906C4">
          <w:rPr>
            <w:rFonts w:eastAsia="BatangChe"/>
            <w:smallCaps w:val="0"/>
            <w:color w:val="000000"/>
            <w:kern w:val="0"/>
            <w:szCs w:val="18"/>
            <w:lang w:eastAsia="ko-KR"/>
          </w:rPr>
          <w:t xml:space="preserve">support </w:t>
        </w:r>
      </w:ins>
      <w:ins w:id="542" w:author="Joshua Goh" w:date="2020-02-22T15:40:00Z">
        <w:r w:rsidR="00E814D8">
          <w:rPr>
            <w:rFonts w:eastAsia="BatangChe"/>
            <w:smallCaps w:val="0"/>
            <w:color w:val="000000"/>
            <w:kern w:val="0"/>
            <w:szCs w:val="18"/>
            <w:lang w:eastAsia="ko-KR"/>
          </w:rPr>
          <w:t>networks</w:t>
        </w:r>
      </w:ins>
      <w:ins w:id="543" w:author="Joshua Goh" w:date="2020-03-05T13:58:00Z">
        <w:r w:rsidR="00E323B8">
          <w:rPr>
            <w:rFonts w:eastAsia="BatangChe"/>
            <w:smallCaps w:val="0"/>
            <w:color w:val="000000"/>
            <w:kern w:val="0"/>
            <w:szCs w:val="18"/>
            <w:lang w:eastAsia="ko-KR"/>
          </w:rPr>
          <w:t xml:space="preserve"> were </w:t>
        </w:r>
      </w:ins>
      <w:ins w:id="544" w:author="Joshua Goh" w:date="2020-03-05T15:05:00Z">
        <w:r w:rsidR="00C107A5">
          <w:rPr>
            <w:rFonts w:eastAsia="BatangChe"/>
            <w:smallCaps w:val="0"/>
            <w:color w:val="000000"/>
            <w:kern w:val="0"/>
            <w:szCs w:val="18"/>
            <w:lang w:eastAsia="ko-KR"/>
          </w:rPr>
          <w:t xml:space="preserve">thus </w:t>
        </w:r>
      </w:ins>
      <w:ins w:id="545" w:author="Joshua Goh" w:date="2020-03-05T13:58:00Z">
        <w:r w:rsidR="00E323B8">
          <w:rPr>
            <w:rFonts w:eastAsia="BatangChe"/>
            <w:smallCaps w:val="0"/>
            <w:color w:val="000000"/>
            <w:kern w:val="0"/>
            <w:szCs w:val="18"/>
            <w:lang w:eastAsia="ko-KR"/>
          </w:rPr>
          <w:t>used to</w:t>
        </w:r>
      </w:ins>
      <w:ins w:id="546" w:author="Joshua Goh" w:date="2020-02-27T17:03:00Z">
        <w:r w:rsidR="00EF2A8F">
          <w:rPr>
            <w:rFonts w:eastAsia="BatangChe"/>
            <w:smallCaps w:val="0"/>
            <w:color w:val="000000"/>
            <w:kern w:val="0"/>
            <w:szCs w:val="18"/>
            <w:lang w:eastAsia="ko-KR"/>
          </w:rPr>
          <w:t xml:space="preserve"> generate </w:t>
        </w:r>
      </w:ins>
      <w:ins w:id="547" w:author="Joshua Goh" w:date="2020-03-05T14:03:00Z">
        <w:r w:rsidR="00F6747D">
          <w:rPr>
            <w:rFonts w:eastAsia="BatangChe"/>
            <w:smallCaps w:val="0"/>
            <w:color w:val="000000"/>
            <w:kern w:val="0"/>
            <w:szCs w:val="18"/>
            <w:lang w:eastAsia="ko-KR"/>
          </w:rPr>
          <w:t xml:space="preserve">sets of </w:t>
        </w:r>
      </w:ins>
      <w:ins w:id="548" w:author="Joshua Goh" w:date="2020-03-05T14:00:00Z">
        <w:r w:rsidR="00E323B8">
          <w:rPr>
            <w:rFonts w:eastAsia="BatangChe"/>
            <w:smallCaps w:val="0"/>
            <w:color w:val="000000"/>
            <w:kern w:val="0"/>
            <w:szCs w:val="18"/>
            <w:lang w:eastAsia="ko-KR"/>
          </w:rPr>
          <w:t xml:space="preserve">agent </w:t>
        </w:r>
      </w:ins>
      <w:ins w:id="549" w:author="Joshua Goh" w:date="2020-03-05T14:02:00Z">
        <w:r w:rsidR="00F6747D">
          <w:rPr>
            <w:rFonts w:eastAsia="BatangChe"/>
            <w:smallCaps w:val="0"/>
            <w:color w:val="000000"/>
            <w:kern w:val="0"/>
            <w:szCs w:val="18"/>
            <w:lang w:eastAsia="ko-KR"/>
          </w:rPr>
          <w:t>interacti</w:t>
        </w:r>
      </w:ins>
      <w:ins w:id="550" w:author="Joshua Goh" w:date="2020-03-05T14:03:00Z">
        <w:r w:rsidR="00F6747D">
          <w:rPr>
            <w:rFonts w:eastAsia="BatangChe"/>
            <w:smallCaps w:val="0"/>
            <w:color w:val="000000"/>
            <w:kern w:val="0"/>
            <w:szCs w:val="18"/>
            <w:lang w:eastAsia="ko-KR"/>
          </w:rPr>
          <w:t>ons</w:t>
        </w:r>
      </w:ins>
      <w:ins w:id="551" w:author="Joshua Goh" w:date="2020-03-05T14:00:00Z">
        <w:r w:rsidR="00E323B8">
          <w:rPr>
            <w:rFonts w:eastAsia="BatangChe"/>
            <w:smallCaps w:val="0"/>
            <w:color w:val="000000"/>
            <w:kern w:val="0"/>
            <w:szCs w:val="18"/>
            <w:lang w:eastAsia="ko-KR"/>
          </w:rPr>
          <w:t xml:space="preserve"> with targets</w:t>
        </w:r>
      </w:ins>
      <w:ins w:id="552" w:author="Joshua Goh" w:date="2020-03-05T14:02:00Z">
        <w:r w:rsidR="00F6747D">
          <w:rPr>
            <w:rFonts w:eastAsia="BatangChe"/>
            <w:smallCaps w:val="0"/>
            <w:color w:val="000000"/>
            <w:kern w:val="0"/>
            <w:szCs w:val="18"/>
            <w:lang w:eastAsia="ko-KR"/>
          </w:rPr>
          <w:t xml:space="preserve"> in different social contexts</w:t>
        </w:r>
      </w:ins>
      <w:ins w:id="553" w:author="Joshua Goh" w:date="2020-03-05T15:09:00Z">
        <w:r w:rsidR="006F335A">
          <w:rPr>
            <w:rFonts w:eastAsia="BatangChe"/>
            <w:smallCaps w:val="0"/>
            <w:color w:val="000000"/>
            <w:kern w:val="0"/>
            <w:szCs w:val="18"/>
            <w:lang w:eastAsia="ko-KR"/>
          </w:rPr>
          <w:t xml:space="preserve"> from which ToMnet+ learned</w:t>
        </w:r>
      </w:ins>
      <w:ins w:id="554" w:author="Joshua Goh" w:date="2020-03-05T14:01:00Z">
        <w:r w:rsidR="00E323B8">
          <w:rPr>
            <w:rFonts w:eastAsia="BatangChe"/>
            <w:smallCaps w:val="0"/>
            <w:color w:val="000000"/>
            <w:kern w:val="0"/>
            <w:szCs w:val="18"/>
            <w:lang w:eastAsia="ko-KR"/>
          </w:rPr>
          <w:t xml:space="preserve">. </w:t>
        </w:r>
      </w:ins>
      <w:ins w:id="555" w:author="Joshua Goh" w:date="2020-03-05T15:18:00Z">
        <w:r w:rsidR="00351623">
          <w:rPr>
            <w:rFonts w:eastAsia="BatangChe"/>
            <w:smallCaps w:val="0"/>
            <w:color w:val="000000"/>
            <w:kern w:val="0"/>
            <w:szCs w:val="18"/>
            <w:lang w:eastAsia="ko-KR"/>
          </w:rPr>
          <w:t>To test for a</w:t>
        </w:r>
      </w:ins>
      <w:ins w:id="556" w:author="Joshua Goh" w:date="2020-03-05T15:11:00Z">
        <w:r w:rsidR="009A5FF8">
          <w:rPr>
            <w:rFonts w:eastAsia="BatangChe"/>
            <w:smallCaps w:val="0"/>
            <w:color w:val="000000"/>
            <w:kern w:val="0"/>
            <w:szCs w:val="18"/>
            <w:lang w:eastAsia="ko-KR"/>
          </w:rPr>
          <w:t xml:space="preserve"> hidden social support network</w:t>
        </w:r>
      </w:ins>
      <w:ins w:id="557" w:author="Joshua Goh" w:date="2020-03-05T15:12:00Z">
        <w:r w:rsidR="009A5FF8">
          <w:rPr>
            <w:rFonts w:eastAsia="BatangChe"/>
            <w:smallCaps w:val="0"/>
            <w:color w:val="000000"/>
            <w:kern w:val="0"/>
            <w:szCs w:val="18"/>
            <w:lang w:eastAsia="ko-KR"/>
          </w:rPr>
          <w:t xml:space="preserve"> representation</w:t>
        </w:r>
      </w:ins>
      <w:ins w:id="558" w:author="Joshua Goh" w:date="2020-03-05T15:18:00Z">
        <w:r w:rsidR="00351623">
          <w:rPr>
            <w:rFonts w:eastAsia="BatangChe"/>
            <w:smallCaps w:val="0"/>
            <w:color w:val="000000"/>
            <w:kern w:val="0"/>
            <w:szCs w:val="18"/>
            <w:lang w:eastAsia="ko-KR"/>
          </w:rPr>
          <w:t xml:space="preserve">, we asked ToMnet+ which target an agent would preferentially interact with over various </w:t>
        </w:r>
      </w:ins>
      <w:ins w:id="559" w:author="Joshua Goh" w:date="2020-03-05T15:21:00Z">
        <w:r w:rsidR="00925520">
          <w:rPr>
            <w:rFonts w:eastAsia="BatangChe"/>
            <w:smallCaps w:val="0"/>
            <w:color w:val="000000"/>
            <w:kern w:val="0"/>
            <w:szCs w:val="18"/>
            <w:lang w:eastAsia="ko-KR"/>
          </w:rPr>
          <w:t xml:space="preserve">novel </w:t>
        </w:r>
      </w:ins>
      <w:ins w:id="560" w:author="Joshua Goh" w:date="2020-03-05T15:19:00Z">
        <w:r w:rsidR="00351623">
          <w:rPr>
            <w:rFonts w:eastAsia="BatangChe"/>
            <w:smallCaps w:val="0"/>
            <w:color w:val="000000"/>
            <w:kern w:val="0"/>
            <w:szCs w:val="18"/>
            <w:lang w:eastAsia="ko-KR"/>
          </w:rPr>
          <w:t xml:space="preserve">combinations of social contexts. </w:t>
        </w:r>
      </w:ins>
      <w:ins w:id="561" w:author="Joshua Goh" w:date="2020-03-05T15:27:00Z">
        <w:r w:rsidR="007D21BF">
          <w:rPr>
            <w:rFonts w:eastAsia="BatangChe"/>
            <w:smallCaps w:val="0"/>
            <w:color w:val="000000"/>
            <w:kern w:val="0"/>
            <w:szCs w:val="18"/>
            <w:lang w:eastAsia="ko-KR"/>
          </w:rPr>
          <w:t xml:space="preserve">We considered that </w:t>
        </w:r>
      </w:ins>
      <w:ins w:id="562" w:author="Joshua Goh" w:date="2020-03-05T15:44:00Z">
        <w:r>
          <w:rPr>
            <w:rFonts w:eastAsia="BatangChe"/>
            <w:smallCaps w:val="0"/>
            <w:color w:val="000000"/>
            <w:kern w:val="0"/>
            <w:szCs w:val="18"/>
            <w:lang w:eastAsia="ko-KR"/>
          </w:rPr>
          <w:t xml:space="preserve">the </w:t>
        </w:r>
      </w:ins>
      <w:ins w:id="563" w:author="Joshua Goh" w:date="2020-03-05T15:27:00Z">
        <w:r w:rsidR="007D21BF">
          <w:rPr>
            <w:rFonts w:eastAsia="BatangChe"/>
            <w:smallCaps w:val="0"/>
            <w:color w:val="000000"/>
            <w:kern w:val="0"/>
            <w:szCs w:val="18"/>
            <w:lang w:eastAsia="ko-KR"/>
          </w:rPr>
          <w:t xml:space="preserve">rank order of agent-target </w:t>
        </w:r>
      </w:ins>
      <w:ins w:id="564" w:author="Joshua Goh" w:date="2020-03-05T15:29:00Z">
        <w:r w:rsidR="007D21BF">
          <w:rPr>
            <w:rFonts w:eastAsia="BatangChe"/>
            <w:smallCaps w:val="0"/>
            <w:color w:val="000000"/>
            <w:kern w:val="0"/>
            <w:szCs w:val="18"/>
            <w:lang w:eastAsia="ko-KR"/>
          </w:rPr>
          <w:t>social support weights</w:t>
        </w:r>
      </w:ins>
      <w:ins w:id="565" w:author="Joshua Goh" w:date="2020-03-05T15:27:00Z">
        <w:r w:rsidR="007D21BF">
          <w:rPr>
            <w:rFonts w:eastAsia="BatangChe"/>
            <w:smallCaps w:val="0"/>
            <w:color w:val="000000"/>
            <w:kern w:val="0"/>
            <w:szCs w:val="18"/>
            <w:lang w:eastAsia="ko-KR"/>
          </w:rPr>
          <w:t xml:space="preserve"> </w:t>
        </w:r>
      </w:ins>
      <w:ins w:id="566" w:author="Joshua Goh" w:date="2020-03-05T15:33:00Z">
        <w:r w:rsidR="00387B85">
          <w:rPr>
            <w:rFonts w:eastAsia="BatangChe"/>
            <w:smallCaps w:val="0"/>
            <w:color w:val="000000"/>
            <w:kern w:val="0"/>
            <w:szCs w:val="18"/>
            <w:lang w:eastAsia="ko-KR"/>
          </w:rPr>
          <w:t>captures</w:t>
        </w:r>
      </w:ins>
      <w:ins w:id="567" w:author="Joshua Goh" w:date="2020-03-05T15:27:00Z">
        <w:r w:rsidR="007D21BF">
          <w:rPr>
            <w:rFonts w:eastAsia="BatangChe"/>
            <w:smallCaps w:val="0"/>
            <w:color w:val="000000"/>
            <w:kern w:val="0"/>
            <w:szCs w:val="18"/>
            <w:lang w:eastAsia="ko-KR"/>
          </w:rPr>
          <w:t xml:space="preserve"> the </w:t>
        </w:r>
      </w:ins>
      <w:ins w:id="568" w:author="Joshua Goh" w:date="2020-03-05T15:48:00Z">
        <w:r w:rsidR="00B82D78">
          <w:rPr>
            <w:rFonts w:eastAsia="BatangChe"/>
            <w:smallCaps w:val="0"/>
            <w:color w:val="000000"/>
            <w:kern w:val="0"/>
            <w:szCs w:val="18"/>
            <w:lang w:eastAsia="ko-KR"/>
          </w:rPr>
          <w:t>base</w:t>
        </w:r>
      </w:ins>
      <w:ins w:id="569" w:author="Joshua Goh" w:date="2020-03-05T15:27:00Z">
        <w:r w:rsidR="007D21BF">
          <w:rPr>
            <w:rFonts w:eastAsia="BatangChe"/>
            <w:smallCaps w:val="0"/>
            <w:color w:val="000000"/>
            <w:kern w:val="0"/>
            <w:szCs w:val="18"/>
            <w:lang w:eastAsia="ko-KR"/>
          </w:rPr>
          <w:t xml:space="preserve"> topology of </w:t>
        </w:r>
      </w:ins>
      <w:ins w:id="570" w:author="Joshua Goh" w:date="2020-03-05T15:33:00Z">
        <w:r w:rsidR="00387B85">
          <w:rPr>
            <w:rFonts w:eastAsia="BatangChe"/>
            <w:smallCaps w:val="0"/>
            <w:color w:val="000000"/>
            <w:kern w:val="0"/>
            <w:szCs w:val="18"/>
            <w:lang w:eastAsia="ko-KR"/>
          </w:rPr>
          <w:t>our simple</w:t>
        </w:r>
      </w:ins>
      <w:ins w:id="571" w:author="Joshua Goh" w:date="2020-03-05T15:27:00Z">
        <w:r w:rsidR="007D21BF">
          <w:rPr>
            <w:rFonts w:eastAsia="BatangChe"/>
            <w:smallCaps w:val="0"/>
            <w:color w:val="000000"/>
            <w:kern w:val="0"/>
            <w:szCs w:val="18"/>
            <w:lang w:eastAsia="ko-KR"/>
          </w:rPr>
          <w:t xml:space="preserve"> simulated social networks. As such, t</w:t>
        </w:r>
      </w:ins>
      <w:ins w:id="572" w:author="Joshua Goh" w:date="2020-03-05T15:24:00Z">
        <w:r w:rsidR="007D21BF">
          <w:rPr>
            <w:rFonts w:eastAsia="BatangChe"/>
            <w:smallCaps w:val="0"/>
            <w:color w:val="000000"/>
            <w:kern w:val="0"/>
            <w:szCs w:val="18"/>
            <w:lang w:eastAsia="ko-KR"/>
          </w:rPr>
          <w:t xml:space="preserve">he goal is to </w:t>
        </w:r>
      </w:ins>
      <w:ins w:id="573" w:author="Joshua Goh" w:date="2020-03-05T15:28:00Z">
        <w:r w:rsidR="007D21BF">
          <w:rPr>
            <w:rFonts w:eastAsia="BatangChe"/>
            <w:smallCaps w:val="0"/>
            <w:color w:val="000000"/>
            <w:kern w:val="0"/>
            <w:szCs w:val="18"/>
            <w:lang w:eastAsia="ko-KR"/>
          </w:rPr>
          <w:t>determine if</w:t>
        </w:r>
      </w:ins>
      <w:ins w:id="574" w:author="Joshua Goh" w:date="2020-03-05T15:21:00Z">
        <w:r w:rsidR="00925520">
          <w:rPr>
            <w:rFonts w:eastAsia="BatangChe"/>
            <w:smallCaps w:val="0"/>
            <w:color w:val="000000"/>
            <w:kern w:val="0"/>
            <w:szCs w:val="18"/>
            <w:lang w:eastAsia="ko-KR"/>
          </w:rPr>
          <w:t xml:space="preserve"> ToMnet+ </w:t>
        </w:r>
      </w:ins>
      <w:ins w:id="575" w:author="Joshua Goh" w:date="2020-03-05T16:46:00Z">
        <w:r w:rsidR="00AC4541">
          <w:rPr>
            <w:rFonts w:eastAsia="BatangChe"/>
            <w:smallCaps w:val="0"/>
            <w:color w:val="000000"/>
            <w:kern w:val="0"/>
            <w:szCs w:val="18"/>
            <w:lang w:eastAsia="ko-KR"/>
          </w:rPr>
          <w:t>judgment o</w:t>
        </w:r>
      </w:ins>
      <w:ins w:id="576" w:author="Joshua Goh" w:date="2020-03-05T16:47:00Z">
        <w:r w:rsidR="00AC4541">
          <w:rPr>
            <w:rFonts w:eastAsia="BatangChe"/>
            <w:smallCaps w:val="0"/>
            <w:color w:val="000000"/>
            <w:kern w:val="0"/>
            <w:szCs w:val="18"/>
            <w:lang w:eastAsia="ko-KR"/>
          </w:rPr>
          <w:t>f</w:t>
        </w:r>
      </w:ins>
      <w:ins w:id="577" w:author="Joshua Goh" w:date="2020-03-05T15:14:00Z">
        <w:r w:rsidR="009A5FF8">
          <w:rPr>
            <w:rFonts w:eastAsia="BatangChe"/>
            <w:smallCaps w:val="0"/>
            <w:color w:val="000000"/>
            <w:kern w:val="0"/>
            <w:szCs w:val="18"/>
            <w:lang w:eastAsia="ko-KR"/>
          </w:rPr>
          <w:t xml:space="preserve"> </w:t>
        </w:r>
      </w:ins>
      <w:ins w:id="578" w:author="Joshua Goh" w:date="2020-03-05T15:22:00Z">
        <w:r w:rsidR="00925520">
          <w:rPr>
            <w:rFonts w:eastAsia="BatangChe"/>
            <w:smallCaps w:val="0"/>
            <w:color w:val="000000"/>
            <w:kern w:val="0"/>
            <w:szCs w:val="18"/>
            <w:lang w:eastAsia="ko-KR"/>
          </w:rPr>
          <w:t xml:space="preserve">agent-target social </w:t>
        </w:r>
      </w:ins>
      <w:ins w:id="579" w:author="Joshua Goh" w:date="2020-03-05T15:31:00Z">
        <w:r w:rsidR="00857438">
          <w:rPr>
            <w:rFonts w:eastAsia="BatangChe"/>
            <w:smallCaps w:val="0"/>
            <w:color w:val="000000"/>
            <w:kern w:val="0"/>
            <w:szCs w:val="18"/>
            <w:lang w:eastAsia="ko-KR"/>
          </w:rPr>
          <w:t xml:space="preserve">interaction </w:t>
        </w:r>
      </w:ins>
      <w:ins w:id="580" w:author="Joshua Goh" w:date="2020-03-05T15:30:00Z">
        <w:r w:rsidR="008037AD">
          <w:rPr>
            <w:rFonts w:eastAsia="BatangChe"/>
            <w:smallCaps w:val="0"/>
            <w:color w:val="000000"/>
            <w:kern w:val="0"/>
            <w:szCs w:val="18"/>
            <w:lang w:eastAsia="ko-KR"/>
          </w:rPr>
          <w:t>preferences</w:t>
        </w:r>
      </w:ins>
      <w:ins w:id="581" w:author="Joshua Goh" w:date="2020-03-05T15:25:00Z">
        <w:r w:rsidR="007D21BF">
          <w:rPr>
            <w:rFonts w:eastAsia="BatangChe"/>
            <w:smallCaps w:val="0"/>
            <w:color w:val="000000"/>
            <w:kern w:val="0"/>
            <w:szCs w:val="18"/>
            <w:lang w:eastAsia="ko-KR"/>
          </w:rPr>
          <w:t xml:space="preserve"> </w:t>
        </w:r>
      </w:ins>
      <w:ins w:id="582" w:author="Joshua Goh" w:date="2020-03-05T15:41:00Z">
        <w:r w:rsidR="00DB0859">
          <w:rPr>
            <w:rFonts w:eastAsia="BatangChe"/>
            <w:smallCaps w:val="0"/>
            <w:color w:val="000000"/>
            <w:kern w:val="0"/>
            <w:szCs w:val="18"/>
            <w:lang w:eastAsia="ko-KR"/>
          </w:rPr>
          <w:t>during</w:t>
        </w:r>
      </w:ins>
      <w:ins w:id="583" w:author="Joshua Goh" w:date="2020-03-05T15:25:00Z">
        <w:r w:rsidR="007D21BF">
          <w:rPr>
            <w:rFonts w:eastAsia="BatangChe"/>
            <w:smallCaps w:val="0"/>
            <w:color w:val="000000"/>
            <w:kern w:val="0"/>
            <w:szCs w:val="18"/>
            <w:lang w:eastAsia="ko-KR"/>
          </w:rPr>
          <w:t xml:space="preserve"> test</w:t>
        </w:r>
      </w:ins>
      <w:ins w:id="584" w:author="Joshua Goh" w:date="2020-03-05T15:32:00Z">
        <w:r w:rsidR="00872EFF">
          <w:rPr>
            <w:rFonts w:eastAsia="BatangChe"/>
            <w:smallCaps w:val="0"/>
            <w:color w:val="000000"/>
            <w:kern w:val="0"/>
            <w:szCs w:val="18"/>
            <w:lang w:eastAsia="ko-KR"/>
          </w:rPr>
          <w:t xml:space="preserve"> </w:t>
        </w:r>
      </w:ins>
      <w:ins w:id="585" w:author="Joshua Goh" w:date="2020-03-05T16:47:00Z">
        <w:r w:rsidR="00DC76A6">
          <w:rPr>
            <w:rFonts w:eastAsia="BatangChe"/>
            <w:smallCaps w:val="0"/>
            <w:color w:val="000000"/>
            <w:kern w:val="0"/>
            <w:szCs w:val="18"/>
            <w:lang w:eastAsia="ko-KR"/>
          </w:rPr>
          <w:t>has</w:t>
        </w:r>
      </w:ins>
      <w:ins w:id="586" w:author="Joshua Goh" w:date="2020-03-05T16:46:00Z">
        <w:r w:rsidR="00D349AB">
          <w:rPr>
            <w:rFonts w:eastAsia="BatangChe"/>
            <w:smallCaps w:val="0"/>
            <w:color w:val="000000"/>
            <w:kern w:val="0"/>
            <w:szCs w:val="18"/>
            <w:lang w:eastAsia="ko-KR"/>
          </w:rPr>
          <w:t xml:space="preserve"> a</w:t>
        </w:r>
      </w:ins>
      <w:ins w:id="587" w:author="Joshua Goh" w:date="2020-03-05T15:31:00Z">
        <w:r w:rsidR="00872EFF">
          <w:rPr>
            <w:rFonts w:eastAsia="BatangChe"/>
            <w:smallCaps w:val="0"/>
            <w:color w:val="000000"/>
            <w:kern w:val="0"/>
            <w:szCs w:val="18"/>
            <w:lang w:eastAsia="ko-KR"/>
          </w:rPr>
          <w:t xml:space="preserve"> similar rank order </w:t>
        </w:r>
      </w:ins>
      <w:ins w:id="588" w:author="Joshua Goh" w:date="2020-03-05T16:46:00Z">
        <w:r w:rsidR="00D349AB">
          <w:rPr>
            <w:rFonts w:eastAsia="BatangChe"/>
            <w:smallCaps w:val="0"/>
            <w:color w:val="000000"/>
            <w:kern w:val="0"/>
            <w:szCs w:val="18"/>
            <w:lang w:eastAsia="ko-KR"/>
          </w:rPr>
          <w:t>as</w:t>
        </w:r>
      </w:ins>
      <w:ins w:id="589" w:author="Joshua Goh" w:date="2020-03-05T15:31:00Z">
        <w:r w:rsidR="008037AD">
          <w:rPr>
            <w:rFonts w:eastAsia="BatangChe"/>
            <w:smallCaps w:val="0"/>
            <w:color w:val="000000"/>
            <w:kern w:val="0"/>
            <w:szCs w:val="18"/>
            <w:lang w:eastAsia="ko-KR"/>
          </w:rPr>
          <w:t xml:space="preserve"> the social support weights</w:t>
        </w:r>
      </w:ins>
      <w:ins w:id="590" w:author="Joshua Goh" w:date="2020-03-05T15:15:00Z">
        <w:r w:rsidR="009A5FF8">
          <w:rPr>
            <w:rFonts w:eastAsia="BatangChe"/>
            <w:smallCaps w:val="0"/>
            <w:color w:val="000000"/>
            <w:kern w:val="0"/>
            <w:szCs w:val="18"/>
            <w:lang w:eastAsia="ko-KR"/>
          </w:rPr>
          <w:t>.</w:t>
        </w:r>
      </w:ins>
      <w:ins w:id="591" w:author="Joshua Goh" w:date="2020-03-05T15:22:00Z">
        <w:r w:rsidR="00925520">
          <w:rPr>
            <w:rFonts w:eastAsia="BatangChe"/>
            <w:smallCaps w:val="0"/>
            <w:color w:val="000000"/>
            <w:kern w:val="0"/>
            <w:szCs w:val="18"/>
            <w:lang w:eastAsia="ko-KR"/>
          </w:rPr>
          <w:t xml:space="preserve"> </w:t>
        </w:r>
      </w:ins>
    </w:p>
    <w:p w14:paraId="0ECC450E" w14:textId="7F1371A5" w:rsidR="00D54F7C" w:rsidRDefault="0098246D">
      <w:pPr>
        <w:pStyle w:val="Heading1"/>
        <w:numPr>
          <w:ilvl w:val="0"/>
          <w:numId w:val="0"/>
        </w:numPr>
        <w:ind w:firstLine="204"/>
        <w:contextualSpacing/>
        <w:jc w:val="both"/>
        <w:rPr>
          <w:ins w:id="592" w:author="Joshua Goh" w:date="2020-02-29T01:26:00Z"/>
          <w:rFonts w:eastAsia="BatangChe"/>
          <w:smallCaps w:val="0"/>
          <w:color w:val="000000"/>
          <w:kern w:val="0"/>
          <w:szCs w:val="18"/>
          <w:lang w:eastAsia="ko-KR"/>
        </w:rPr>
      </w:pPr>
      <w:ins w:id="593" w:author="Joshua Goh" w:date="2020-03-05T15:53:00Z">
        <w:r>
          <w:rPr>
            <w:rFonts w:eastAsia="BatangChe"/>
            <w:smallCaps w:val="0"/>
            <w:color w:val="000000"/>
            <w:kern w:val="0"/>
            <w:szCs w:val="18"/>
            <w:lang w:eastAsia="ko-KR"/>
          </w:rPr>
          <w:t>In the following</w:t>
        </w:r>
      </w:ins>
      <w:ins w:id="594" w:author="Joshua Goh" w:date="2020-03-05T16:05:00Z">
        <w:r w:rsidR="00FC5EC2">
          <w:rPr>
            <w:rFonts w:eastAsia="BatangChe"/>
            <w:smallCaps w:val="0"/>
            <w:color w:val="000000"/>
            <w:kern w:val="0"/>
            <w:szCs w:val="18"/>
            <w:lang w:eastAsia="ko-KR"/>
          </w:rPr>
          <w:t>,</w:t>
        </w:r>
      </w:ins>
      <w:ins w:id="595" w:author="Joshua Goh" w:date="2020-03-05T15:53:00Z">
        <w:r>
          <w:rPr>
            <w:rFonts w:eastAsia="BatangChe"/>
            <w:smallCaps w:val="0"/>
            <w:color w:val="000000"/>
            <w:kern w:val="0"/>
            <w:szCs w:val="18"/>
            <w:lang w:eastAsia="ko-KR"/>
          </w:rPr>
          <w:t xml:space="preserve"> </w:t>
        </w:r>
      </w:ins>
      <w:ins w:id="596" w:author="Joshua Goh" w:date="2020-03-05T16:05:00Z">
        <w:r w:rsidR="00FC5EC2">
          <w:rPr>
            <w:rFonts w:eastAsia="BatangChe"/>
            <w:smallCaps w:val="0"/>
            <w:color w:val="000000"/>
            <w:kern w:val="0"/>
            <w:szCs w:val="18"/>
            <w:lang w:eastAsia="ko-KR"/>
          </w:rPr>
          <w:t>Section II</w:t>
        </w:r>
      </w:ins>
      <w:ins w:id="597" w:author="Joshua Goh" w:date="2020-02-29T01:14:00Z">
        <w:r w:rsidR="0008722B">
          <w:rPr>
            <w:rFonts w:eastAsia="BatangChe"/>
            <w:smallCaps w:val="0"/>
            <w:color w:val="000000"/>
            <w:kern w:val="0"/>
            <w:szCs w:val="18"/>
            <w:lang w:eastAsia="ko-KR"/>
          </w:rPr>
          <w:t xml:space="preserve"> </w:t>
        </w:r>
      </w:ins>
      <w:ins w:id="598" w:author="Joshua Goh" w:date="2020-03-05T16:02:00Z">
        <w:r>
          <w:rPr>
            <w:rFonts w:eastAsia="BatangChe"/>
            <w:smallCaps w:val="0"/>
            <w:color w:val="000000"/>
            <w:kern w:val="0"/>
            <w:szCs w:val="18"/>
            <w:lang w:eastAsia="ko-KR"/>
          </w:rPr>
          <w:t>expand</w:t>
        </w:r>
      </w:ins>
      <w:ins w:id="599" w:author="Joshua Goh" w:date="2020-03-05T16:05:00Z">
        <w:r w:rsidR="00FC5EC2">
          <w:rPr>
            <w:rFonts w:eastAsia="BatangChe"/>
            <w:smallCaps w:val="0"/>
            <w:color w:val="000000"/>
            <w:kern w:val="0"/>
            <w:szCs w:val="18"/>
            <w:lang w:eastAsia="ko-KR"/>
          </w:rPr>
          <w:t>s</w:t>
        </w:r>
      </w:ins>
      <w:ins w:id="600" w:author="Joshua Goh" w:date="2020-03-05T16:02:00Z">
        <w:r>
          <w:rPr>
            <w:rFonts w:eastAsia="BatangChe"/>
            <w:smallCaps w:val="0"/>
            <w:color w:val="000000"/>
            <w:kern w:val="0"/>
            <w:szCs w:val="18"/>
            <w:lang w:eastAsia="ko-KR"/>
          </w:rPr>
          <w:t xml:space="preserve"> on</w:t>
        </w:r>
      </w:ins>
      <w:ins w:id="601" w:author="Joshua Goh" w:date="2020-02-29T01:14:00Z">
        <w:r w:rsidR="0008722B">
          <w:rPr>
            <w:rFonts w:eastAsia="BatangChe"/>
            <w:smallCaps w:val="0"/>
            <w:color w:val="000000"/>
            <w:kern w:val="0"/>
            <w:szCs w:val="18"/>
            <w:lang w:eastAsia="ko-KR"/>
          </w:rPr>
          <w:t xml:space="preserve"> </w:t>
        </w:r>
      </w:ins>
      <w:ins w:id="602" w:author="Joshua Goh" w:date="2020-03-05T16:02:00Z">
        <w:r>
          <w:rPr>
            <w:rFonts w:eastAsia="BatangChe"/>
            <w:smallCaps w:val="0"/>
            <w:color w:val="000000"/>
            <w:kern w:val="0"/>
            <w:szCs w:val="18"/>
            <w:lang w:eastAsia="ko-KR"/>
          </w:rPr>
          <w:t>the notion of</w:t>
        </w:r>
      </w:ins>
      <w:ins w:id="603" w:author="Joshua Goh" w:date="2020-03-05T15:59:00Z">
        <w:r>
          <w:rPr>
            <w:rFonts w:eastAsia="BatangChe"/>
            <w:smallCaps w:val="0"/>
            <w:color w:val="000000"/>
            <w:kern w:val="0"/>
            <w:szCs w:val="18"/>
            <w:lang w:eastAsia="ko-KR"/>
          </w:rPr>
          <w:t xml:space="preserve"> </w:t>
        </w:r>
      </w:ins>
      <w:ins w:id="604" w:author="Joshua Goh" w:date="2020-03-05T15:58:00Z">
        <w:r>
          <w:rPr>
            <w:rFonts w:eastAsia="BatangChe"/>
            <w:smallCaps w:val="0"/>
            <w:color w:val="000000"/>
            <w:kern w:val="0"/>
            <w:szCs w:val="18"/>
            <w:lang w:eastAsia="ko-KR"/>
          </w:rPr>
          <w:t>social support</w:t>
        </w:r>
      </w:ins>
      <w:ins w:id="605" w:author="Joshua Goh" w:date="2020-02-29T01:15:00Z">
        <w:r w:rsidR="0008722B">
          <w:rPr>
            <w:rFonts w:eastAsia="BatangChe"/>
            <w:smallCaps w:val="0"/>
            <w:color w:val="000000"/>
            <w:kern w:val="0"/>
            <w:szCs w:val="18"/>
            <w:lang w:eastAsia="ko-KR"/>
          </w:rPr>
          <w:t xml:space="preserve"> </w:t>
        </w:r>
      </w:ins>
      <w:ins w:id="606" w:author="Joshua Goh" w:date="2020-03-05T15:59:00Z">
        <w:r>
          <w:rPr>
            <w:rFonts w:eastAsia="BatangChe"/>
            <w:smallCaps w:val="0"/>
            <w:color w:val="000000"/>
            <w:kern w:val="0"/>
            <w:szCs w:val="18"/>
            <w:lang w:eastAsia="ko-KR"/>
          </w:rPr>
          <w:t xml:space="preserve">and </w:t>
        </w:r>
      </w:ins>
      <w:ins w:id="607" w:author="Joshua Goh" w:date="2020-03-05T16:01:00Z">
        <w:r>
          <w:rPr>
            <w:rFonts w:eastAsia="BatangChe"/>
            <w:smallCaps w:val="0"/>
            <w:color w:val="000000"/>
            <w:kern w:val="0"/>
            <w:szCs w:val="18"/>
            <w:lang w:eastAsia="ko-KR"/>
          </w:rPr>
          <w:t>its influence on human social interaction</w:t>
        </w:r>
      </w:ins>
      <w:ins w:id="608" w:author="Joshua Goh" w:date="2020-03-05T16:24:00Z">
        <w:r w:rsidR="00892668">
          <w:rPr>
            <w:rFonts w:eastAsia="BatangChe"/>
            <w:smallCaps w:val="0"/>
            <w:color w:val="000000"/>
            <w:kern w:val="0"/>
            <w:szCs w:val="18"/>
            <w:lang w:eastAsia="ko-KR"/>
          </w:rPr>
          <w:t xml:space="preserve"> as well as </w:t>
        </w:r>
      </w:ins>
      <w:ins w:id="609" w:author="Joshua Goh" w:date="2020-03-05T16:03:00Z">
        <w:r w:rsidR="00FC5EC2">
          <w:rPr>
            <w:rFonts w:eastAsia="BatangChe"/>
            <w:smallCaps w:val="0"/>
            <w:color w:val="000000"/>
            <w:kern w:val="0"/>
            <w:szCs w:val="18"/>
            <w:lang w:eastAsia="ko-KR"/>
          </w:rPr>
          <w:t>consider</w:t>
        </w:r>
      </w:ins>
      <w:ins w:id="610" w:author="Joshua Goh" w:date="2020-03-05T16:24:00Z">
        <w:r w:rsidR="00892668">
          <w:rPr>
            <w:rFonts w:eastAsia="BatangChe"/>
            <w:smallCaps w:val="0"/>
            <w:color w:val="000000"/>
            <w:kern w:val="0"/>
            <w:szCs w:val="18"/>
            <w:lang w:eastAsia="ko-KR"/>
          </w:rPr>
          <w:t>s</w:t>
        </w:r>
      </w:ins>
      <w:ins w:id="611" w:author="Joshua Goh" w:date="2020-03-05T16:03:00Z">
        <w:r w:rsidR="00FC5EC2">
          <w:rPr>
            <w:rFonts w:eastAsia="BatangChe"/>
            <w:smallCaps w:val="0"/>
            <w:color w:val="000000"/>
            <w:kern w:val="0"/>
            <w:szCs w:val="18"/>
            <w:lang w:eastAsia="ko-KR"/>
          </w:rPr>
          <w:t xml:space="preserve"> </w:t>
        </w:r>
      </w:ins>
      <w:ins w:id="612" w:author="Joshua Goh" w:date="2020-03-05T16:24:00Z">
        <w:r w:rsidR="00892668">
          <w:rPr>
            <w:rFonts w:eastAsia="BatangChe"/>
            <w:smallCaps w:val="0"/>
            <w:color w:val="000000"/>
            <w:kern w:val="0"/>
            <w:szCs w:val="18"/>
            <w:lang w:eastAsia="ko-KR"/>
          </w:rPr>
          <w:t>relevant findings on</w:t>
        </w:r>
      </w:ins>
      <w:ins w:id="613" w:author="Joshua Goh" w:date="2020-03-05T16:02:00Z">
        <w:r>
          <w:rPr>
            <w:rFonts w:eastAsia="BatangChe"/>
            <w:smallCaps w:val="0"/>
            <w:color w:val="000000"/>
            <w:kern w:val="0"/>
            <w:szCs w:val="18"/>
            <w:lang w:eastAsia="ko-KR"/>
          </w:rPr>
          <w:t xml:space="preserve"> machine learning </w:t>
        </w:r>
      </w:ins>
      <w:ins w:id="614" w:author="Joshua Goh" w:date="2020-03-05T16:48:00Z">
        <w:r w:rsidR="00F964D7">
          <w:rPr>
            <w:rFonts w:eastAsia="BatangChe"/>
            <w:smallCaps w:val="0"/>
            <w:color w:val="000000"/>
            <w:kern w:val="0"/>
            <w:szCs w:val="18"/>
            <w:lang w:eastAsia="ko-KR"/>
          </w:rPr>
          <w:t>of human social preferences</w:t>
        </w:r>
      </w:ins>
      <w:ins w:id="615" w:author="Joshua Goh" w:date="2020-02-29T01:16:00Z">
        <w:r w:rsidR="0008722B">
          <w:rPr>
            <w:rFonts w:eastAsia="BatangChe"/>
            <w:smallCaps w:val="0"/>
            <w:color w:val="000000"/>
            <w:kern w:val="0"/>
            <w:szCs w:val="18"/>
            <w:lang w:eastAsia="ko-KR"/>
          </w:rPr>
          <w:t>.</w:t>
        </w:r>
      </w:ins>
      <w:ins w:id="616" w:author="Joshua Goh" w:date="2020-02-29T01:17:00Z">
        <w:r w:rsidR="0092519D">
          <w:rPr>
            <w:rFonts w:eastAsia="BatangChe"/>
            <w:smallCaps w:val="0"/>
            <w:color w:val="000000"/>
            <w:kern w:val="0"/>
            <w:szCs w:val="18"/>
            <w:lang w:eastAsia="ko-KR"/>
          </w:rPr>
          <w:t xml:space="preserve"> </w:t>
        </w:r>
      </w:ins>
      <w:ins w:id="617" w:author="Joshua Goh" w:date="2020-03-05T16:05:00Z">
        <w:r w:rsidR="00FC5EC2">
          <w:rPr>
            <w:rFonts w:eastAsia="BatangChe"/>
            <w:smallCaps w:val="0"/>
            <w:color w:val="000000"/>
            <w:kern w:val="0"/>
            <w:szCs w:val="18"/>
            <w:lang w:eastAsia="ko-KR"/>
          </w:rPr>
          <w:t>Section III</w:t>
        </w:r>
      </w:ins>
      <w:ins w:id="618" w:author="Joshua Goh" w:date="2020-02-29T01:17:00Z">
        <w:r w:rsidR="0092519D">
          <w:rPr>
            <w:rFonts w:eastAsia="BatangChe"/>
            <w:smallCaps w:val="0"/>
            <w:color w:val="000000"/>
            <w:kern w:val="0"/>
            <w:szCs w:val="18"/>
            <w:lang w:eastAsia="ko-KR"/>
          </w:rPr>
          <w:t xml:space="preserve"> </w:t>
        </w:r>
      </w:ins>
      <w:ins w:id="619" w:author="Joshua Goh" w:date="2020-03-05T16:22:00Z">
        <w:r w:rsidR="001826DE">
          <w:rPr>
            <w:rFonts w:eastAsia="BatangChe"/>
            <w:smallCaps w:val="0"/>
            <w:color w:val="000000"/>
            <w:kern w:val="0"/>
            <w:szCs w:val="18"/>
            <w:lang w:eastAsia="ko-KR"/>
          </w:rPr>
          <w:t>covers</w:t>
        </w:r>
      </w:ins>
      <w:ins w:id="620" w:author="Joshua Goh" w:date="2020-03-05T16:10:00Z">
        <w:r w:rsidR="00395DF8">
          <w:rPr>
            <w:rFonts w:eastAsia="BatangChe"/>
            <w:smallCaps w:val="0"/>
            <w:color w:val="000000"/>
            <w:kern w:val="0"/>
            <w:szCs w:val="18"/>
            <w:lang w:eastAsia="ko-KR"/>
          </w:rPr>
          <w:t xml:space="preserve"> </w:t>
        </w:r>
      </w:ins>
      <w:ins w:id="621" w:author="Joshua Goh" w:date="2020-03-05T16:13:00Z">
        <w:r w:rsidR="00395DF8">
          <w:rPr>
            <w:rFonts w:eastAsia="BatangChe"/>
            <w:smallCaps w:val="0"/>
            <w:color w:val="000000"/>
            <w:kern w:val="0"/>
            <w:szCs w:val="18"/>
            <w:lang w:eastAsia="ko-KR"/>
          </w:rPr>
          <w:t xml:space="preserve">our </w:t>
        </w:r>
      </w:ins>
      <w:ins w:id="622" w:author="Joshua Goh" w:date="2020-03-05T16:24:00Z">
        <w:r w:rsidR="00892668">
          <w:rPr>
            <w:rFonts w:eastAsia="BatangChe"/>
            <w:smallCaps w:val="0"/>
            <w:color w:val="000000"/>
            <w:kern w:val="0"/>
            <w:szCs w:val="18"/>
            <w:lang w:eastAsia="ko-KR"/>
          </w:rPr>
          <w:t>methodology</w:t>
        </w:r>
      </w:ins>
      <w:ins w:id="623" w:author="Joshua Goh" w:date="2020-03-05T16:25:00Z">
        <w:r w:rsidR="00892668">
          <w:rPr>
            <w:rFonts w:eastAsia="BatangChe"/>
            <w:smallCaps w:val="0"/>
            <w:color w:val="000000"/>
            <w:kern w:val="0"/>
            <w:szCs w:val="18"/>
            <w:lang w:eastAsia="ko-KR"/>
          </w:rPr>
          <w:t xml:space="preserve"> regarding</w:t>
        </w:r>
      </w:ins>
      <w:ins w:id="624" w:author="Joshua Goh" w:date="2020-03-05T16:13:00Z">
        <w:r w:rsidR="00395DF8">
          <w:rPr>
            <w:rFonts w:eastAsia="BatangChe"/>
            <w:smallCaps w:val="0"/>
            <w:color w:val="000000"/>
            <w:kern w:val="0"/>
            <w:szCs w:val="18"/>
            <w:lang w:eastAsia="ko-KR"/>
          </w:rPr>
          <w:t xml:space="preserve"> the</w:t>
        </w:r>
      </w:ins>
      <w:ins w:id="625" w:author="Joshua Goh" w:date="2020-03-05T16:10:00Z">
        <w:r w:rsidR="00395DF8">
          <w:rPr>
            <w:rFonts w:eastAsia="BatangChe"/>
            <w:smallCaps w:val="0"/>
            <w:color w:val="000000"/>
            <w:kern w:val="0"/>
            <w:szCs w:val="18"/>
            <w:lang w:eastAsia="ko-KR"/>
          </w:rPr>
          <w:t xml:space="preserve"> SSQ</w:t>
        </w:r>
      </w:ins>
      <w:ins w:id="626" w:author="Joshua Goh" w:date="2020-03-05T16:25:00Z">
        <w:r w:rsidR="00892668">
          <w:rPr>
            <w:rFonts w:eastAsia="BatangChe"/>
            <w:smallCaps w:val="0"/>
            <w:color w:val="000000"/>
            <w:kern w:val="0"/>
            <w:szCs w:val="18"/>
            <w:lang w:eastAsia="ko-KR"/>
          </w:rPr>
          <w:t>,</w:t>
        </w:r>
      </w:ins>
      <w:ins w:id="627" w:author="Joshua Goh" w:date="2020-03-05T16:13:00Z">
        <w:r w:rsidR="00395DF8">
          <w:rPr>
            <w:rFonts w:eastAsia="BatangChe"/>
            <w:smallCaps w:val="0"/>
            <w:color w:val="000000"/>
            <w:kern w:val="0"/>
            <w:szCs w:val="18"/>
            <w:lang w:eastAsia="ko-KR"/>
          </w:rPr>
          <w:t xml:space="preserve"> </w:t>
        </w:r>
      </w:ins>
      <w:ins w:id="628" w:author="Joshua Goh" w:date="2020-03-05T16:25:00Z">
        <w:r w:rsidR="00892668">
          <w:rPr>
            <w:rFonts w:eastAsia="BatangChe"/>
            <w:smallCaps w:val="0"/>
            <w:color w:val="000000"/>
            <w:kern w:val="0"/>
            <w:szCs w:val="18"/>
            <w:lang w:eastAsia="ko-KR"/>
          </w:rPr>
          <w:t>simulation</w:t>
        </w:r>
      </w:ins>
      <w:ins w:id="629" w:author="Joshua Goh" w:date="2020-03-05T16:48:00Z">
        <w:r w:rsidR="00ED7608">
          <w:rPr>
            <w:rFonts w:eastAsia="BatangChe"/>
            <w:smallCaps w:val="0"/>
            <w:color w:val="000000"/>
            <w:kern w:val="0"/>
            <w:szCs w:val="18"/>
            <w:lang w:eastAsia="ko-KR"/>
          </w:rPr>
          <w:t xml:space="preserve"> generation</w:t>
        </w:r>
      </w:ins>
      <w:ins w:id="630" w:author="Joshua Goh" w:date="2020-03-05T16:15:00Z">
        <w:r w:rsidR="001826DE">
          <w:rPr>
            <w:rFonts w:eastAsia="BatangChe"/>
            <w:smallCaps w:val="0"/>
            <w:color w:val="000000"/>
            <w:kern w:val="0"/>
            <w:szCs w:val="18"/>
            <w:lang w:eastAsia="ko-KR"/>
          </w:rPr>
          <w:t xml:space="preserve">, </w:t>
        </w:r>
      </w:ins>
      <w:ins w:id="631" w:author="Joshua Goh" w:date="2020-03-05T16:29:00Z">
        <w:r w:rsidR="006F7D76">
          <w:rPr>
            <w:rFonts w:eastAsia="BatangChe"/>
            <w:smallCaps w:val="0"/>
            <w:color w:val="000000"/>
            <w:kern w:val="0"/>
            <w:szCs w:val="18"/>
            <w:lang w:eastAsia="ko-KR"/>
          </w:rPr>
          <w:t xml:space="preserve">additional </w:t>
        </w:r>
      </w:ins>
      <w:ins w:id="632" w:author="Joshua Goh" w:date="2020-03-05T16:30:00Z">
        <w:r w:rsidR="006F7D76">
          <w:rPr>
            <w:rFonts w:eastAsia="BatangChe"/>
            <w:smallCaps w:val="0"/>
            <w:color w:val="000000"/>
            <w:kern w:val="0"/>
            <w:szCs w:val="18"/>
            <w:lang w:eastAsia="ko-KR"/>
          </w:rPr>
          <w:t xml:space="preserve">real </w:t>
        </w:r>
      </w:ins>
      <w:ins w:id="633" w:author="Joshua Goh" w:date="2020-03-05T16:14:00Z">
        <w:r w:rsidR="001826DE">
          <w:rPr>
            <w:rFonts w:eastAsia="BatangChe"/>
            <w:smallCaps w:val="0"/>
            <w:color w:val="000000"/>
            <w:kern w:val="0"/>
            <w:szCs w:val="18"/>
            <w:lang w:eastAsia="ko-KR"/>
          </w:rPr>
          <w:t xml:space="preserve">human </w:t>
        </w:r>
      </w:ins>
      <w:ins w:id="634" w:author="Joshua Goh" w:date="2020-03-05T16:30:00Z">
        <w:r w:rsidR="006F7D76">
          <w:rPr>
            <w:rFonts w:eastAsia="BatangChe"/>
            <w:smallCaps w:val="0"/>
            <w:color w:val="000000"/>
            <w:kern w:val="0"/>
            <w:szCs w:val="18"/>
            <w:lang w:eastAsia="ko-KR"/>
          </w:rPr>
          <w:t xml:space="preserve">social interaction </w:t>
        </w:r>
      </w:ins>
      <w:ins w:id="635" w:author="Joshua Goh" w:date="2020-03-05T16:14:00Z">
        <w:r w:rsidR="001826DE">
          <w:rPr>
            <w:rFonts w:eastAsia="BatangChe"/>
            <w:smallCaps w:val="0"/>
            <w:color w:val="000000"/>
            <w:kern w:val="0"/>
            <w:szCs w:val="18"/>
            <w:lang w:eastAsia="ko-KR"/>
          </w:rPr>
          <w:t>data acquisition</w:t>
        </w:r>
      </w:ins>
      <w:ins w:id="636" w:author="Joshua Goh" w:date="2020-03-05T16:31:00Z">
        <w:r w:rsidR="007C3F25">
          <w:rPr>
            <w:rFonts w:eastAsia="BatangChe"/>
            <w:smallCaps w:val="0"/>
            <w:color w:val="000000"/>
            <w:kern w:val="0"/>
            <w:szCs w:val="18"/>
            <w:lang w:eastAsia="ko-KR"/>
          </w:rPr>
          <w:t xml:space="preserve"> for ecological validation</w:t>
        </w:r>
      </w:ins>
      <w:ins w:id="637" w:author="Joshua Goh" w:date="2020-03-05T16:15:00Z">
        <w:r w:rsidR="001826DE">
          <w:rPr>
            <w:rFonts w:eastAsia="BatangChe"/>
            <w:smallCaps w:val="0"/>
            <w:color w:val="000000"/>
            <w:kern w:val="0"/>
            <w:szCs w:val="18"/>
            <w:lang w:eastAsia="ko-KR"/>
          </w:rPr>
          <w:t xml:space="preserve">, </w:t>
        </w:r>
      </w:ins>
      <w:ins w:id="638" w:author="Joshua Goh" w:date="2020-03-05T16:25:00Z">
        <w:r w:rsidR="00892668">
          <w:rPr>
            <w:rFonts w:eastAsia="BatangChe"/>
            <w:smallCaps w:val="0"/>
            <w:color w:val="000000"/>
            <w:kern w:val="0"/>
            <w:szCs w:val="18"/>
            <w:lang w:eastAsia="ko-KR"/>
          </w:rPr>
          <w:t>and ToMnet+</w:t>
        </w:r>
      </w:ins>
      <w:ins w:id="639" w:author="Joshua Goh" w:date="2020-03-05T16:15:00Z">
        <w:r w:rsidR="001826DE">
          <w:rPr>
            <w:rFonts w:eastAsia="BatangChe"/>
            <w:smallCaps w:val="0"/>
            <w:color w:val="000000"/>
            <w:kern w:val="0"/>
            <w:szCs w:val="18"/>
            <w:lang w:eastAsia="ko-KR"/>
          </w:rPr>
          <w:t xml:space="preserve"> architecture</w:t>
        </w:r>
      </w:ins>
      <w:ins w:id="640" w:author="Joshua Goh" w:date="2020-03-05T16:25:00Z">
        <w:r w:rsidR="00892668">
          <w:rPr>
            <w:rFonts w:eastAsia="BatangChe"/>
            <w:smallCaps w:val="0"/>
            <w:color w:val="000000"/>
            <w:kern w:val="0"/>
            <w:szCs w:val="18"/>
            <w:lang w:eastAsia="ko-KR"/>
          </w:rPr>
          <w:t xml:space="preserve"> and implementation.</w:t>
        </w:r>
      </w:ins>
      <w:ins w:id="641" w:author="Joshua Goh" w:date="2020-03-05T16:15:00Z">
        <w:r w:rsidR="001826DE">
          <w:rPr>
            <w:rFonts w:eastAsia="BatangChe"/>
            <w:smallCaps w:val="0"/>
            <w:color w:val="000000"/>
            <w:kern w:val="0"/>
            <w:szCs w:val="18"/>
            <w:lang w:eastAsia="ko-KR"/>
          </w:rPr>
          <w:t xml:space="preserve"> </w:t>
        </w:r>
      </w:ins>
      <w:ins w:id="642" w:author="Joshua Goh" w:date="2020-03-05T16:16:00Z">
        <w:r w:rsidR="001826DE">
          <w:rPr>
            <w:rFonts w:eastAsia="BatangChe"/>
            <w:smallCaps w:val="0"/>
            <w:color w:val="000000"/>
            <w:kern w:val="0"/>
            <w:szCs w:val="18"/>
            <w:lang w:eastAsia="ko-KR"/>
          </w:rPr>
          <w:t xml:space="preserve">Section IV </w:t>
        </w:r>
      </w:ins>
      <w:ins w:id="643" w:author="Joshua Goh" w:date="2020-03-05T16:31:00Z">
        <w:r w:rsidR="007C3F25">
          <w:rPr>
            <w:rFonts w:eastAsia="BatangChe"/>
            <w:smallCaps w:val="0"/>
            <w:color w:val="000000"/>
            <w:kern w:val="0"/>
            <w:szCs w:val="18"/>
            <w:lang w:eastAsia="ko-KR"/>
          </w:rPr>
          <w:t>reports</w:t>
        </w:r>
      </w:ins>
      <w:ins w:id="644" w:author="Joshua Goh" w:date="2020-03-05T16:27:00Z">
        <w:r w:rsidR="006F7D76">
          <w:rPr>
            <w:rFonts w:eastAsia="BatangChe"/>
            <w:smallCaps w:val="0"/>
            <w:color w:val="000000"/>
            <w:kern w:val="0"/>
            <w:szCs w:val="18"/>
            <w:lang w:eastAsia="ko-KR"/>
          </w:rPr>
          <w:t xml:space="preserve"> ToMnet+ performance results for the simulation data</w:t>
        </w:r>
      </w:ins>
      <w:ins w:id="645" w:author="Joshua Goh" w:date="2020-03-05T16:30:00Z">
        <w:r w:rsidR="006F7D76">
          <w:rPr>
            <w:rFonts w:eastAsia="BatangChe"/>
            <w:smallCaps w:val="0"/>
            <w:color w:val="000000"/>
            <w:kern w:val="0"/>
            <w:szCs w:val="18"/>
            <w:lang w:eastAsia="ko-KR"/>
          </w:rPr>
          <w:t xml:space="preserve"> as well as human data</w:t>
        </w:r>
      </w:ins>
      <w:ins w:id="646" w:author="Joshua Goh" w:date="2020-03-05T15:51:00Z">
        <w:r w:rsidR="00B82D78">
          <w:rPr>
            <w:rFonts w:eastAsia="BatangChe"/>
            <w:smallCaps w:val="0"/>
            <w:color w:val="000000"/>
            <w:kern w:val="0"/>
            <w:szCs w:val="18"/>
            <w:lang w:eastAsia="ko-KR"/>
          </w:rPr>
          <w:t xml:space="preserve">. </w:t>
        </w:r>
      </w:ins>
      <w:ins w:id="647" w:author="Joshua Goh" w:date="2020-03-05T16:29:00Z">
        <w:r w:rsidR="006F7D76">
          <w:rPr>
            <w:rFonts w:eastAsia="BatangChe"/>
            <w:smallCaps w:val="0"/>
            <w:color w:val="000000"/>
            <w:kern w:val="0"/>
            <w:szCs w:val="18"/>
            <w:lang w:eastAsia="ko-KR"/>
          </w:rPr>
          <w:t>Section V</w:t>
        </w:r>
      </w:ins>
      <w:ins w:id="648" w:author="Joshua Goh" w:date="2020-03-05T16:31:00Z">
        <w:r w:rsidR="007C3F25">
          <w:rPr>
            <w:rFonts w:eastAsia="BatangChe"/>
            <w:smallCaps w:val="0"/>
            <w:color w:val="000000"/>
            <w:kern w:val="0"/>
            <w:szCs w:val="18"/>
            <w:lang w:eastAsia="ko-KR"/>
          </w:rPr>
          <w:t xml:space="preserve"> di</w:t>
        </w:r>
      </w:ins>
      <w:ins w:id="649" w:author="Joshua Goh" w:date="2020-03-05T16:32:00Z">
        <w:r w:rsidR="007C3F25">
          <w:rPr>
            <w:rFonts w:eastAsia="BatangChe"/>
            <w:smallCaps w:val="0"/>
            <w:color w:val="000000"/>
            <w:kern w:val="0"/>
            <w:szCs w:val="18"/>
            <w:lang w:eastAsia="ko-KR"/>
          </w:rPr>
          <w:t>scuss</w:t>
        </w:r>
        <w:r w:rsidR="001E7232">
          <w:rPr>
            <w:rFonts w:eastAsia="BatangChe"/>
            <w:smallCaps w:val="0"/>
            <w:color w:val="000000"/>
            <w:kern w:val="0"/>
            <w:szCs w:val="18"/>
            <w:lang w:eastAsia="ko-KR"/>
          </w:rPr>
          <w:t>es</w:t>
        </w:r>
        <w:r w:rsidR="007C3F25">
          <w:rPr>
            <w:rFonts w:eastAsia="BatangChe"/>
            <w:smallCaps w:val="0"/>
            <w:color w:val="000000"/>
            <w:kern w:val="0"/>
            <w:szCs w:val="18"/>
            <w:lang w:eastAsia="ko-KR"/>
          </w:rPr>
          <w:t xml:space="preserve"> the findings and </w:t>
        </w:r>
        <w:r w:rsidR="00E91197">
          <w:rPr>
            <w:rFonts w:eastAsia="BatangChe"/>
            <w:smallCaps w:val="0"/>
            <w:color w:val="000000"/>
            <w:kern w:val="0"/>
            <w:szCs w:val="18"/>
            <w:lang w:eastAsia="ko-KR"/>
          </w:rPr>
          <w:t>conclusion</w:t>
        </w:r>
        <w:r w:rsidR="00AA3736">
          <w:rPr>
            <w:rFonts w:eastAsia="BatangChe"/>
            <w:smallCaps w:val="0"/>
            <w:color w:val="000000"/>
            <w:kern w:val="0"/>
            <w:szCs w:val="18"/>
            <w:lang w:eastAsia="ko-KR"/>
          </w:rPr>
          <w:t>.</w:t>
        </w:r>
      </w:ins>
    </w:p>
    <w:p w14:paraId="606EE8DA" w14:textId="4D81EBF3" w:rsidR="00D54F7C" w:rsidRPr="00D54F7C" w:rsidRDefault="00D54F7C">
      <w:pPr>
        <w:pStyle w:val="Heading1"/>
        <w:numPr>
          <w:ilvl w:val="0"/>
          <w:numId w:val="0"/>
        </w:numPr>
        <w:ind w:firstLine="204"/>
        <w:contextualSpacing/>
        <w:jc w:val="both"/>
        <w:rPr>
          <w:ins w:id="650" w:author="Joshua Goh" w:date="2020-02-21T14:33:00Z"/>
          <w:rFonts w:eastAsia="BatangChe"/>
          <w:lang w:eastAsia="ko-KR"/>
          <w:rPrChange w:id="651" w:author="Joshua Goh" w:date="2020-02-29T01:25:00Z">
            <w:rPr>
              <w:ins w:id="652" w:author="Joshua Goh" w:date="2020-02-21T14:33:00Z"/>
              <w:rFonts w:eastAsia="BatangChe"/>
              <w:smallCaps w:val="0"/>
              <w:color w:val="000000"/>
              <w:kern w:val="0"/>
              <w:szCs w:val="18"/>
              <w:lang w:eastAsia="ko-KR"/>
            </w:rPr>
          </w:rPrChange>
        </w:rPr>
      </w:pPr>
    </w:p>
    <w:p w14:paraId="049C1F8E" w14:textId="17BB8F31" w:rsidR="00185D33" w:rsidDel="00067D04" w:rsidRDefault="00CD4954">
      <w:pPr>
        <w:pStyle w:val="Heading1"/>
        <w:numPr>
          <w:ilvl w:val="0"/>
          <w:numId w:val="0"/>
        </w:numPr>
        <w:ind w:firstLine="204"/>
        <w:contextualSpacing/>
        <w:jc w:val="both"/>
        <w:rPr>
          <w:del w:id="653" w:author="Joshua Goh" w:date="2020-02-21T14:45:00Z"/>
          <w:szCs w:val="18"/>
        </w:rPr>
        <w:pPrChange w:id="654" w:author="Joshua Goh" w:date="2020-02-11T16:51:00Z">
          <w:pPr>
            <w:pStyle w:val="Heading1"/>
            <w:numPr>
              <w:numId w:val="0"/>
            </w:numPr>
            <w:jc w:val="both"/>
          </w:pPr>
        </w:pPrChange>
      </w:pPr>
      <w:del w:id="655" w:author="Joshua Goh" w:date="2020-02-21T14:13:00Z">
        <w:r w:rsidRPr="00CD4954" w:rsidDel="00B1771C">
          <w:rPr>
            <w:rFonts w:eastAsia="BatangChe"/>
            <w:smallCaps w:val="0"/>
            <w:color w:val="000000"/>
            <w:kern w:val="0"/>
            <w:szCs w:val="18"/>
            <w:lang w:eastAsia="ko-KR"/>
          </w:rPr>
          <w:delText>In this study, w</w:delText>
        </w:r>
      </w:del>
      <w:del w:id="656" w:author="Joshua Goh" w:date="2020-02-21T14:45:00Z">
        <w:r w:rsidRPr="00CD4954" w:rsidDel="00067D04">
          <w:rPr>
            <w:rFonts w:eastAsia="BatangChe"/>
            <w:smallCaps w:val="0"/>
            <w:color w:val="000000"/>
            <w:kern w:val="0"/>
            <w:szCs w:val="18"/>
            <w:lang w:eastAsia="ko-KR"/>
          </w:rPr>
          <w:delText xml:space="preserve">e developed a NN that observes human interaction behaviors to learn human social preferences </w:delText>
        </w:r>
      </w:del>
      <w:del w:id="657" w:author="Joshua Goh" w:date="2020-02-21T14:15:00Z">
        <w:r w:rsidR="00FF3C5E" w:rsidDel="00B1771C">
          <w:rPr>
            <w:noProof/>
            <w:lang w:eastAsia="zh-CN"/>
          </w:rPr>
          <mc:AlternateContent>
            <mc:Choice Requires="wps">
              <w:drawing>
                <wp:anchor distT="45720" distB="45720" distL="114300" distR="114300" simplePos="0" relativeHeight="251664384" behindDoc="0" locked="0" layoutInCell="1" allowOverlap="1" wp14:anchorId="7F5C17DF" wp14:editId="2A102A94">
                  <wp:simplePos x="0" y="0"/>
                  <wp:positionH relativeFrom="column">
                    <wp:posOffset>3288549</wp:posOffset>
                  </wp:positionH>
                  <wp:positionV relativeFrom="margin">
                    <wp:posOffset>12700</wp:posOffset>
                  </wp:positionV>
                  <wp:extent cx="3099435" cy="2600960"/>
                  <wp:effectExtent l="0" t="0" r="0" b="25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2600960"/>
                          </a:xfrm>
                          <a:prstGeom prst="rect">
                            <a:avLst/>
                          </a:prstGeom>
                          <a:solidFill>
                            <a:srgbClr val="FFFFFF"/>
                          </a:solidFill>
                          <a:ln w="9525">
                            <a:noFill/>
                            <a:miter lim="800000"/>
                            <a:headEnd/>
                            <a:tailEnd/>
                          </a:ln>
                        </wps:spPr>
                        <wps:txbx>
                          <w:txbxContent>
                            <w:p w14:paraId="390D8AB6" w14:textId="77777777" w:rsidR="00DE616A" w:rsidRDefault="008A7B9F" w:rsidP="005F0BB0">
                              <w:pPr>
                                <w:jc w:val="center"/>
                                <w:rPr>
                                  <w:sz w:val="16"/>
                                </w:rPr>
                              </w:pPr>
                              <w:r w:rsidRPr="00F45339">
                                <w:rPr>
                                  <w:noProof/>
                                  <w:lang w:eastAsia="zh-CN"/>
                                </w:rPr>
                                <w:drawing>
                                  <wp:inline distT="0" distB="0" distL="0" distR="0" wp14:anchorId="22628A4B" wp14:editId="396035F0">
                                    <wp:extent cx="2777792" cy="1870017"/>
                                    <wp:effectExtent l="0" t="0" r="3810" b="0"/>
                                    <wp:docPr id="1" name="Picture 1"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2823029" cy="1900470"/>
                                            </a:xfrm>
                                            <a:prstGeom prst="rect">
                                              <a:avLst/>
                                            </a:prstGeom>
                                            <a:noFill/>
                                            <a:ln>
                                              <a:noFill/>
                                            </a:ln>
                                            <a:extLst>
                                              <a:ext uri="{53640926-AAD7-44D8-BBD7-CCE9431645EC}">
                                                <a14:shadowObscured xmlns:a14="http://schemas.microsoft.com/office/drawing/2010/main"/>
                                              </a:ext>
                                            </a:extLst>
                                          </pic:spPr>
                                        </pic:pic>
                                      </a:graphicData>
                                    </a:graphic>
                                  </wp:inline>
                                </w:drawing>
                              </w:r>
                            </w:p>
                            <w:p w14:paraId="578F463A" w14:textId="3A38C56D" w:rsidR="00DE616A" w:rsidRDefault="00DE616A" w:rsidP="005F0BB0">
                              <w:pPr>
                                <w:jc w:val="both"/>
                              </w:pPr>
                              <w:r w:rsidRPr="00AF74F9">
                                <w:rPr>
                                  <w:sz w:val="16"/>
                                </w:rPr>
                                <w:t>Fig</w:t>
                              </w:r>
                              <w:ins w:id="658" w:author="Joshua Goh" w:date="2020-02-21T13:46:00Z">
                                <w:r w:rsidR="0073798E">
                                  <w:rPr>
                                    <w:sz w:val="16"/>
                                  </w:rPr>
                                  <w:t>.</w:t>
                                </w:r>
                              </w:ins>
                              <w:del w:id="659" w:author="Joshua Goh" w:date="2020-02-21T13:46:00Z">
                                <w:r w:rsidDel="0073798E">
                                  <w:rPr>
                                    <w:sz w:val="16"/>
                                  </w:rPr>
                                  <w:delText>ure</w:delText>
                                </w:r>
                              </w:del>
                              <w:r>
                                <w:rPr>
                                  <w:sz w:val="16"/>
                                </w:rPr>
                                <w:t xml:space="preserve"> </w:t>
                              </w:r>
                              <w:r w:rsidR="008A7B9F">
                                <w:rPr>
                                  <w:sz w:val="16"/>
                                </w:rPr>
                                <w:t>1</w:t>
                              </w:r>
                              <w:r>
                                <w:rPr>
                                  <w:sz w:val="16"/>
                                </w:rPr>
                                <w:t xml:space="preserve">. </w:t>
                              </w:r>
                              <w:r w:rsidR="008A7B9F" w:rsidRPr="008A7B9F">
                                <w:rPr>
                                  <w:sz w:val="16"/>
                                </w:rPr>
                                <w:t xml:space="preserve">A depiction of the simulated social network of agent, A, and </w:t>
                              </w:r>
                              <w:ins w:id="660" w:author="Joshua Goh" w:date="2020-02-21T13:48:00Z">
                                <w:r w:rsidR="0073798E">
                                  <w:rPr>
                                    <w:sz w:val="16"/>
                                  </w:rPr>
                                  <w:t xml:space="preserve">other </w:t>
                                </w:r>
                              </w:ins>
                              <w:r w:rsidR="008A7B9F" w:rsidRPr="008A7B9F">
                                <w:rPr>
                                  <w:sz w:val="16"/>
                                </w:rPr>
                                <w:t>target</w:t>
                              </w:r>
                              <w:ins w:id="661" w:author="Joshua Goh" w:date="2020-02-21T13:48:00Z">
                                <w:r w:rsidR="0073798E">
                                  <w:rPr>
                                    <w:sz w:val="16"/>
                                  </w:rPr>
                                  <w:t xml:space="preserve"> agents</w:t>
                                </w:r>
                              </w:ins>
                              <w:del w:id="662" w:author="Joshua Goh" w:date="2020-02-21T13:48:00Z">
                                <w:r w:rsidR="008A7B9F" w:rsidRPr="008A7B9F" w:rsidDel="0073798E">
                                  <w:rPr>
                                    <w:sz w:val="16"/>
                                  </w:rPr>
                                  <w:delText>s</w:delText>
                                </w:r>
                              </w:del>
                              <w:r w:rsidR="008A7B9F" w:rsidRPr="008A7B9F">
                                <w:rPr>
                                  <w:sz w:val="16"/>
                                </w:rPr>
                                <w:t xml:space="preserve">, </w:t>
                              </w:r>
                              <w:del w:id="663" w:author="Joshua Goh" w:date="2020-02-21T13:48:00Z">
                                <w:r w:rsidR="008A7B9F" w:rsidRPr="008A7B9F" w:rsidDel="0073798E">
                                  <w:rPr>
                                    <w:sz w:val="16"/>
                                  </w:rPr>
                                  <w:delText>s</w:delText>
                                </w:r>
                              </w:del>
                              <w:ins w:id="664" w:author="Joshua Goh" w:date="2020-02-21T13:48:00Z">
                                <w:r w:rsidR="0073798E">
                                  <w:rPr>
                                    <w:sz w:val="16"/>
                                  </w:rPr>
                                  <w:t>S</w:t>
                                </w:r>
                              </w:ins>
                              <w:r w:rsidR="008A7B9F" w:rsidRPr="008A7B9F">
                                <w:rPr>
                                  <w:sz w:val="16"/>
                                </w:rPr>
                                <w:t>.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C17DF" id="_x0000_s1028" type="#_x0000_t202" style="position:absolute;left:0;text-align:left;margin-left:258.95pt;margin-top:1pt;width:244.05pt;height:20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" stroked="f">
                  <v:textbox inset="0,0,0,0">
                    <w:txbxContent>
                      <w:p w14:paraId="390D8AB6" w14:textId="77777777" w:rsidR="00DE616A" w:rsidRDefault="008A7B9F" w:rsidP="005F0BB0">
                        <w:pPr>
                          <w:jc w:val="center"/>
                          <w:rPr>
                            <w:sz w:val="16"/>
                          </w:rPr>
                        </w:pPr>
                        <w:r w:rsidRPr="00F45339">
                          <w:rPr>
                            <w:noProof/>
                            <w:lang w:eastAsia="zh-CN"/>
                          </w:rPr>
                          <w:drawing>
                            <wp:inline distT="0" distB="0" distL="0" distR="0" wp14:anchorId="22628A4B" wp14:editId="396035F0">
                              <wp:extent cx="2777792" cy="1870017"/>
                              <wp:effectExtent l="0" t="0" r="3810" b="0"/>
                              <wp:docPr id="1" name="Picture 1"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11">
                                        <a:extLst>
                                          <a:ext uri="{28A0092B-C50C-407E-A947-70E740481C1C}">
                                            <a14:useLocalDpi xmlns:a14="http://schemas.microsoft.com/office/drawing/2010/main" val="0"/>
                                          </a:ext>
                                        </a:extLst>
                                      </a:blip>
                                      <a:srcRect l="4595" t="6655" r="3485" b="7688"/>
                                      <a:stretch/>
                                    </pic:blipFill>
                                    <pic:spPr bwMode="auto">
                                      <a:xfrm>
                                        <a:off x="0" y="0"/>
                                        <a:ext cx="2823029" cy="1900470"/>
                                      </a:xfrm>
                                      <a:prstGeom prst="rect">
                                        <a:avLst/>
                                      </a:prstGeom>
                                      <a:noFill/>
                                      <a:ln>
                                        <a:noFill/>
                                      </a:ln>
                                      <a:extLst>
                                        <a:ext uri="{53640926-AAD7-44D8-BBD7-CCE9431645EC}">
                                          <a14:shadowObscured xmlns:a14="http://schemas.microsoft.com/office/drawing/2010/main"/>
                                        </a:ext>
                                      </a:extLst>
                                    </pic:spPr>
                                  </pic:pic>
                                </a:graphicData>
                              </a:graphic>
                            </wp:inline>
                          </w:drawing>
                        </w:r>
                      </w:p>
                      <w:p w14:paraId="578F463A" w14:textId="3A38C56D" w:rsidR="00DE616A" w:rsidRDefault="00DE616A" w:rsidP="005F0BB0">
                        <w:pPr>
                          <w:jc w:val="both"/>
                        </w:pPr>
                        <w:r w:rsidRPr="00AF74F9">
                          <w:rPr>
                            <w:sz w:val="16"/>
                          </w:rPr>
                          <w:t>Fig</w:t>
                        </w:r>
                        <w:ins w:id="743" w:author="Joshua Goh" w:date="2020-02-21T13:46:00Z">
                          <w:r w:rsidR="0073798E">
                            <w:rPr>
                              <w:sz w:val="16"/>
                            </w:rPr>
                            <w:t>.</w:t>
                          </w:r>
                        </w:ins>
                        <w:del w:id="744" w:author="Joshua Goh" w:date="2020-02-21T13:46:00Z">
                          <w:r w:rsidDel="0073798E">
                            <w:rPr>
                              <w:sz w:val="16"/>
                            </w:rPr>
                            <w:delText>ure</w:delText>
                          </w:r>
                        </w:del>
                        <w:r>
                          <w:rPr>
                            <w:sz w:val="16"/>
                          </w:rPr>
                          <w:t xml:space="preserve"> </w:t>
                        </w:r>
                        <w:r w:rsidR="008A7B9F">
                          <w:rPr>
                            <w:sz w:val="16"/>
                          </w:rPr>
                          <w:t>1</w:t>
                        </w:r>
                        <w:r>
                          <w:rPr>
                            <w:sz w:val="16"/>
                          </w:rPr>
                          <w:t xml:space="preserve">. </w:t>
                        </w:r>
                        <w:r w:rsidR="008A7B9F" w:rsidRPr="008A7B9F">
                          <w:rPr>
                            <w:sz w:val="16"/>
                          </w:rPr>
                          <w:t xml:space="preserve">A depiction of the simulated social network of agent, A, and </w:t>
                        </w:r>
                        <w:ins w:id="745" w:author="Joshua Goh" w:date="2020-02-21T13:48:00Z">
                          <w:r w:rsidR="0073798E">
                            <w:rPr>
                              <w:sz w:val="16"/>
                            </w:rPr>
                            <w:t xml:space="preserve">other </w:t>
                          </w:r>
                        </w:ins>
                        <w:r w:rsidR="008A7B9F" w:rsidRPr="008A7B9F">
                          <w:rPr>
                            <w:sz w:val="16"/>
                          </w:rPr>
                          <w:t>target</w:t>
                        </w:r>
                        <w:ins w:id="746" w:author="Joshua Goh" w:date="2020-02-21T13:48:00Z">
                          <w:r w:rsidR="0073798E">
                            <w:rPr>
                              <w:sz w:val="16"/>
                            </w:rPr>
                            <w:t xml:space="preserve"> agents</w:t>
                          </w:r>
                        </w:ins>
                        <w:del w:id="747" w:author="Joshua Goh" w:date="2020-02-21T13:48:00Z">
                          <w:r w:rsidR="008A7B9F" w:rsidRPr="008A7B9F" w:rsidDel="0073798E">
                            <w:rPr>
                              <w:sz w:val="16"/>
                            </w:rPr>
                            <w:delText>s</w:delText>
                          </w:r>
                        </w:del>
                        <w:r w:rsidR="008A7B9F" w:rsidRPr="008A7B9F">
                          <w:rPr>
                            <w:sz w:val="16"/>
                          </w:rPr>
                          <w:t xml:space="preserve">, </w:t>
                        </w:r>
                        <w:del w:id="748" w:author="Joshua Goh" w:date="2020-02-21T13:48:00Z">
                          <w:r w:rsidR="008A7B9F" w:rsidRPr="008A7B9F" w:rsidDel="0073798E">
                            <w:rPr>
                              <w:sz w:val="16"/>
                            </w:rPr>
                            <w:delText>s</w:delText>
                          </w:r>
                        </w:del>
                        <w:ins w:id="749" w:author="Joshua Goh" w:date="2020-02-21T13:48:00Z">
                          <w:r w:rsidR="0073798E">
                            <w:rPr>
                              <w:sz w:val="16"/>
                            </w:rPr>
                            <w:t>S</w:t>
                          </w:r>
                        </w:ins>
                        <w:r w:rsidR="008A7B9F" w:rsidRPr="008A7B9F">
                          <w:rPr>
                            <w:sz w:val="16"/>
                          </w:rPr>
                          <w:t>.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type="square" anchory="margin"/>
                </v:shape>
              </w:pict>
            </mc:Fallback>
          </mc:AlternateContent>
        </w:r>
      </w:del>
      <w:del w:id="665" w:author="Joshua Goh" w:date="2020-02-21T14:45:00Z">
        <w:r w:rsidRPr="00CD4954" w:rsidDel="00067D04">
          <w:rPr>
            <w:rFonts w:eastAsia="BatangChe"/>
            <w:smallCaps w:val="0"/>
            <w:color w:val="000000"/>
            <w:kern w:val="0"/>
            <w:szCs w:val="18"/>
            <w:lang w:eastAsia="ko-KR"/>
          </w:rPr>
          <w:delText>and, in so doing, also represent the hidden social networks. We extended the Theory of Mind network (ToMnet) from predicting the most preferred person [</w:delText>
        </w:r>
      </w:del>
      <w:del w:id="666" w:author="Joshua Goh" w:date="2020-02-11T16:00:00Z">
        <w:r w:rsidRPr="00CD4954" w:rsidDel="00B72B8A">
          <w:rPr>
            <w:rFonts w:eastAsia="BatangChe"/>
            <w:smallCaps w:val="0"/>
            <w:color w:val="000000"/>
            <w:kern w:val="0"/>
            <w:szCs w:val="18"/>
            <w:lang w:eastAsia="ko-KR"/>
          </w:rPr>
          <w:delText>1</w:delText>
        </w:r>
      </w:del>
      <w:del w:id="667" w:author="Joshua Goh" w:date="2020-02-21T14:45:00Z">
        <w:r w:rsidRPr="00CD4954" w:rsidDel="00067D04">
          <w:rPr>
            <w:rFonts w:eastAsia="BatangChe"/>
            <w:smallCaps w:val="0"/>
            <w:color w:val="000000"/>
            <w:kern w:val="0"/>
            <w:szCs w:val="18"/>
            <w:lang w:eastAsia="ko-KR"/>
          </w:rPr>
          <w:delText xml:space="preserve">] to predicting the rank order of person preferences from third-person observations of behavioral interactive movement trajectories between agents and social targets. These character embeddings represented agent social preferences and could be used to predict the agent’s movements in novel social interaction scenarios. Critically, these agent social preference predictions reflected the representation of hidden state structures that were only implicitly evident in the observed data. </w:delText>
        </w:r>
        <w:r w:rsidR="00185D33" w:rsidDel="00067D04">
          <w:rPr>
            <w:szCs w:val="18"/>
          </w:rPr>
          <w:delText xml:space="preserve"> </w:delText>
        </w:r>
      </w:del>
    </w:p>
    <w:p w14:paraId="74734C4C" w14:textId="44276704" w:rsidR="007A1F48" w:rsidRPr="007A1F48" w:rsidDel="00A43F50" w:rsidRDefault="007A1F48" w:rsidP="007A1F48">
      <w:pPr>
        <w:rPr>
          <w:del w:id="668" w:author="Joshua Goh" w:date="2020-02-29T01:12:00Z"/>
          <w:highlight w:val="yellow"/>
        </w:rPr>
      </w:pPr>
      <w:del w:id="669" w:author="Joshua Goh" w:date="2020-02-29T01:12:00Z">
        <w:r w:rsidRPr="007A1F48" w:rsidDel="00A43F50">
          <w:rPr>
            <w:highlight w:val="yellow"/>
          </w:rPr>
          <w:delText>Contributions of this paper.</w:delText>
        </w:r>
      </w:del>
    </w:p>
    <w:p w14:paraId="0642E4EB" w14:textId="48A8A9A8" w:rsidR="007A1F48" w:rsidRPr="007A1F48" w:rsidDel="00D54F7C" w:rsidRDefault="007A1F48" w:rsidP="007A1F48">
      <w:pPr>
        <w:rPr>
          <w:del w:id="670" w:author="Joshua Goh" w:date="2020-02-29T01:24:00Z"/>
        </w:rPr>
      </w:pPr>
      <w:del w:id="671" w:author="Joshua Goh" w:date="2020-02-29T01:24:00Z">
        <w:r w:rsidRPr="007A1F48" w:rsidDel="00D54F7C">
          <w:rPr>
            <w:highlight w:val="yellow"/>
          </w:rPr>
          <w:delText>Paper structure summary.</w:delText>
        </w:r>
      </w:del>
    </w:p>
    <w:p w14:paraId="4F54AEA9" w14:textId="77777777" w:rsidR="00185D33" w:rsidRDefault="00185D33" w:rsidP="00185D33">
      <w:pPr>
        <w:pStyle w:val="Heading1"/>
        <w:spacing w:before="120" w:after="120"/>
        <w:contextualSpacing/>
      </w:pPr>
      <w:r>
        <w:t>Background and Related Works</w:t>
      </w:r>
    </w:p>
    <w:p w14:paraId="2AB4D721" w14:textId="7A616FCE" w:rsidR="00B90148" w:rsidRDefault="00B90148" w:rsidP="00B90148">
      <w:pPr>
        <w:pStyle w:val="Heading2"/>
        <w:keepLines/>
        <w:numPr>
          <w:ilvl w:val="1"/>
          <w:numId w:val="0"/>
        </w:numPr>
        <w:tabs>
          <w:tab w:val="num" w:pos="360"/>
        </w:tabs>
        <w:autoSpaceDE/>
        <w:autoSpaceDN/>
        <w:ind w:left="288" w:hanging="288"/>
        <w:contextualSpacing/>
        <w:rPr>
          <w:ins w:id="672" w:author="Joshua Goh" w:date="2020-03-07T23:35:00Z"/>
        </w:rPr>
      </w:pPr>
      <w:ins w:id="673" w:author="Joshua Goh [2]" w:date="2020-03-06T13:17:00Z">
        <w:r>
          <w:t>A.</w:t>
        </w:r>
        <w:r>
          <w:tab/>
          <w:t>Social Support</w:t>
        </w:r>
      </w:ins>
      <w:ins w:id="674" w:author="Joshua Goh" w:date="2020-03-07T16:08:00Z">
        <w:r w:rsidR="00776D91">
          <w:t xml:space="preserve"> Network</w:t>
        </w:r>
      </w:ins>
      <w:ins w:id="675" w:author="Joshua Goh" w:date="2020-03-07T16:09:00Z">
        <w:r w:rsidR="00776D91">
          <w:t>s</w:t>
        </w:r>
      </w:ins>
    </w:p>
    <w:p w14:paraId="070B2D9F" w14:textId="451E674A" w:rsidR="00471911" w:rsidRPr="00B93E41" w:rsidDel="00471911" w:rsidRDefault="00471911">
      <w:pPr>
        <w:pStyle w:val="BodyText"/>
        <w:ind w:firstLine="289"/>
        <w:contextualSpacing/>
        <w:rPr>
          <w:ins w:id="676" w:author="Joshua Goh [2]" w:date="2020-03-06T13:17:00Z"/>
          <w:del w:id="677" w:author="Joshua Goh" w:date="2020-03-07T23:35:00Z"/>
          <w:rStyle w:val="Emphasis"/>
          <w:rPrChange w:id="678" w:author="Joshua Goh" w:date="2020-03-08T12:06:00Z">
            <w:rPr>
              <w:ins w:id="679" w:author="Joshua Goh [2]" w:date="2020-03-06T13:17:00Z"/>
              <w:del w:id="680" w:author="Joshua Goh" w:date="2020-03-07T23:35:00Z"/>
            </w:rPr>
          </w:rPrChange>
        </w:rPr>
        <w:pPrChange w:id="681" w:author="Joshua Goh" w:date="2020-03-07T23:37:00Z">
          <w:pPr>
            <w:pStyle w:val="Heading2"/>
            <w:keepLines/>
            <w:numPr>
              <w:numId w:val="0"/>
            </w:numPr>
            <w:tabs>
              <w:tab w:val="num" w:pos="360"/>
            </w:tabs>
            <w:autoSpaceDE/>
            <w:autoSpaceDN/>
            <w:ind w:left="288" w:hanging="288"/>
            <w:contextualSpacing/>
          </w:pPr>
        </w:pPrChange>
      </w:pPr>
    </w:p>
    <w:p w14:paraId="71205205" w14:textId="4E0DE81B" w:rsidR="00142258" w:rsidRDefault="009339A1" w:rsidP="00471911">
      <w:pPr>
        <w:pStyle w:val="BodyText"/>
        <w:ind w:firstLine="289"/>
        <w:contextualSpacing/>
        <w:rPr>
          <w:ins w:id="682" w:author="Joshua Goh" w:date="2020-03-08T12:18:00Z"/>
          <w:rStyle w:val="Emphasis"/>
          <w:i w:val="0"/>
        </w:rPr>
      </w:pPr>
      <w:ins w:id="683" w:author="Joshua Goh [2]" w:date="2020-03-06T13:17:00Z">
        <w:del w:id="684" w:author="Joshua Goh" w:date="2020-03-07T23:35:00Z">
          <w:r w:rsidRPr="00B93E41" w:rsidDel="00471911">
            <w:rPr>
              <w:rStyle w:val="Emphasis"/>
              <w:i w:val="0"/>
              <w:rPrChange w:id="685" w:author="Joshua Goh" w:date="2020-03-08T12:06:00Z">
                <w:rPr>
                  <w:bCs/>
                </w:rPr>
              </w:rPrChange>
            </w:rPr>
            <w:tab/>
          </w:r>
        </w:del>
      </w:ins>
      <w:ins w:id="686" w:author="Joshua Goh" w:date="2020-03-08T12:06:00Z">
        <w:r w:rsidR="00B93E41" w:rsidRPr="00B93E41">
          <w:rPr>
            <w:rStyle w:val="Emphasis"/>
            <w:i w:val="0"/>
            <w:rPrChange w:id="687" w:author="Joshua Goh" w:date="2020-03-08T12:06:00Z">
              <w:rPr>
                <w:rStyle w:val="Emphasis"/>
              </w:rPr>
            </w:rPrChange>
          </w:rPr>
          <w:t>The</w:t>
        </w:r>
      </w:ins>
      <w:ins w:id="688" w:author="Joshua Goh" w:date="2020-03-07T23:33:00Z">
        <w:r w:rsidR="00471911" w:rsidRPr="00471911">
          <w:rPr>
            <w:rStyle w:val="Emphasis"/>
            <w:i w:val="0"/>
            <w:rPrChange w:id="689" w:author="Joshua Goh" w:date="2020-03-07T23:36:00Z">
              <w:rPr>
                <w:bCs/>
              </w:rPr>
            </w:rPrChange>
          </w:rPr>
          <w:t xml:space="preserve"> </w:t>
        </w:r>
      </w:ins>
      <w:ins w:id="690" w:author="Joshua Goh" w:date="2020-03-08T12:06:00Z">
        <w:r w:rsidR="00B93E41">
          <w:rPr>
            <w:rStyle w:val="Emphasis"/>
            <w:i w:val="0"/>
          </w:rPr>
          <w:t>role of social support networks in mo</w:t>
        </w:r>
      </w:ins>
      <w:ins w:id="691" w:author="Joshua Goh" w:date="2020-03-08T12:07:00Z">
        <w:r w:rsidR="00B93E41">
          <w:rPr>
            <w:rStyle w:val="Emphasis"/>
            <w:i w:val="0"/>
          </w:rPr>
          <w:t>dulating</w:t>
        </w:r>
      </w:ins>
      <w:ins w:id="692" w:author="Joshua Goh" w:date="2020-03-07T23:32:00Z">
        <w:r w:rsidR="004C178B" w:rsidRPr="00471911">
          <w:rPr>
            <w:rStyle w:val="Emphasis"/>
            <w:i w:val="0"/>
            <w:rPrChange w:id="693" w:author="Joshua Goh" w:date="2020-03-07T23:36:00Z">
              <w:rPr>
                <w:bCs/>
              </w:rPr>
            </w:rPrChange>
          </w:rPr>
          <w:t xml:space="preserve"> human</w:t>
        </w:r>
        <w:r w:rsidR="00471911" w:rsidRPr="00471911">
          <w:rPr>
            <w:rStyle w:val="Emphasis"/>
            <w:i w:val="0"/>
            <w:rPrChange w:id="694" w:author="Joshua Goh" w:date="2020-03-07T23:36:00Z">
              <w:rPr>
                <w:bCs/>
              </w:rPr>
            </w:rPrChange>
          </w:rPr>
          <w:t xml:space="preserve"> </w:t>
        </w:r>
      </w:ins>
      <w:ins w:id="695" w:author="Joshua Goh" w:date="2020-03-08T12:07:00Z">
        <w:r w:rsidR="00B93E41">
          <w:rPr>
            <w:rStyle w:val="Emphasis"/>
            <w:i w:val="0"/>
          </w:rPr>
          <w:t xml:space="preserve">inter-personal </w:t>
        </w:r>
      </w:ins>
      <w:ins w:id="696" w:author="Joshua Goh" w:date="2020-03-07T23:32:00Z">
        <w:r w:rsidR="00471911" w:rsidRPr="00471911">
          <w:rPr>
            <w:rStyle w:val="Emphasis"/>
            <w:i w:val="0"/>
            <w:rPrChange w:id="697" w:author="Joshua Goh" w:date="2020-03-07T23:36:00Z">
              <w:rPr>
                <w:bCs/>
              </w:rPr>
            </w:rPrChange>
          </w:rPr>
          <w:t xml:space="preserve">interaction behaviors </w:t>
        </w:r>
      </w:ins>
      <w:ins w:id="698" w:author="Joshua Goh" w:date="2020-03-08T12:07:00Z">
        <w:r w:rsidR="00B93E41">
          <w:rPr>
            <w:rStyle w:val="Emphasis"/>
            <w:i w:val="0"/>
          </w:rPr>
          <w:t>has been extensively studied</w:t>
        </w:r>
      </w:ins>
      <w:ins w:id="699" w:author="Joshua Goh" w:date="2020-03-07T23:33:00Z">
        <w:r w:rsidR="00471911" w:rsidRPr="00471911">
          <w:rPr>
            <w:rStyle w:val="Emphasis"/>
            <w:i w:val="0"/>
            <w:rPrChange w:id="700" w:author="Joshua Goh" w:date="2020-03-07T23:36:00Z">
              <w:rPr>
                <w:bCs/>
              </w:rPr>
            </w:rPrChange>
          </w:rPr>
          <w:t xml:space="preserve">. </w:t>
        </w:r>
      </w:ins>
      <w:ins w:id="701" w:author="Joshua Goh" w:date="2020-03-08T12:07:00Z">
        <w:r w:rsidR="00B93E41">
          <w:rPr>
            <w:rStyle w:val="Emphasis"/>
            <w:i w:val="0"/>
          </w:rPr>
          <w:t xml:space="preserve">As we are aware, </w:t>
        </w:r>
      </w:ins>
      <w:ins w:id="702" w:author="Joshua Goh" w:date="2020-03-07T23:33:00Z">
        <w:r w:rsidR="00471911" w:rsidRPr="00471911">
          <w:rPr>
            <w:rStyle w:val="Emphasis"/>
            <w:i w:val="0"/>
            <w:rPrChange w:id="703" w:author="Joshua Goh" w:date="2020-03-07T23:36:00Z">
              <w:rPr>
                <w:bCs/>
              </w:rPr>
            </w:rPrChange>
          </w:rPr>
          <w:t xml:space="preserve">[] was the first study to </w:t>
        </w:r>
      </w:ins>
      <w:ins w:id="704" w:author="Joshua Goh" w:date="2020-03-08T12:07:00Z">
        <w:r w:rsidR="00B93E41">
          <w:rPr>
            <w:rStyle w:val="Emphasis"/>
            <w:i w:val="0"/>
          </w:rPr>
          <w:t>use</w:t>
        </w:r>
      </w:ins>
      <w:ins w:id="705" w:author="Joshua Goh" w:date="2020-03-07T23:33:00Z">
        <w:r w:rsidR="00471911" w:rsidRPr="00471911">
          <w:rPr>
            <w:rStyle w:val="Emphasis"/>
            <w:i w:val="0"/>
            <w:rPrChange w:id="706" w:author="Joshua Goh" w:date="2020-03-07T23:36:00Z">
              <w:rPr>
                <w:bCs/>
              </w:rPr>
            </w:rPrChange>
          </w:rPr>
          <w:t xml:space="preserve"> the t</w:t>
        </w:r>
      </w:ins>
      <w:ins w:id="707" w:author="Joshua Goh" w:date="2020-03-07T23:34:00Z">
        <w:r w:rsidR="00471911" w:rsidRPr="00471911">
          <w:rPr>
            <w:rStyle w:val="Emphasis"/>
            <w:i w:val="0"/>
            <w:rPrChange w:id="708" w:author="Joshua Goh" w:date="2020-03-07T23:36:00Z">
              <w:rPr>
                <w:bCs/>
              </w:rPr>
            </w:rPrChange>
          </w:rPr>
          <w:t xml:space="preserve">erm “network” </w:t>
        </w:r>
      </w:ins>
      <w:ins w:id="709" w:author="Joshua Goh" w:date="2020-03-08T12:19:00Z">
        <w:r w:rsidR="00142258">
          <w:rPr>
            <w:rStyle w:val="Emphasis"/>
            <w:i w:val="0"/>
          </w:rPr>
          <w:t>and apply its concept on</w:t>
        </w:r>
        <w:r w:rsidR="00142258" w:rsidRPr="00FA4EC6">
          <w:rPr>
            <w:rStyle w:val="Emphasis"/>
            <w:i w:val="0"/>
          </w:rPr>
          <w:t xml:space="preserve"> </w:t>
        </w:r>
        <w:r w:rsidR="00142258">
          <w:rPr>
            <w:rStyle w:val="Emphasis"/>
            <w:i w:val="0"/>
          </w:rPr>
          <w:t>a small Norwegian community</w:t>
        </w:r>
        <w:r w:rsidR="00142258" w:rsidRPr="00471911">
          <w:rPr>
            <w:rStyle w:val="Emphasis"/>
            <w:i w:val="0"/>
          </w:rPr>
          <w:t xml:space="preserve"> </w:t>
        </w:r>
      </w:ins>
      <w:ins w:id="710" w:author="Joshua Goh" w:date="2020-03-07T23:34:00Z">
        <w:r w:rsidR="00471911" w:rsidRPr="00471911">
          <w:rPr>
            <w:rStyle w:val="Emphasis"/>
            <w:i w:val="0"/>
            <w:rPrChange w:id="711" w:author="Joshua Goh" w:date="2020-03-07T23:36:00Z">
              <w:rPr>
                <w:bCs/>
              </w:rPr>
            </w:rPrChange>
          </w:rPr>
          <w:t xml:space="preserve">to </w:t>
        </w:r>
      </w:ins>
      <w:ins w:id="712" w:author="Joshua Goh" w:date="2020-03-08T12:12:00Z">
        <w:r w:rsidR="00B93E41">
          <w:rPr>
            <w:rStyle w:val="Emphasis"/>
            <w:i w:val="0"/>
          </w:rPr>
          <w:t xml:space="preserve">characterize </w:t>
        </w:r>
      </w:ins>
      <w:ins w:id="713" w:author="Joshua Goh" w:date="2020-03-08T12:13:00Z">
        <w:r w:rsidR="00142258">
          <w:rPr>
            <w:rStyle w:val="Emphasis"/>
            <w:i w:val="0"/>
          </w:rPr>
          <w:t xml:space="preserve">how </w:t>
        </w:r>
      </w:ins>
      <w:ins w:id="714" w:author="Joshua Goh" w:date="2020-03-08T12:14:00Z">
        <w:r w:rsidR="00142258">
          <w:rPr>
            <w:rStyle w:val="Emphasis"/>
            <w:i w:val="0"/>
          </w:rPr>
          <w:t xml:space="preserve">pairs of </w:t>
        </w:r>
      </w:ins>
      <w:ins w:id="715" w:author="Joshua Goh" w:date="2020-03-08T12:13:00Z">
        <w:r w:rsidR="00142258">
          <w:rPr>
            <w:rStyle w:val="Emphasis"/>
            <w:i w:val="0"/>
          </w:rPr>
          <w:t>persons were</w:t>
        </w:r>
      </w:ins>
      <w:ins w:id="716" w:author="Joshua Goh" w:date="2020-03-08T12:39:00Z">
        <w:r w:rsidR="00AC00D5">
          <w:rPr>
            <w:rStyle w:val="Emphasis"/>
            <w:i w:val="0"/>
          </w:rPr>
          <w:t xml:space="preserve"> socially</w:t>
        </w:r>
      </w:ins>
      <w:ins w:id="717" w:author="Joshua Goh" w:date="2020-03-08T12:13:00Z">
        <w:r w:rsidR="00142258">
          <w:rPr>
            <w:rStyle w:val="Emphasis"/>
            <w:i w:val="0"/>
          </w:rPr>
          <w:t xml:space="preserve"> related to each other. </w:t>
        </w:r>
      </w:ins>
      <w:ins w:id="718" w:author="Joshua Goh" w:date="2020-03-08T12:19:00Z">
        <w:r w:rsidR="00142258">
          <w:rPr>
            <w:rStyle w:val="Emphasis"/>
            <w:i w:val="0"/>
          </w:rPr>
          <w:t>Specifically,</w:t>
        </w:r>
      </w:ins>
      <w:ins w:id="719" w:author="Joshua Goh" w:date="2020-03-08T12:17:00Z">
        <w:r w:rsidR="00142258">
          <w:rPr>
            <w:rStyle w:val="Emphasis"/>
            <w:i w:val="0"/>
          </w:rPr>
          <w:t xml:space="preserve"> </w:t>
        </w:r>
      </w:ins>
      <w:ins w:id="720" w:author="Joshua Goh" w:date="2020-03-08T12:18:00Z">
        <w:r w:rsidR="00142258">
          <w:rPr>
            <w:rStyle w:val="Emphasis"/>
            <w:i w:val="0"/>
          </w:rPr>
          <w:t>two</w:t>
        </w:r>
      </w:ins>
      <w:ins w:id="721" w:author="Joshua Goh" w:date="2020-03-08T12:17:00Z">
        <w:r w:rsidR="00142258">
          <w:rPr>
            <w:rStyle w:val="Emphasis"/>
            <w:i w:val="0"/>
          </w:rPr>
          <w:t xml:space="preserve"> person</w:t>
        </w:r>
      </w:ins>
      <w:ins w:id="722" w:author="Joshua Goh" w:date="2020-03-08T12:18:00Z">
        <w:r w:rsidR="00142258">
          <w:rPr>
            <w:rStyle w:val="Emphasis"/>
            <w:i w:val="0"/>
          </w:rPr>
          <w:t>s</w:t>
        </w:r>
      </w:ins>
      <w:ins w:id="723" w:author="Joshua Goh" w:date="2020-03-08T12:17:00Z">
        <w:r w:rsidR="00142258">
          <w:rPr>
            <w:rStyle w:val="Emphasis"/>
            <w:i w:val="0"/>
          </w:rPr>
          <w:t xml:space="preserve"> in the </w:t>
        </w:r>
      </w:ins>
      <w:ins w:id="724" w:author="Joshua Goh" w:date="2020-03-08T12:39:00Z">
        <w:r w:rsidR="00A343DB">
          <w:rPr>
            <w:rStyle w:val="Emphasis"/>
            <w:i w:val="0"/>
          </w:rPr>
          <w:t>social network</w:t>
        </w:r>
      </w:ins>
      <w:ins w:id="725" w:author="Joshua Goh" w:date="2020-03-08T12:18:00Z">
        <w:r w:rsidR="00142258">
          <w:rPr>
            <w:rStyle w:val="Emphasis"/>
            <w:i w:val="0"/>
          </w:rPr>
          <w:t xml:space="preserve"> might be friends, each with their own other sets of friends, some of which might know each other or not. </w:t>
        </w:r>
      </w:ins>
      <w:ins w:id="726" w:author="Joshua Goh" w:date="2020-03-08T12:32:00Z">
        <w:r w:rsidR="00D92B4C">
          <w:rPr>
            <w:rStyle w:val="Emphasis"/>
            <w:i w:val="0"/>
          </w:rPr>
          <w:t xml:space="preserve">Moreover, in order to achieve certain </w:t>
        </w:r>
      </w:ins>
      <w:ins w:id="727" w:author="Joshua Goh" w:date="2020-03-08T12:33:00Z">
        <w:r w:rsidR="00D92B4C">
          <w:rPr>
            <w:rStyle w:val="Emphasis"/>
            <w:i w:val="0"/>
          </w:rPr>
          <w:t xml:space="preserve">goals in the </w:t>
        </w:r>
      </w:ins>
      <w:ins w:id="728" w:author="Joshua Goh" w:date="2020-03-08T12:39:00Z">
        <w:r w:rsidR="000D7D2B">
          <w:rPr>
            <w:rStyle w:val="Emphasis"/>
            <w:i w:val="0"/>
          </w:rPr>
          <w:t>social network</w:t>
        </w:r>
      </w:ins>
      <w:ins w:id="729" w:author="Joshua Goh" w:date="2020-03-08T12:33:00Z">
        <w:r w:rsidR="00D92B4C">
          <w:rPr>
            <w:rStyle w:val="Emphasis"/>
            <w:i w:val="0"/>
          </w:rPr>
          <w:t xml:space="preserve">, </w:t>
        </w:r>
      </w:ins>
      <w:ins w:id="730" w:author="Joshua Goh" w:date="2020-03-08T12:35:00Z">
        <w:r w:rsidR="00AB4294">
          <w:rPr>
            <w:rStyle w:val="Emphasis"/>
            <w:i w:val="0"/>
          </w:rPr>
          <w:t>each</w:t>
        </w:r>
      </w:ins>
      <w:ins w:id="731" w:author="Joshua Goh" w:date="2020-03-08T12:33:00Z">
        <w:r w:rsidR="00D92B4C">
          <w:rPr>
            <w:rStyle w:val="Emphasis"/>
            <w:i w:val="0"/>
          </w:rPr>
          <w:t xml:space="preserve"> person </w:t>
        </w:r>
        <w:r w:rsidR="00AB4294">
          <w:rPr>
            <w:rStyle w:val="Emphasis"/>
            <w:i w:val="0"/>
          </w:rPr>
          <w:t>interact</w:t>
        </w:r>
      </w:ins>
      <w:ins w:id="732" w:author="Joshua Goh" w:date="2020-03-08T12:35:00Z">
        <w:r w:rsidR="00AB4294">
          <w:rPr>
            <w:rStyle w:val="Emphasis"/>
            <w:i w:val="0"/>
          </w:rPr>
          <w:t>s</w:t>
        </w:r>
      </w:ins>
      <w:ins w:id="733" w:author="Joshua Goh" w:date="2020-03-08T12:33:00Z">
        <w:r w:rsidR="00AB4294">
          <w:rPr>
            <w:rStyle w:val="Emphasis"/>
            <w:i w:val="0"/>
          </w:rPr>
          <w:t xml:space="preserve"> </w:t>
        </w:r>
      </w:ins>
      <w:ins w:id="734" w:author="Joshua Goh" w:date="2020-03-08T12:34:00Z">
        <w:r w:rsidR="00AB4294">
          <w:rPr>
            <w:rStyle w:val="Emphasis"/>
            <w:i w:val="0"/>
          </w:rPr>
          <w:t>with specific set</w:t>
        </w:r>
      </w:ins>
      <w:ins w:id="735" w:author="Joshua Goh" w:date="2020-03-08T12:35:00Z">
        <w:r w:rsidR="00AB4294">
          <w:rPr>
            <w:rStyle w:val="Emphasis"/>
            <w:i w:val="0"/>
          </w:rPr>
          <w:t>s</w:t>
        </w:r>
      </w:ins>
      <w:ins w:id="736" w:author="Joshua Goh" w:date="2020-03-08T12:34:00Z">
        <w:r w:rsidR="00AB4294">
          <w:rPr>
            <w:rStyle w:val="Emphasis"/>
            <w:i w:val="0"/>
          </w:rPr>
          <w:t xml:space="preserve"> of others, resulting in </w:t>
        </w:r>
      </w:ins>
      <w:ins w:id="737" w:author="Joshua Goh" w:date="2020-03-08T12:35:00Z">
        <w:r w:rsidR="00AB4294">
          <w:rPr>
            <w:rStyle w:val="Emphasis"/>
            <w:i w:val="0"/>
          </w:rPr>
          <w:t xml:space="preserve">the formation of </w:t>
        </w:r>
      </w:ins>
      <w:ins w:id="738" w:author="Joshua Goh" w:date="2020-03-08T12:40:00Z">
        <w:r w:rsidR="002B132E">
          <w:rPr>
            <w:rStyle w:val="Emphasis"/>
            <w:i w:val="0"/>
          </w:rPr>
          <w:t>sub-</w:t>
        </w:r>
      </w:ins>
      <w:ins w:id="739" w:author="Joshua Goh" w:date="2020-03-08T12:34:00Z">
        <w:r w:rsidR="00AB4294">
          <w:rPr>
            <w:rStyle w:val="Emphasis"/>
            <w:i w:val="0"/>
          </w:rPr>
          <w:t xml:space="preserve">classes </w:t>
        </w:r>
      </w:ins>
      <w:ins w:id="740" w:author="Joshua Goh" w:date="2020-03-08T12:36:00Z">
        <w:r w:rsidR="00C53BF1">
          <w:rPr>
            <w:rStyle w:val="Emphasis"/>
            <w:i w:val="0"/>
          </w:rPr>
          <w:t>of social function</w:t>
        </w:r>
      </w:ins>
      <w:ins w:id="741" w:author="Joshua Goh" w:date="2020-03-08T12:34:00Z">
        <w:r w:rsidR="00AB4294">
          <w:rPr>
            <w:rStyle w:val="Emphasis"/>
            <w:i w:val="0"/>
          </w:rPr>
          <w:t xml:space="preserve">. </w:t>
        </w:r>
      </w:ins>
      <w:ins w:id="742" w:author="Joshua Goh" w:date="2020-03-08T12:36:00Z">
        <w:r w:rsidR="006C2B4B">
          <w:rPr>
            <w:rStyle w:val="Emphasis"/>
            <w:i w:val="0"/>
          </w:rPr>
          <w:t>S</w:t>
        </w:r>
        <w:r w:rsidR="00DE5DA9">
          <w:rPr>
            <w:rStyle w:val="Emphasis"/>
            <w:i w:val="0"/>
          </w:rPr>
          <w:t>ocial</w:t>
        </w:r>
      </w:ins>
      <w:ins w:id="743" w:author="Joshua Goh" w:date="2020-03-08T12:24:00Z">
        <w:r w:rsidR="007A7834">
          <w:rPr>
            <w:rStyle w:val="Emphasis"/>
            <w:i w:val="0"/>
          </w:rPr>
          <w:t xml:space="preserve"> </w:t>
        </w:r>
      </w:ins>
      <w:ins w:id="744" w:author="Joshua Goh" w:date="2020-03-08T12:26:00Z">
        <w:r w:rsidR="007A7834">
          <w:rPr>
            <w:rStyle w:val="Emphasis"/>
            <w:i w:val="0"/>
          </w:rPr>
          <w:t>network</w:t>
        </w:r>
      </w:ins>
      <w:ins w:id="745" w:author="Joshua Goh" w:date="2020-03-08T12:36:00Z">
        <w:r w:rsidR="006C2B4B">
          <w:rPr>
            <w:rStyle w:val="Emphasis"/>
            <w:i w:val="0"/>
          </w:rPr>
          <w:t>s</w:t>
        </w:r>
      </w:ins>
      <w:ins w:id="746" w:author="Joshua Goh" w:date="2020-03-08T12:26:00Z">
        <w:r w:rsidR="007A7834">
          <w:rPr>
            <w:rStyle w:val="Emphasis"/>
            <w:i w:val="0"/>
          </w:rPr>
          <w:t xml:space="preserve"> </w:t>
        </w:r>
      </w:ins>
      <w:ins w:id="747" w:author="Joshua Goh" w:date="2020-03-08T12:36:00Z">
        <w:r w:rsidR="006C2B4B">
          <w:rPr>
            <w:rStyle w:val="Emphasis"/>
            <w:i w:val="0"/>
          </w:rPr>
          <w:t xml:space="preserve">are </w:t>
        </w:r>
      </w:ins>
      <w:ins w:id="748" w:author="Joshua Goh" w:date="2020-03-08T12:27:00Z">
        <w:r w:rsidR="00C520EC">
          <w:rPr>
            <w:rStyle w:val="Emphasis"/>
            <w:i w:val="0"/>
          </w:rPr>
          <w:t xml:space="preserve">thus </w:t>
        </w:r>
        <w:r w:rsidR="007A7834">
          <w:rPr>
            <w:rStyle w:val="Emphasis"/>
            <w:i w:val="0"/>
          </w:rPr>
          <w:t>graph</w:t>
        </w:r>
      </w:ins>
      <w:ins w:id="749" w:author="Joshua Goh" w:date="2020-03-08T12:36:00Z">
        <w:r w:rsidR="006C2B4B">
          <w:rPr>
            <w:rStyle w:val="Emphasis"/>
            <w:i w:val="0"/>
          </w:rPr>
          <w:t>s</w:t>
        </w:r>
      </w:ins>
      <w:ins w:id="750" w:author="Joshua Goh" w:date="2020-03-08T12:30:00Z">
        <w:r w:rsidR="00F0579E">
          <w:rPr>
            <w:rStyle w:val="Emphasis"/>
            <w:i w:val="0"/>
          </w:rPr>
          <w:t xml:space="preserve"> with specific topolog</w:t>
        </w:r>
      </w:ins>
      <w:ins w:id="751" w:author="Joshua Goh" w:date="2020-03-08T12:36:00Z">
        <w:r w:rsidR="006C2B4B">
          <w:rPr>
            <w:rStyle w:val="Emphasis"/>
            <w:i w:val="0"/>
          </w:rPr>
          <w:t>ies</w:t>
        </w:r>
      </w:ins>
      <w:ins w:id="752" w:author="Joshua Goh" w:date="2020-03-08T12:27:00Z">
        <w:r w:rsidR="007A7834">
          <w:rPr>
            <w:rStyle w:val="Emphasis"/>
            <w:i w:val="0"/>
          </w:rPr>
          <w:t xml:space="preserve"> [] </w:t>
        </w:r>
      </w:ins>
      <w:ins w:id="753" w:author="Joshua Goh" w:date="2020-03-08T12:42:00Z">
        <w:r w:rsidR="00D46955">
          <w:rPr>
            <w:rStyle w:val="Emphasis"/>
            <w:i w:val="0"/>
          </w:rPr>
          <w:t xml:space="preserve">that </w:t>
        </w:r>
      </w:ins>
      <w:ins w:id="754" w:author="Joshua Goh" w:date="2020-03-08T12:44:00Z">
        <w:r w:rsidR="006E374E">
          <w:rPr>
            <w:rStyle w:val="Emphasis"/>
            <w:i w:val="0"/>
          </w:rPr>
          <w:t>emerge</w:t>
        </w:r>
      </w:ins>
      <w:ins w:id="755" w:author="Joshua Goh" w:date="2020-03-08T12:43:00Z">
        <w:r w:rsidR="00D46955">
          <w:rPr>
            <w:rStyle w:val="Emphasis"/>
            <w:i w:val="0"/>
          </w:rPr>
          <w:t xml:space="preserve"> from</w:t>
        </w:r>
      </w:ins>
      <w:ins w:id="756" w:author="Joshua Goh" w:date="2020-03-08T12:24:00Z">
        <w:r w:rsidR="007A7834">
          <w:rPr>
            <w:rStyle w:val="Emphasis"/>
            <w:i w:val="0"/>
          </w:rPr>
          <w:t xml:space="preserve"> trac</w:t>
        </w:r>
      </w:ins>
      <w:ins w:id="757" w:author="Joshua Goh" w:date="2020-03-08T12:43:00Z">
        <w:r w:rsidR="00D46955">
          <w:rPr>
            <w:rStyle w:val="Emphasis"/>
            <w:i w:val="0"/>
          </w:rPr>
          <w:t>ing</w:t>
        </w:r>
      </w:ins>
      <w:ins w:id="758" w:author="Joshua Goh" w:date="2020-03-08T12:24:00Z">
        <w:r w:rsidR="007A7834">
          <w:rPr>
            <w:rStyle w:val="Emphasis"/>
            <w:i w:val="0"/>
          </w:rPr>
          <w:t xml:space="preserve"> </w:t>
        </w:r>
      </w:ins>
      <w:ins w:id="759" w:author="Joshua Goh" w:date="2020-03-08T12:25:00Z">
        <w:r w:rsidR="007A7834">
          <w:rPr>
            <w:rStyle w:val="Emphasis"/>
            <w:i w:val="0"/>
          </w:rPr>
          <w:t xml:space="preserve">out </w:t>
        </w:r>
      </w:ins>
      <w:ins w:id="760" w:author="Joshua Goh" w:date="2020-03-08T12:43:00Z">
        <w:r w:rsidR="00D46955">
          <w:rPr>
            <w:rStyle w:val="Emphasis"/>
            <w:i w:val="0"/>
          </w:rPr>
          <w:t xml:space="preserve">the </w:t>
        </w:r>
      </w:ins>
      <w:ins w:id="761" w:author="Joshua Goh" w:date="2020-03-08T12:25:00Z">
        <w:r w:rsidR="007A7834">
          <w:rPr>
            <w:rStyle w:val="Emphasis"/>
            <w:i w:val="0"/>
          </w:rPr>
          <w:t xml:space="preserve">paths </w:t>
        </w:r>
      </w:ins>
      <w:ins w:id="762" w:author="Joshua Goh" w:date="2020-03-08T12:27:00Z">
        <w:r w:rsidR="006C5713">
          <w:rPr>
            <w:rStyle w:val="Emphasis"/>
            <w:i w:val="0"/>
          </w:rPr>
          <w:t xml:space="preserve">of relationships </w:t>
        </w:r>
      </w:ins>
      <w:ins w:id="763" w:author="Joshua Goh" w:date="2020-03-08T12:43:00Z">
        <w:r w:rsidR="00D46955">
          <w:rPr>
            <w:rStyle w:val="Emphasis"/>
            <w:i w:val="0"/>
          </w:rPr>
          <w:t>between</w:t>
        </w:r>
        <w:r w:rsidR="0053017C">
          <w:rPr>
            <w:rStyle w:val="Emphasis"/>
            <w:i w:val="0"/>
          </w:rPr>
          <w:t xml:space="preserve"> </w:t>
        </w:r>
        <w:proofErr w:type="gramStart"/>
        <w:r w:rsidR="0053017C">
          <w:rPr>
            <w:rStyle w:val="Emphasis"/>
            <w:i w:val="0"/>
          </w:rPr>
          <w:t xml:space="preserve">a </w:t>
        </w:r>
      </w:ins>
      <w:ins w:id="764" w:author="Joshua Goh" w:date="2020-03-08T12:25:00Z">
        <w:r w:rsidR="007A7834">
          <w:rPr>
            <w:rStyle w:val="Emphasis"/>
            <w:i w:val="0"/>
          </w:rPr>
          <w:t xml:space="preserve"> given</w:t>
        </w:r>
        <w:proofErr w:type="gramEnd"/>
        <w:r w:rsidR="007A7834">
          <w:rPr>
            <w:rStyle w:val="Emphasis"/>
            <w:i w:val="0"/>
          </w:rPr>
          <w:t xml:space="preserve"> </w:t>
        </w:r>
      </w:ins>
      <w:ins w:id="765" w:author="Joshua Goh" w:date="2020-03-08T12:24:00Z">
        <w:r w:rsidR="007A7834">
          <w:rPr>
            <w:rStyle w:val="Emphasis"/>
            <w:i w:val="0"/>
          </w:rPr>
          <w:t>person</w:t>
        </w:r>
      </w:ins>
      <w:ins w:id="766" w:author="Joshua Goh" w:date="2020-03-08T12:25:00Z">
        <w:r w:rsidR="007A7834">
          <w:rPr>
            <w:rStyle w:val="Emphasis"/>
            <w:i w:val="0"/>
          </w:rPr>
          <w:t xml:space="preserve"> </w:t>
        </w:r>
      </w:ins>
      <w:ins w:id="767" w:author="Joshua Goh" w:date="2020-03-08T12:43:00Z">
        <w:r w:rsidR="0053017C">
          <w:rPr>
            <w:rStyle w:val="Emphasis"/>
            <w:i w:val="0"/>
          </w:rPr>
          <w:t>and how that person</w:t>
        </w:r>
      </w:ins>
      <w:ins w:id="768" w:author="Joshua Goh" w:date="2020-03-08T12:25:00Z">
        <w:r w:rsidR="007A7834">
          <w:rPr>
            <w:rStyle w:val="Emphasis"/>
            <w:i w:val="0"/>
          </w:rPr>
          <w:t xml:space="preserve"> socially interact</w:t>
        </w:r>
      </w:ins>
      <w:ins w:id="769" w:author="Joshua Goh" w:date="2020-03-08T12:24:00Z">
        <w:r w:rsidR="007A7834">
          <w:rPr>
            <w:rStyle w:val="Emphasis"/>
            <w:i w:val="0"/>
          </w:rPr>
          <w:t xml:space="preserve"> </w:t>
        </w:r>
      </w:ins>
      <w:ins w:id="770" w:author="Joshua Goh" w:date="2020-03-08T12:25:00Z">
        <w:r w:rsidR="007A7834">
          <w:rPr>
            <w:rStyle w:val="Emphasis"/>
            <w:i w:val="0"/>
          </w:rPr>
          <w:t xml:space="preserve">with </w:t>
        </w:r>
      </w:ins>
      <w:ins w:id="771" w:author="Joshua Goh" w:date="2020-03-08T12:37:00Z">
        <w:r w:rsidR="00A85615">
          <w:rPr>
            <w:rStyle w:val="Emphasis"/>
            <w:i w:val="0"/>
          </w:rPr>
          <w:t>all</w:t>
        </w:r>
      </w:ins>
      <w:ins w:id="772" w:author="Joshua Goh" w:date="2020-03-08T12:25:00Z">
        <w:r w:rsidR="007A7834">
          <w:rPr>
            <w:rStyle w:val="Emphasis"/>
            <w:i w:val="0"/>
          </w:rPr>
          <w:t xml:space="preserve"> other person</w:t>
        </w:r>
      </w:ins>
      <w:ins w:id="773" w:author="Joshua Goh" w:date="2020-03-08T12:37:00Z">
        <w:r w:rsidR="00A85615">
          <w:rPr>
            <w:rStyle w:val="Emphasis"/>
            <w:i w:val="0"/>
          </w:rPr>
          <w:t>s</w:t>
        </w:r>
      </w:ins>
      <w:ins w:id="774" w:author="Joshua Goh" w:date="2020-03-08T12:25:00Z">
        <w:r w:rsidR="007A7834">
          <w:rPr>
            <w:rStyle w:val="Emphasis"/>
            <w:i w:val="0"/>
          </w:rPr>
          <w:t xml:space="preserve"> </w:t>
        </w:r>
      </w:ins>
      <w:ins w:id="775" w:author="Joshua Goh" w:date="2020-03-08T12:24:00Z">
        <w:r w:rsidR="007A7834">
          <w:rPr>
            <w:rStyle w:val="Emphasis"/>
            <w:i w:val="0"/>
          </w:rPr>
          <w:t>in the network</w:t>
        </w:r>
      </w:ins>
      <w:ins w:id="776" w:author="Joshua Goh" w:date="2020-03-08T12:25:00Z">
        <w:r w:rsidR="007A7834">
          <w:rPr>
            <w:rStyle w:val="Emphasis"/>
            <w:i w:val="0"/>
          </w:rPr>
          <w:t xml:space="preserve">. </w:t>
        </w:r>
      </w:ins>
      <w:ins w:id="777" w:author="Joshua Goh" w:date="2020-03-08T12:24:00Z">
        <w:r w:rsidR="007A7834">
          <w:rPr>
            <w:rStyle w:val="Emphasis"/>
            <w:i w:val="0"/>
          </w:rPr>
          <w:t xml:space="preserve"> </w:t>
        </w:r>
      </w:ins>
    </w:p>
    <w:p w14:paraId="5F99F728" w14:textId="677D690E" w:rsidR="00471911" w:rsidRDefault="000A6BB6">
      <w:pPr>
        <w:pStyle w:val="BodyText"/>
        <w:ind w:firstLine="289"/>
        <w:contextualSpacing/>
        <w:rPr>
          <w:ins w:id="778" w:author="Joshua Goh" w:date="2020-03-07T23:55:00Z"/>
          <w:rStyle w:val="Emphasis"/>
          <w:i w:val="0"/>
        </w:rPr>
      </w:pPr>
      <w:ins w:id="779" w:author="Joshua Goh" w:date="2020-03-08T12:45:00Z">
        <w:r>
          <w:rPr>
            <w:rStyle w:val="Emphasis"/>
            <w:i w:val="0"/>
          </w:rPr>
          <w:t>Importantly</w:t>
        </w:r>
      </w:ins>
      <w:ins w:id="780" w:author="Joshua Goh" w:date="2020-03-07T23:47:00Z">
        <w:r w:rsidR="005A68F6">
          <w:rPr>
            <w:rStyle w:val="Emphasis"/>
            <w:i w:val="0"/>
          </w:rPr>
          <w:t xml:space="preserve">, </w:t>
        </w:r>
      </w:ins>
      <w:ins w:id="781" w:author="Joshua Goh" w:date="2020-03-08T12:46:00Z">
        <w:r w:rsidR="000D59AC">
          <w:rPr>
            <w:rStyle w:val="Emphasis"/>
            <w:i w:val="0"/>
          </w:rPr>
          <w:t xml:space="preserve">as mentioned, </w:t>
        </w:r>
        <w:r w:rsidR="009E0F88">
          <w:rPr>
            <w:rStyle w:val="Emphasis"/>
            <w:i w:val="0"/>
          </w:rPr>
          <w:t>social network</w:t>
        </w:r>
      </w:ins>
      <w:ins w:id="782" w:author="Joshua Goh" w:date="2020-03-07T23:47:00Z">
        <w:r w:rsidR="005A68F6">
          <w:rPr>
            <w:rStyle w:val="Emphasis"/>
            <w:i w:val="0"/>
          </w:rPr>
          <w:t xml:space="preserve"> </w:t>
        </w:r>
      </w:ins>
      <w:ins w:id="783" w:author="Joshua Goh" w:date="2020-03-08T12:40:00Z">
        <w:r w:rsidR="005C765F">
          <w:rPr>
            <w:rStyle w:val="Emphasis"/>
            <w:i w:val="0"/>
          </w:rPr>
          <w:t xml:space="preserve">structure or topology </w:t>
        </w:r>
      </w:ins>
      <w:ins w:id="784" w:author="Joshua Goh" w:date="2020-03-08T12:45:00Z">
        <w:r>
          <w:rPr>
            <w:rStyle w:val="Emphasis"/>
            <w:i w:val="0"/>
          </w:rPr>
          <w:t>also determines</w:t>
        </w:r>
      </w:ins>
      <w:ins w:id="785" w:author="Joshua Goh" w:date="2020-03-07T23:47:00Z">
        <w:r w:rsidR="005A68F6">
          <w:rPr>
            <w:rStyle w:val="Emphasis"/>
            <w:i w:val="0"/>
          </w:rPr>
          <w:t xml:space="preserve"> the sort of social interactions a person might engage in or not. Specifically, </w:t>
        </w:r>
      </w:ins>
      <w:ins w:id="786" w:author="Joshua Goh" w:date="2020-03-08T12:49:00Z">
        <w:r w:rsidR="008F51DF">
          <w:rPr>
            <w:rStyle w:val="Emphasis"/>
            <w:i w:val="0"/>
          </w:rPr>
          <w:t xml:space="preserve">a person’s social network </w:t>
        </w:r>
      </w:ins>
      <w:ins w:id="787" w:author="Joshua Goh" w:date="2020-03-08T14:49:00Z">
        <w:r w:rsidR="00497C1F">
          <w:rPr>
            <w:rStyle w:val="Emphasis"/>
            <w:i w:val="0"/>
          </w:rPr>
          <w:t>mediates</w:t>
        </w:r>
      </w:ins>
      <w:ins w:id="788" w:author="Joshua Goh" w:date="2020-03-08T12:49:00Z">
        <w:r w:rsidR="008F51DF">
          <w:rPr>
            <w:rStyle w:val="Emphasis"/>
            <w:i w:val="0"/>
          </w:rPr>
          <w:t xml:space="preserve"> the ease with which </w:t>
        </w:r>
      </w:ins>
      <w:ins w:id="789" w:author="Joshua Goh" w:date="2020-03-08T12:51:00Z">
        <w:r w:rsidR="008F51DF">
          <w:rPr>
            <w:rStyle w:val="Emphasis"/>
            <w:i w:val="0"/>
          </w:rPr>
          <w:t xml:space="preserve">the </w:t>
        </w:r>
      </w:ins>
      <w:ins w:id="790" w:author="Joshua Goh" w:date="2020-03-07T23:48:00Z">
        <w:r w:rsidR="005A68F6">
          <w:rPr>
            <w:rStyle w:val="Emphasis"/>
            <w:i w:val="0"/>
          </w:rPr>
          <w:t>person</w:t>
        </w:r>
      </w:ins>
      <w:ins w:id="791" w:author="Joshua Goh" w:date="2020-03-08T12:51:00Z">
        <w:r w:rsidR="008F51DF">
          <w:rPr>
            <w:rStyle w:val="Emphasis"/>
            <w:i w:val="0"/>
          </w:rPr>
          <w:t xml:space="preserve"> </w:t>
        </w:r>
        <w:proofErr w:type="gramStart"/>
        <w:r w:rsidR="008F51DF">
          <w:rPr>
            <w:rStyle w:val="Emphasis"/>
            <w:i w:val="0"/>
          </w:rPr>
          <w:t>is able to</w:t>
        </w:r>
      </w:ins>
      <w:proofErr w:type="gramEnd"/>
      <w:ins w:id="792" w:author="Joshua Goh" w:date="2020-03-07T23:48:00Z">
        <w:r w:rsidR="005A68F6">
          <w:rPr>
            <w:rStyle w:val="Emphasis"/>
            <w:i w:val="0"/>
          </w:rPr>
          <w:t xml:space="preserve"> </w:t>
        </w:r>
      </w:ins>
      <w:ins w:id="793" w:author="Joshua Goh" w:date="2020-03-08T12:51:00Z">
        <w:r w:rsidR="008F51DF">
          <w:rPr>
            <w:rStyle w:val="Emphasis"/>
            <w:i w:val="0"/>
          </w:rPr>
          <w:t>obtain</w:t>
        </w:r>
      </w:ins>
      <w:ins w:id="794" w:author="Joshua Goh" w:date="2020-03-07T23:48:00Z">
        <w:r w:rsidR="005A68F6">
          <w:rPr>
            <w:rStyle w:val="Emphasis"/>
            <w:i w:val="0"/>
          </w:rPr>
          <w:t xml:space="preserve"> support from </w:t>
        </w:r>
      </w:ins>
      <w:ins w:id="795" w:author="Joshua Goh" w:date="2020-03-08T12:51:00Z">
        <w:r w:rsidR="008F51DF">
          <w:rPr>
            <w:rStyle w:val="Emphasis"/>
            <w:i w:val="0"/>
          </w:rPr>
          <w:t>others</w:t>
        </w:r>
      </w:ins>
      <w:ins w:id="796" w:author="Joshua Goh" w:date="2020-03-08T12:52:00Z">
        <w:r w:rsidR="008F51DF">
          <w:rPr>
            <w:rStyle w:val="Emphasis"/>
            <w:i w:val="0"/>
          </w:rPr>
          <w:t xml:space="preserve"> </w:t>
        </w:r>
      </w:ins>
      <w:ins w:id="797" w:author="Joshua Goh" w:date="2020-03-08T14:49:00Z">
        <w:r w:rsidR="00497C1F">
          <w:rPr>
            <w:rStyle w:val="Emphasis"/>
            <w:i w:val="0"/>
          </w:rPr>
          <w:t xml:space="preserve">for </w:t>
        </w:r>
      </w:ins>
      <w:ins w:id="798" w:author="Joshua Goh" w:date="2020-03-07T23:48:00Z">
        <w:r w:rsidR="005A68F6">
          <w:rPr>
            <w:rStyle w:val="Emphasis"/>
            <w:i w:val="0"/>
          </w:rPr>
          <w:t xml:space="preserve">certain needs []. </w:t>
        </w:r>
      </w:ins>
      <w:ins w:id="799" w:author="Joshua Goh" w:date="2020-03-08T14:52:00Z">
        <w:r w:rsidR="00497C1F">
          <w:rPr>
            <w:rStyle w:val="Emphasis"/>
            <w:i w:val="0"/>
          </w:rPr>
          <w:t xml:space="preserve">For </w:t>
        </w:r>
        <w:proofErr w:type="gramStart"/>
        <w:r w:rsidR="00497C1F">
          <w:rPr>
            <w:rStyle w:val="Emphasis"/>
            <w:i w:val="0"/>
          </w:rPr>
          <w:t xml:space="preserve">instance, </w:t>
        </w:r>
      </w:ins>
      <w:ins w:id="800" w:author="Joshua Goh" w:date="2020-03-08T14:57:00Z">
        <w:r w:rsidR="00BB7388">
          <w:rPr>
            <w:rStyle w:val="Emphasis"/>
            <w:i w:val="0"/>
          </w:rPr>
          <w:t xml:space="preserve"> </w:t>
        </w:r>
      </w:ins>
      <w:ins w:id="801" w:author="Joshua Goh" w:date="2020-03-07T23:48:00Z">
        <w:r w:rsidR="005A68F6">
          <w:rPr>
            <w:rStyle w:val="Emphasis"/>
            <w:i w:val="0"/>
          </w:rPr>
          <w:t>Interestingly</w:t>
        </w:r>
        <w:proofErr w:type="gramEnd"/>
        <w:r w:rsidR="005A68F6">
          <w:rPr>
            <w:rStyle w:val="Emphasis"/>
            <w:i w:val="0"/>
          </w:rPr>
          <w:t>, support may not always be sought out from persons close in the social network</w:t>
        </w:r>
      </w:ins>
      <w:ins w:id="802" w:author="Joshua Goh" w:date="2020-03-07T23:49:00Z">
        <w:r w:rsidR="005A68F6">
          <w:rPr>
            <w:rStyle w:val="Emphasis"/>
            <w:i w:val="0"/>
          </w:rPr>
          <w:t>. Rather, persons in more distal networks or weak networks might at times be more favored for some life or psychological needs [].</w:t>
        </w:r>
      </w:ins>
      <w:ins w:id="803" w:author="Joshua Goh" w:date="2020-03-08T14:51:00Z">
        <w:r w:rsidR="00497C1F">
          <w:rPr>
            <w:rStyle w:val="Emphasis"/>
            <w:i w:val="0"/>
          </w:rPr>
          <w:t xml:space="preserve"> </w:t>
        </w:r>
      </w:ins>
      <w:ins w:id="804" w:author="Joshua Goh" w:date="2020-03-07T23:53:00Z">
        <w:r w:rsidR="00215151">
          <w:rPr>
            <w:rStyle w:val="Emphasis"/>
            <w:i w:val="0"/>
          </w:rPr>
          <w:t>Thus, while a person might maintain several different types of social network, one of the most importa</w:t>
        </w:r>
      </w:ins>
      <w:ins w:id="805" w:author="Joshua Goh" w:date="2020-03-07T23:54:00Z">
        <w:r w:rsidR="00215151">
          <w:rPr>
            <w:rStyle w:val="Emphasis"/>
            <w:i w:val="0"/>
          </w:rPr>
          <w:t xml:space="preserve">nt of these is a person’s social support network. Critically, one’s social support network likely drives many everyday social interactions with different </w:t>
        </w:r>
      </w:ins>
      <w:ins w:id="806" w:author="Joshua Goh" w:date="2020-03-07T23:55:00Z">
        <w:r w:rsidR="00215151">
          <w:rPr>
            <w:rStyle w:val="Emphasis"/>
            <w:i w:val="0"/>
          </w:rPr>
          <w:t>people. As such, there is a need to quantify a person’s social support network.</w:t>
        </w:r>
      </w:ins>
    </w:p>
    <w:p w14:paraId="05F677AE" w14:textId="566C231E" w:rsidR="00215151" w:rsidRDefault="00215151" w:rsidP="00471911">
      <w:pPr>
        <w:pStyle w:val="BodyText"/>
        <w:ind w:firstLine="289"/>
        <w:contextualSpacing/>
        <w:rPr>
          <w:ins w:id="807" w:author="Joshua Goh" w:date="2020-03-07T23:37:00Z"/>
          <w:rStyle w:val="Emphasis"/>
          <w:i w:val="0"/>
        </w:rPr>
      </w:pPr>
      <w:ins w:id="808" w:author="Joshua Goh" w:date="2020-03-07T23:56:00Z">
        <w:r>
          <w:rPr>
            <w:rStyle w:val="Emphasis"/>
            <w:i w:val="0"/>
          </w:rPr>
          <w:t>Several</w:t>
        </w:r>
      </w:ins>
      <w:ins w:id="809" w:author="Joshua Goh" w:date="2020-03-07T23:55:00Z">
        <w:r>
          <w:rPr>
            <w:rStyle w:val="Emphasis"/>
            <w:i w:val="0"/>
          </w:rPr>
          <w:t xml:space="preserve"> approaches have been </w:t>
        </w:r>
      </w:ins>
      <w:ins w:id="810" w:author="Joshua Goh" w:date="2020-03-07T23:56:00Z">
        <w:r>
          <w:rPr>
            <w:rStyle w:val="Emphasis"/>
            <w:i w:val="0"/>
          </w:rPr>
          <w:t>implemented</w:t>
        </w:r>
      </w:ins>
      <w:ins w:id="811" w:author="Joshua Goh" w:date="2020-03-07T23:55:00Z">
        <w:r>
          <w:rPr>
            <w:rStyle w:val="Emphasis"/>
            <w:i w:val="0"/>
          </w:rPr>
          <w:t xml:space="preserve"> to </w:t>
        </w:r>
      </w:ins>
      <w:ins w:id="812" w:author="Joshua Goh" w:date="2020-03-07T23:56:00Z">
        <w:r>
          <w:rPr>
            <w:rStyle w:val="Emphasis"/>
            <w:i w:val="0"/>
          </w:rPr>
          <w:t xml:space="preserve">characterize social support networks. Of these, Sarason’s Social Support Questionaire [] has been one of the </w:t>
        </w:r>
        <w:proofErr w:type="gramStart"/>
        <w:r>
          <w:rPr>
            <w:rStyle w:val="Emphasis"/>
            <w:i w:val="0"/>
          </w:rPr>
          <w:t>most commonly used</w:t>
        </w:r>
        <w:proofErr w:type="gramEnd"/>
        <w:r>
          <w:rPr>
            <w:rStyle w:val="Emphasis"/>
            <w:i w:val="0"/>
          </w:rPr>
          <w:t>. The SSQ consists of 27 items. …</w:t>
        </w:r>
      </w:ins>
    </w:p>
    <w:p w14:paraId="4CA2E274" w14:textId="51B04B78" w:rsidR="00471911" w:rsidRDefault="001C1F83" w:rsidP="00471911">
      <w:pPr>
        <w:pStyle w:val="BodyText"/>
        <w:ind w:firstLine="289"/>
        <w:contextualSpacing/>
        <w:rPr>
          <w:ins w:id="813" w:author="Joshua Goh" w:date="2020-03-07T23:50:00Z"/>
          <w:rStyle w:val="Emphasis"/>
          <w:i w:val="0"/>
        </w:rPr>
      </w:pPr>
      <w:ins w:id="814" w:author="Joshua Goh" w:date="2020-03-07T23:56:00Z">
        <w:r>
          <w:rPr>
            <w:rStyle w:val="Emphasis"/>
            <w:i w:val="0"/>
          </w:rPr>
          <w:lastRenderedPageBreak/>
          <w:t xml:space="preserve">In this study, </w:t>
        </w:r>
      </w:ins>
      <w:ins w:id="815" w:author="Joshua Goh [2]" w:date="2020-03-06T13:17:00Z">
        <w:del w:id="816" w:author="Joshua Goh" w:date="2020-03-07T23:56:00Z">
          <w:r w:rsidR="009339A1" w:rsidRPr="00471911" w:rsidDel="001C1F83">
            <w:rPr>
              <w:rStyle w:val="Emphasis"/>
              <w:i w:val="0"/>
              <w:rPrChange w:id="817" w:author="Joshua Goh" w:date="2020-03-07T23:36:00Z">
                <w:rPr>
                  <w:bCs/>
                </w:rPr>
              </w:rPrChange>
            </w:rPr>
            <w:delText>W</w:delText>
          </w:r>
        </w:del>
      </w:ins>
      <w:ins w:id="818" w:author="Joshua Goh" w:date="2020-03-07T23:56:00Z">
        <w:r>
          <w:rPr>
            <w:rStyle w:val="Emphasis"/>
            <w:i w:val="0"/>
          </w:rPr>
          <w:t>w</w:t>
        </w:r>
      </w:ins>
      <w:ins w:id="819" w:author="Joshua Goh [2]" w:date="2020-03-06T13:17:00Z">
        <w:r w:rsidR="009339A1" w:rsidRPr="00471911">
          <w:rPr>
            <w:rStyle w:val="Emphasis"/>
            <w:i w:val="0"/>
            <w:rPrChange w:id="820" w:author="Joshua Goh" w:date="2020-03-07T23:36:00Z">
              <w:rPr>
                <w:bCs/>
              </w:rPr>
            </w:rPrChange>
          </w:rPr>
          <w:t>e simulated a social network of a virtual agent (</w:t>
        </w:r>
        <w:r w:rsidR="009339A1" w:rsidRPr="00471911">
          <w:rPr>
            <w:rStyle w:val="Emphasis"/>
            <w:rPrChange w:id="821" w:author="Joshua Goh" w:date="2020-03-07T23:36:00Z">
              <w:rPr>
                <w:bCs/>
                <w:i/>
              </w:rPr>
            </w:rPrChange>
          </w:rPr>
          <w:t>A</w:t>
        </w:r>
        <w:r w:rsidR="009339A1" w:rsidRPr="00471911">
          <w:rPr>
            <w:rStyle w:val="Emphasis"/>
            <w:i w:val="0"/>
            <w:rPrChange w:id="822" w:author="Joshua Goh" w:date="2020-03-07T23:36:00Z">
              <w:rPr>
                <w:bCs/>
              </w:rPr>
            </w:rPrChange>
          </w:rPr>
          <w:t>) with four social targets (</w:t>
        </w:r>
        <w:r w:rsidR="009339A1" w:rsidRPr="00471911">
          <w:rPr>
            <w:rStyle w:val="Emphasis"/>
            <w:rPrChange w:id="823" w:author="Joshua Goh" w:date="2020-03-07T23:36:00Z">
              <w:rPr>
                <w:bCs/>
                <w:i/>
              </w:rPr>
            </w:rPrChange>
          </w:rPr>
          <w:t>s</w:t>
        </w:r>
        <w:r w:rsidR="009339A1" w:rsidRPr="00471911">
          <w:rPr>
            <w:rStyle w:val="Emphasis"/>
            <w:i w:val="0"/>
            <w:rPrChange w:id="824" w:author="Joshua Goh" w:date="2020-03-07T23:36:00Z">
              <w:rPr>
                <w:bCs/>
              </w:rPr>
            </w:rPrChange>
          </w:rPr>
          <w:t>) based on the degree of social support the agent perceives about each target</w:t>
        </w:r>
      </w:ins>
      <w:ins w:id="825" w:author="Joshua Goh" w:date="2020-03-07T23:56:00Z">
        <w:r>
          <w:rPr>
            <w:rStyle w:val="Emphasis"/>
            <w:i w:val="0"/>
          </w:rPr>
          <w:t xml:space="preserve"> as </w:t>
        </w:r>
      </w:ins>
      <w:ins w:id="826" w:author="Joshua Goh" w:date="2020-03-07T23:57:00Z">
        <w:r>
          <w:rPr>
            <w:rStyle w:val="Emphasis"/>
            <w:i w:val="0"/>
          </w:rPr>
          <w:t>in the SSQ</w:t>
        </w:r>
      </w:ins>
      <w:ins w:id="827" w:author="Joshua Goh [2]" w:date="2020-03-06T13:17:00Z">
        <w:r w:rsidR="009339A1" w:rsidRPr="00471911">
          <w:rPr>
            <w:rStyle w:val="Emphasis"/>
            <w:i w:val="0"/>
            <w:rPrChange w:id="828" w:author="Joshua Goh" w:date="2020-03-07T23:36:00Z">
              <w:rPr>
                <w:bCs/>
              </w:rPr>
            </w:rPrChange>
          </w:rPr>
          <w:t xml:space="preserve"> [].</w:t>
        </w:r>
      </w:ins>
    </w:p>
    <w:p w14:paraId="232BB466" w14:textId="439149D3" w:rsidR="005A68F6" w:rsidRDefault="005A68F6" w:rsidP="005A68F6">
      <w:pPr>
        <w:pStyle w:val="Heading2"/>
        <w:keepLines/>
        <w:numPr>
          <w:ilvl w:val="1"/>
          <w:numId w:val="0"/>
        </w:numPr>
        <w:tabs>
          <w:tab w:val="num" w:pos="360"/>
        </w:tabs>
        <w:autoSpaceDE/>
        <w:autoSpaceDN/>
        <w:ind w:left="288" w:hanging="288"/>
        <w:contextualSpacing/>
        <w:rPr>
          <w:ins w:id="829" w:author="Joshua Goh" w:date="2020-03-07T23:50:00Z"/>
        </w:rPr>
      </w:pPr>
      <w:ins w:id="830" w:author="Joshua Goh" w:date="2020-03-07T23:50:00Z">
        <w:r>
          <w:t>B.</w:t>
        </w:r>
        <w:r>
          <w:tab/>
          <w:t>Machine Theory of Mind</w:t>
        </w:r>
      </w:ins>
    </w:p>
    <w:p w14:paraId="08759D99" w14:textId="37C9F77F" w:rsidR="005A68F6" w:rsidRDefault="005A68F6" w:rsidP="00471911">
      <w:pPr>
        <w:pStyle w:val="BodyText"/>
        <w:ind w:firstLine="289"/>
        <w:contextualSpacing/>
        <w:rPr>
          <w:ins w:id="831" w:author="Joshua Goh" w:date="2020-03-07T23:50:00Z"/>
          <w:rFonts w:eastAsia="BatangChe"/>
          <w:color w:val="000000"/>
          <w:szCs w:val="18"/>
          <w:lang w:eastAsia="ko-KR"/>
        </w:rPr>
      </w:pPr>
    </w:p>
    <w:p w14:paraId="29E0E862" w14:textId="35A4F6A4" w:rsidR="00BB7388" w:rsidRDefault="00BB7388">
      <w:pPr>
        <w:pStyle w:val="Heading2"/>
        <w:numPr>
          <w:ilvl w:val="0"/>
          <w:numId w:val="0"/>
        </w:numPr>
        <w:rPr>
          <w:ins w:id="832" w:author="Joshua Goh" w:date="2020-03-08T15:10:00Z"/>
        </w:rPr>
        <w:pPrChange w:id="833" w:author="Joshua Goh" w:date="2020-03-08T15:10:00Z">
          <w:pPr>
            <w:pStyle w:val="Heading2"/>
            <w:ind w:left="0"/>
          </w:pPr>
        </w:pPrChange>
      </w:pPr>
      <w:ins w:id="834" w:author="Joshua Goh" w:date="2020-03-08T15:10:00Z">
        <w:r>
          <w:t>C. Preference Learning</w:t>
        </w:r>
      </w:ins>
    </w:p>
    <w:p w14:paraId="343FC155" w14:textId="77777777" w:rsidR="00BB7388" w:rsidRDefault="00BB7388" w:rsidP="00BB7388">
      <w:pPr>
        <w:jc w:val="both"/>
        <w:rPr>
          <w:ins w:id="835" w:author="Joshua Goh" w:date="2020-03-08T15:10:00Z"/>
        </w:rPr>
      </w:pPr>
      <w:ins w:id="836" w:author="Joshua Goh" w:date="2020-03-08T15:10:00Z">
        <w:r>
          <w:tab/>
          <w:t>Both in the literature and in commercial applications, there are several instances of artificial intelligence being used to learn user preferences in order to provide personalized, or targeted, services from different types of data – visual, verbal, metadata – and with different machine learning approaches.</w:t>
        </w:r>
      </w:ins>
    </w:p>
    <w:p w14:paraId="0CE8A988" w14:textId="77777777" w:rsidR="00BB7388" w:rsidRDefault="00BB7388" w:rsidP="00BB7388">
      <w:pPr>
        <w:jc w:val="both"/>
        <w:rPr>
          <w:ins w:id="837" w:author="Joshua Goh" w:date="2020-03-08T15:10:00Z"/>
        </w:rPr>
      </w:pPr>
      <w:ins w:id="838" w:author="Joshua Goh" w:date="2020-03-08T15:10:00Z">
        <w:r>
          <w:tab/>
          <w:t>For instance, in the field of virtual agents, Recommender Systems are ubiquitous on web platforms and in our personal computing devices (smartphones and others). These artificial agents learn human preferences and adjust their service accordingly with the objective of maximizing the time the user spends using the platform, which often translates to increased profits from advertisements. These systems often rely on hard metrics (e.g. usage time, number of items consumed), content meta-data (e.g. tags, title, author) and user-generated data (e.g. ratings, engagement in social feedback systems) to train the learning structures that adjust the nature of the content feed shown to the user [14], [15]. Given the recent explosion of social media and ad-based media consumption platforms, data to train such systems is now abundant, but not often made publicly available. In contrast, the proposed system aims to learn the social network of the user from naturalistic observation of the users’ behavior around others in order to provide advice on how to deal with different social situations.</w:t>
        </w:r>
      </w:ins>
    </w:p>
    <w:p w14:paraId="54BC7D1A" w14:textId="77777777" w:rsidR="00BB7388" w:rsidRDefault="00BB7388" w:rsidP="00BB7388">
      <w:pPr>
        <w:jc w:val="both"/>
        <w:rPr>
          <w:ins w:id="839" w:author="Joshua Goh" w:date="2020-03-08T15:10:00Z"/>
        </w:rPr>
      </w:pPr>
      <w:ins w:id="840" w:author="Joshua Goh" w:date="2020-03-08T15:10:00Z">
        <w:r>
          <w:tab/>
          <w:t>Socially Assistive Robotics is a discipline where a robot –defined as an embodied intelligent agent – provides a service to its user, either physical (e.g. rehabilitation therapy) or psychological (e.g. companionship, emotional support). Previous research [17] has indicated that autonomous cognitive and social profiling of the user are key to deploying social robots in environments outside of the laboratory (e.g. in hospitals, schools or at home). In order to perform this cognitive and social profiling, robots must interpret the behavior of their users through implicit cues in their facial expression and body gestures to infer mental states, personalities and emotions and, using this information, use a decision making process to determine how to best interact with a specific user.</w:t>
        </w:r>
      </w:ins>
    </w:p>
    <w:p w14:paraId="5E183F36" w14:textId="77777777" w:rsidR="00BB7388" w:rsidRDefault="00BB7388" w:rsidP="00BB7388">
      <w:pPr>
        <w:jc w:val="both"/>
        <w:rPr>
          <w:ins w:id="841" w:author="Joshua Goh" w:date="2020-03-08T15:10:00Z"/>
        </w:rPr>
      </w:pPr>
      <w:ins w:id="842" w:author="Joshua Goh" w:date="2020-03-08T15:10:00Z">
        <w:r>
          <w:tab/>
          <w:t xml:space="preserve">For instance, in [16] a platform for robot-assisted photo reminiscence for the elderly was introduced. Reminiscence Therapy is an intervention commonly used in patients with Mild Cognitive Impairment to prevent brain deterioration. It most often relies on the evocation of memories from the users’ lifetime through discussion of personal effects such as photographs. The authors implemented a variety of deep neural networks and a </w:t>
        </w:r>
        <w:proofErr w:type="gramStart"/>
        <w:r>
          <w:t>knowledge based</w:t>
        </w:r>
        <w:proofErr w:type="gramEnd"/>
        <w:r>
          <w:t xml:space="preserve"> inference process to generate questions that are directly related to the visual content of each photograph. Results showed that the participants felt more engaged when the robot asked questions related to the photograph and their speech than when not.</w:t>
        </w:r>
      </w:ins>
    </w:p>
    <w:p w14:paraId="633DE29E" w14:textId="77777777" w:rsidR="00BB7388" w:rsidRDefault="00BB7388" w:rsidP="00BB7388">
      <w:pPr>
        <w:jc w:val="both"/>
        <w:rPr>
          <w:ins w:id="843" w:author="Joshua Goh" w:date="2020-03-08T15:10:00Z"/>
        </w:rPr>
      </w:pPr>
      <w:ins w:id="844" w:author="Joshua Goh" w:date="2020-03-08T15:10:00Z">
        <w:r>
          <w:tab/>
          <w:t>In [18], the authors presented a method to promote trust between humans and robots. Their approach is based on Natural Language Understanding techniques where, when the user discloses their vulnerability to the robot, the system could infer the underlying feelings and desires of the user in order to provide relevant and effective emotional support.</w:t>
        </w:r>
      </w:ins>
    </w:p>
    <w:p w14:paraId="582BA5BB" w14:textId="77777777" w:rsidR="00BB7388" w:rsidRDefault="00BB7388" w:rsidP="00BB7388">
      <w:pPr>
        <w:jc w:val="both"/>
        <w:rPr>
          <w:ins w:id="845" w:author="Joshua Goh" w:date="2020-03-08T15:10:00Z"/>
        </w:rPr>
      </w:pPr>
      <w:ins w:id="846" w:author="Joshua Goh" w:date="2020-03-08T15:10:00Z">
        <w:r>
          <w:tab/>
          <w:t>Finally, in [19], [20], the authors discuss the importance of learning the preference of the user through interactions with an emotional support robot for children. The system they presented could perform a variety of actions (e.g. play videos, tell jokes), and learn the user preferences by assessing their emotional reactions from their facial expressions with a n Interactive Reinforcement Learning algorithm. Their results showed that subjects gave more positive feedback to the robot and showed more willingness to interact with the robot after several sessions when it learned their preferences.</w:t>
        </w:r>
      </w:ins>
    </w:p>
    <w:p w14:paraId="0B4D2714" w14:textId="1D81EB13" w:rsidR="00BB7388" w:rsidRPr="00FE5E31" w:rsidRDefault="00BB7388">
      <w:pPr>
        <w:rPr>
          <w:ins w:id="847" w:author="Joshua Goh" w:date="2020-03-07T23:50:00Z"/>
        </w:rPr>
        <w:pPrChange w:id="848" w:author="Joshua Goh" w:date="2020-03-08T15:10:00Z">
          <w:pPr>
            <w:pStyle w:val="Heading2"/>
            <w:keepLines/>
            <w:numPr>
              <w:numId w:val="0"/>
            </w:numPr>
            <w:tabs>
              <w:tab w:val="num" w:pos="360"/>
            </w:tabs>
            <w:autoSpaceDE/>
            <w:autoSpaceDN/>
            <w:ind w:left="288" w:hanging="288"/>
            <w:contextualSpacing/>
          </w:pPr>
        </w:pPrChange>
      </w:pPr>
      <w:ins w:id="849" w:author="Joshua Goh" w:date="2020-03-08T15:10:00Z">
        <w:r>
          <w:tab/>
          <w:t>In the proposed system</w:t>
        </w:r>
      </w:ins>
    </w:p>
    <w:p w14:paraId="5A28A6CA" w14:textId="71B1778C" w:rsidR="005A68F6" w:rsidRPr="00FE5E31" w:rsidRDefault="005A68F6">
      <w:pPr>
        <w:pStyle w:val="BodyText"/>
        <w:ind w:firstLine="289"/>
        <w:contextualSpacing/>
        <w:rPr>
          <w:ins w:id="850" w:author="Joshua Goh" w:date="2020-03-07T23:34:00Z"/>
          <w:szCs w:val="18"/>
        </w:rPr>
        <w:pPrChange w:id="851" w:author="Joshua Goh" w:date="2020-03-07T23:37:00Z">
          <w:pPr>
            <w:pStyle w:val="a"/>
            <w:tabs>
              <w:tab w:val="clear" w:pos="800"/>
              <w:tab w:val="left" w:pos="180"/>
            </w:tabs>
            <w:wordWrap/>
            <w:spacing w:line="240" w:lineRule="auto"/>
            <w:contextualSpacing/>
            <w:outlineLvl w:val="0"/>
          </w:pPr>
        </w:pPrChange>
      </w:pPr>
    </w:p>
    <w:p w14:paraId="4C68B2B3" w14:textId="0E3B9028" w:rsidR="00471911" w:rsidDel="00471911" w:rsidRDefault="009339A1" w:rsidP="009339A1">
      <w:pPr>
        <w:pStyle w:val="a"/>
        <w:tabs>
          <w:tab w:val="clear" w:pos="800"/>
          <w:tab w:val="left" w:pos="180"/>
        </w:tabs>
        <w:wordWrap/>
        <w:spacing w:line="240" w:lineRule="auto"/>
        <w:contextualSpacing/>
        <w:outlineLvl w:val="0"/>
        <w:rPr>
          <w:ins w:id="852" w:author="Joshua Goh [2]" w:date="2020-03-06T13:17:00Z"/>
          <w:del w:id="853" w:author="Joshua Goh" w:date="2020-03-07T23:37:00Z"/>
          <w:rFonts w:ascii="Times New Roman"/>
          <w:bCs/>
        </w:rPr>
      </w:pPr>
      <w:ins w:id="854" w:author="Joshua Goh [2]" w:date="2020-03-06T13:17:00Z">
        <w:del w:id="855" w:author="Joshua Goh" w:date="2020-03-07T23:57:00Z">
          <w:r w:rsidRPr="008B3F6C" w:rsidDel="00614294">
            <w:rPr>
              <w:rFonts w:ascii="Times New Roman"/>
              <w:bCs/>
            </w:rPr>
            <w:delText xml:space="preserve"> </w:delText>
          </w:r>
        </w:del>
        <w:del w:id="856" w:author="Joshua Goh" w:date="2020-03-07T23:37:00Z">
          <w:r w:rsidRPr="008B3F6C" w:rsidDel="00471911">
            <w:rPr>
              <w:rFonts w:ascii="Times New Roman"/>
              <w:bCs/>
            </w:rPr>
            <w:delText xml:space="preserve"> </w:delText>
          </w:r>
        </w:del>
      </w:ins>
    </w:p>
    <w:p w14:paraId="5689C565" w14:textId="463ADBE4" w:rsidR="00B90148" w:rsidDel="00471911" w:rsidRDefault="00B90148">
      <w:pPr>
        <w:pStyle w:val="a"/>
        <w:tabs>
          <w:tab w:val="clear" w:pos="800"/>
          <w:tab w:val="left" w:pos="180"/>
        </w:tabs>
        <w:wordWrap/>
        <w:spacing w:line="240" w:lineRule="auto"/>
        <w:contextualSpacing/>
        <w:outlineLvl w:val="0"/>
        <w:rPr>
          <w:ins w:id="857" w:author="Joshua Goh [2]" w:date="2020-03-06T13:17:00Z"/>
          <w:del w:id="858" w:author="Joshua Goh" w:date="2020-03-07T23:37:00Z"/>
          <w:highlight w:val="yellow"/>
        </w:rPr>
        <w:pPrChange w:id="859" w:author="Joshua Goh" w:date="2020-03-07T23:37:00Z">
          <w:pPr>
            <w:pStyle w:val="Text"/>
            <w:spacing w:line="240" w:lineRule="auto"/>
            <w:contextualSpacing/>
          </w:pPr>
        </w:pPrChange>
      </w:pPr>
    </w:p>
    <w:p w14:paraId="3F112EEC" w14:textId="5B12A307" w:rsidR="00B90148" w:rsidDel="00471911" w:rsidRDefault="00B90148">
      <w:pPr>
        <w:pStyle w:val="Text"/>
        <w:spacing w:line="240" w:lineRule="auto"/>
        <w:ind w:firstLine="0"/>
        <w:contextualSpacing/>
        <w:rPr>
          <w:ins w:id="860" w:author="Joshua Goh [2]" w:date="2020-03-06T13:17:00Z"/>
          <w:del w:id="861" w:author="Joshua Goh" w:date="2020-03-07T23:37:00Z"/>
          <w:highlight w:val="yellow"/>
        </w:rPr>
        <w:pPrChange w:id="862" w:author="Joshua Goh" w:date="2020-03-07T23:37:00Z">
          <w:pPr>
            <w:pStyle w:val="Text"/>
            <w:spacing w:line="240" w:lineRule="auto"/>
            <w:contextualSpacing/>
          </w:pPr>
        </w:pPrChange>
      </w:pPr>
    </w:p>
    <w:p w14:paraId="7EBD786F" w14:textId="185E32D8" w:rsidR="00CD4954" w:rsidRPr="007A1F48" w:rsidDel="00614294" w:rsidRDefault="00CD4954" w:rsidP="00CD4954">
      <w:pPr>
        <w:pStyle w:val="Text"/>
        <w:spacing w:line="240" w:lineRule="auto"/>
        <w:contextualSpacing/>
        <w:rPr>
          <w:del w:id="863" w:author="Joshua Goh" w:date="2020-03-07T23:57:00Z"/>
          <w:highlight w:val="yellow"/>
        </w:rPr>
      </w:pPr>
      <w:del w:id="864" w:author="Joshua Goh" w:date="2020-03-07T23:57:00Z">
        <w:r w:rsidRPr="007A1F48" w:rsidDel="00614294">
          <w:rPr>
            <w:highlight w:val="yellow"/>
          </w:rPr>
          <w:delText xml:space="preserve">Add </w:delText>
        </w:r>
        <w:r w:rsidR="008B3F6C" w:rsidRPr="007A1F48" w:rsidDel="00614294">
          <w:rPr>
            <w:highlight w:val="yellow"/>
          </w:rPr>
          <w:delText>references from psychology background.</w:delText>
        </w:r>
      </w:del>
    </w:p>
    <w:p w14:paraId="45C241DF" w14:textId="336B87B9" w:rsidR="00185D33" w:rsidRPr="00DE0EBA" w:rsidDel="00614294" w:rsidRDefault="00206B4D">
      <w:pPr>
        <w:pStyle w:val="Text"/>
        <w:spacing w:line="240" w:lineRule="auto"/>
        <w:ind w:firstLine="204"/>
        <w:contextualSpacing/>
        <w:rPr>
          <w:del w:id="865" w:author="Joshua Goh" w:date="2020-03-07T23:57:00Z"/>
        </w:rPr>
        <w:pPrChange w:id="866" w:author="Joshua Goh" w:date="2020-02-11T16:50:00Z">
          <w:pPr>
            <w:pStyle w:val="Text"/>
            <w:spacing w:line="240" w:lineRule="auto"/>
            <w:contextualSpacing/>
          </w:pPr>
        </w:pPrChange>
      </w:pPr>
      <w:del w:id="867" w:author="Joshua Goh" w:date="2020-03-07T23:57:00Z">
        <w:r w:rsidDel="00614294">
          <w:rPr>
            <w:noProof/>
            <w:lang w:eastAsia="zh-CN"/>
          </w:rPr>
          <mc:AlternateContent>
            <mc:Choice Requires="wps">
              <w:drawing>
                <wp:anchor distT="45720" distB="45720" distL="114300" distR="114300" simplePos="0" relativeHeight="251666432" behindDoc="0" locked="0" layoutInCell="1" allowOverlap="1" wp14:anchorId="421318A8" wp14:editId="17642A10">
                  <wp:simplePos x="0" y="0"/>
                  <wp:positionH relativeFrom="margin">
                    <wp:align>right</wp:align>
                  </wp:positionH>
                  <wp:positionV relativeFrom="margin">
                    <wp:align>bottom</wp:align>
                  </wp:positionV>
                  <wp:extent cx="3099600" cy="2552400"/>
                  <wp:effectExtent l="0"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600" cy="2552400"/>
                          </a:xfrm>
                          <a:prstGeom prst="rect">
                            <a:avLst/>
                          </a:prstGeom>
                          <a:solidFill>
                            <a:srgbClr val="FFFFFF"/>
                          </a:solidFill>
                          <a:ln w="9525">
                            <a:noFill/>
                            <a:miter lim="800000"/>
                            <a:headEnd/>
                            <a:tailEnd/>
                          </a:ln>
                        </wps:spPr>
                        <wps:txbx>
                          <w:txbxContent>
                            <w:p w14:paraId="6579CB01" w14:textId="77777777" w:rsidR="008A7B9F" w:rsidRDefault="00CC69C2" w:rsidP="008A7B9F">
                              <w:pPr>
                                <w:jc w:val="center"/>
                                <w:rPr>
                                  <w:sz w:val="16"/>
                                </w:rPr>
                              </w:pPr>
                              <w:r>
                                <w:rPr>
                                  <w:noProof/>
                                  <w:sz w:val="16"/>
                                  <w:lang w:eastAsia="zh-CN"/>
                                </w:rPr>
                                <w:drawing>
                                  <wp:inline distT="0" distB="0" distL="0" distR="0" wp14:anchorId="428ADCC4" wp14:editId="6444118F">
                                    <wp:extent cx="1881761" cy="18627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0C6DC8F2" w14:textId="7F7FB65F" w:rsidR="008A7B9F" w:rsidRDefault="008A7B9F" w:rsidP="008A7B9F">
                              <w:pPr>
                                <w:jc w:val="both"/>
                              </w:pPr>
                              <w:r w:rsidRPr="00AF74F9">
                                <w:rPr>
                                  <w:sz w:val="16"/>
                                </w:rPr>
                                <w:t>Fig</w:t>
                              </w:r>
                              <w:ins w:id="868" w:author="Joshua Goh [2]" w:date="2020-03-06T13:18:00Z">
                                <w:r w:rsidR="009339A1">
                                  <w:rPr>
                                    <w:sz w:val="16"/>
                                  </w:rPr>
                                  <w:t>.</w:t>
                                </w:r>
                              </w:ins>
                              <w:del w:id="869" w:author="Joshua Goh [2]" w:date="2020-03-06T13:18:00Z">
                                <w:r w:rsidDel="009339A1">
                                  <w:rPr>
                                    <w:sz w:val="16"/>
                                  </w:rPr>
                                  <w:delText>ure</w:delText>
                                </w:r>
                              </w:del>
                              <w:r>
                                <w:rPr>
                                  <w:sz w:val="16"/>
                                </w:rPr>
                                <w:t xml:space="preserv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318A8" id="_x0000_s1029" type="#_x0000_t202" style="position:absolute;left:0;text-align:left;margin-left:192.85pt;margin-top:0;width:244.05pt;height:201pt;z-index:251666432;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" stroked="f">
                  <v:textbox inset="0,0,0,0">
                    <w:txbxContent>
                      <w:p w14:paraId="6579CB01" w14:textId="77777777" w:rsidR="008A7B9F" w:rsidRDefault="00CC69C2" w:rsidP="008A7B9F">
                        <w:pPr>
                          <w:jc w:val="center"/>
                          <w:rPr>
                            <w:sz w:val="16"/>
                          </w:rPr>
                        </w:pPr>
                        <w:r>
                          <w:rPr>
                            <w:noProof/>
                            <w:sz w:val="16"/>
                            <w:lang w:eastAsia="zh-CN"/>
                          </w:rPr>
                          <w:drawing>
                            <wp:inline distT="0" distB="0" distL="0" distR="0" wp14:anchorId="428ADCC4" wp14:editId="6444118F">
                              <wp:extent cx="1881761" cy="18627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0C6DC8F2" w14:textId="7F7FB65F" w:rsidR="008A7B9F" w:rsidRDefault="008A7B9F" w:rsidP="008A7B9F">
                        <w:pPr>
                          <w:jc w:val="both"/>
                        </w:pPr>
                        <w:r w:rsidRPr="00AF74F9">
                          <w:rPr>
                            <w:sz w:val="16"/>
                          </w:rPr>
                          <w:t>Fig</w:t>
                        </w:r>
                        <w:ins w:id="961" w:author="Joshua Goh [2]" w:date="2020-03-06T13:18:00Z">
                          <w:r w:rsidR="009339A1">
                            <w:rPr>
                              <w:sz w:val="16"/>
                            </w:rPr>
                            <w:t>.</w:t>
                          </w:r>
                        </w:ins>
                        <w:del w:id="962" w:author="Joshua Goh [2]" w:date="2020-03-06T13:18:00Z">
                          <w:r w:rsidDel="009339A1">
                            <w:rPr>
                              <w:sz w:val="16"/>
                            </w:rPr>
                            <w:delText>ure</w:delText>
                          </w:r>
                        </w:del>
                        <w:r>
                          <w:rPr>
                            <w:sz w:val="16"/>
                          </w:rPr>
                          <w:t xml:space="preserv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anchorx="margin" anchory="margin"/>
                </v:shape>
              </w:pict>
            </mc:Fallback>
          </mc:AlternateContent>
        </w:r>
        <w:r w:rsidR="00CD4954" w:rsidRPr="007A1F48" w:rsidDel="00614294">
          <w:rPr>
            <w:highlight w:val="yellow"/>
          </w:rPr>
          <w:delText xml:space="preserve">Add at least three references to related works </w:delText>
        </w:r>
        <w:r w:rsidR="008B3F6C" w:rsidRPr="007A1F48" w:rsidDel="00614294">
          <w:rPr>
            <w:highlight w:val="yellow"/>
          </w:rPr>
          <w:delText>on learning user social preferences using machine learning.</w:delText>
        </w:r>
      </w:del>
    </w:p>
    <w:p w14:paraId="4865D21E" w14:textId="57C1BFF8" w:rsidR="00185D33" w:rsidRDefault="00185D33" w:rsidP="00185D33">
      <w:pPr>
        <w:pStyle w:val="Heading1"/>
        <w:spacing w:before="120" w:after="120"/>
        <w:contextualSpacing/>
      </w:pPr>
      <w:del w:id="870" w:author="Joshua Goh" w:date="2020-03-05T16:18:00Z">
        <w:r w:rsidDel="001826DE">
          <w:delText>Proposed Methodology</w:delText>
        </w:r>
      </w:del>
      <w:ins w:id="871" w:author="Joshua Goh" w:date="2020-03-05T16:19:00Z">
        <w:r w:rsidR="001826DE">
          <w:t>Me</w:t>
        </w:r>
      </w:ins>
      <w:ins w:id="872" w:author="Joshua Goh" w:date="2020-03-05T16:20:00Z">
        <w:r w:rsidR="001826DE">
          <w:t>thodology</w:t>
        </w:r>
      </w:ins>
    </w:p>
    <w:p w14:paraId="053A9508" w14:textId="77777777" w:rsidR="00185D33" w:rsidRDefault="00185D33" w:rsidP="00185D33">
      <w:pPr>
        <w:pStyle w:val="Heading2"/>
        <w:keepLines/>
        <w:numPr>
          <w:ilvl w:val="1"/>
          <w:numId w:val="0"/>
        </w:numPr>
        <w:tabs>
          <w:tab w:val="num" w:pos="360"/>
        </w:tabs>
        <w:autoSpaceDE/>
        <w:autoSpaceDN/>
        <w:ind w:left="288" w:hanging="288"/>
        <w:contextualSpacing/>
      </w:pPr>
      <w:r>
        <w:t>A.</w:t>
      </w:r>
      <w:r>
        <w:tab/>
        <w:t>System Overview</w:t>
      </w:r>
    </w:p>
    <w:p w14:paraId="3373F600" w14:textId="7462706B" w:rsidR="008B3F6C" w:rsidRDefault="00185D33" w:rsidP="00185D33">
      <w:pPr>
        <w:pStyle w:val="a"/>
        <w:tabs>
          <w:tab w:val="clear" w:pos="800"/>
          <w:tab w:val="left" w:pos="180"/>
        </w:tabs>
        <w:wordWrap/>
        <w:spacing w:line="240" w:lineRule="auto"/>
        <w:contextualSpacing/>
        <w:outlineLvl w:val="0"/>
        <w:rPr>
          <w:rFonts w:ascii="Times New Roman"/>
          <w:bCs/>
        </w:rPr>
      </w:pPr>
      <w:r>
        <w:rPr>
          <w:rFonts w:ascii="Times New Roman"/>
          <w:bCs/>
        </w:rPr>
        <w:tab/>
      </w:r>
      <w:r w:rsidR="008B3F6C" w:rsidRPr="008B3F6C">
        <w:rPr>
          <w:rFonts w:ascii="Times New Roman"/>
          <w:bCs/>
        </w:rPr>
        <w:t>We simulated a social network of a virtual agent (</w:t>
      </w:r>
      <w:r w:rsidR="008B3F6C" w:rsidRPr="008B3F6C">
        <w:rPr>
          <w:rFonts w:ascii="Times New Roman"/>
          <w:bCs/>
          <w:i/>
        </w:rPr>
        <w:t>A</w:t>
      </w:r>
      <w:r w:rsidR="008B3F6C" w:rsidRPr="008B3F6C">
        <w:rPr>
          <w:rFonts w:ascii="Times New Roman"/>
          <w:bCs/>
        </w:rPr>
        <w:t>) with four social targets (</w:t>
      </w:r>
      <w:r w:rsidR="008B3F6C" w:rsidRPr="008B3F6C">
        <w:rPr>
          <w:rFonts w:ascii="Times New Roman"/>
          <w:bCs/>
          <w:i/>
        </w:rPr>
        <w:t>s</w:t>
      </w:r>
      <w:r w:rsidR="008B3F6C" w:rsidRPr="008B3F6C">
        <w:rPr>
          <w:rFonts w:ascii="Times New Roman"/>
          <w:bCs/>
        </w:rPr>
        <w:t xml:space="preserve">) based on </w:t>
      </w:r>
      <w:del w:id="873" w:author="Joshua Goh" w:date="2020-02-29T01:18:00Z">
        <w:r w:rsidR="008B3F6C" w:rsidRPr="008B3F6C" w:rsidDel="0092519D">
          <w:rPr>
            <w:rFonts w:ascii="Times New Roman"/>
            <w:bCs/>
          </w:rPr>
          <w:delText>six common parameters known to be important in hu</w:delText>
        </w:r>
        <w:r w:rsidR="008B3F6C" w:rsidDel="0092519D">
          <w:rPr>
            <w:rFonts w:ascii="Times New Roman"/>
            <w:bCs/>
          </w:rPr>
          <w:delText>man social relationships (Fig.</w:delText>
        </w:r>
        <w:r w:rsidR="008B3F6C" w:rsidRPr="008B3F6C" w:rsidDel="0092519D">
          <w:rPr>
            <w:rFonts w:ascii="Times New Roman"/>
            <w:bCs/>
          </w:rPr>
          <w:delText xml:space="preserve"> 1). Three personal parameters indexed the approach-avoidance preferences of targets</w:delText>
        </w:r>
        <w:r w:rsidR="008B3F6C" w:rsidDel="0092519D">
          <w:rPr>
            <w:rFonts w:ascii="Times New Roman"/>
            <w:bCs/>
          </w:rPr>
          <w:delText>: P</w:delText>
        </w:r>
        <w:r w:rsidR="008B3F6C" w:rsidRPr="008B3F6C" w:rsidDel="0092519D">
          <w:rPr>
            <w:rFonts w:ascii="Times New Roman"/>
            <w:bCs/>
          </w:rPr>
          <w:delText>ower distance, affiliation, and interpersonal reactivity [</w:delText>
        </w:r>
      </w:del>
      <w:del w:id="874" w:author="Joshua Goh" w:date="2020-02-11T16:00:00Z">
        <w:r w:rsidR="008B3F6C" w:rsidRPr="008B3F6C" w:rsidDel="00B72B8A">
          <w:rPr>
            <w:rFonts w:ascii="Times New Roman"/>
            <w:bCs/>
          </w:rPr>
          <w:delText>2</w:delText>
        </w:r>
      </w:del>
      <w:del w:id="875" w:author="Joshua Goh" w:date="2020-02-29T01:18:00Z">
        <w:r w:rsidR="008B3F6C" w:rsidRPr="008B3F6C" w:rsidDel="0092519D">
          <w:rPr>
            <w:rFonts w:ascii="Times New Roman"/>
            <w:bCs/>
          </w:rPr>
          <w:delText>][</w:delText>
        </w:r>
      </w:del>
      <w:del w:id="876" w:author="Joshua Goh" w:date="2020-02-11T16:00:00Z">
        <w:r w:rsidR="008B3F6C" w:rsidRPr="008B3F6C" w:rsidDel="00B72B8A">
          <w:rPr>
            <w:rFonts w:ascii="Times New Roman"/>
            <w:bCs/>
          </w:rPr>
          <w:delText>3</w:delText>
        </w:r>
      </w:del>
      <w:del w:id="877" w:author="Joshua Goh" w:date="2020-02-29T01:18:00Z">
        <w:r w:rsidR="008B3F6C" w:rsidRPr="008B3F6C" w:rsidDel="0092519D">
          <w:rPr>
            <w:rFonts w:ascii="Times New Roman"/>
            <w:bCs/>
          </w:rPr>
          <w:delText>]. Three associative parameters indexed the nature and strength of specific agent-target social connections: familial or not,</w:delText>
        </w:r>
      </w:del>
      <w:ins w:id="878" w:author="Joshua Goh" w:date="2020-02-29T01:18:00Z">
        <w:r w:rsidR="0092519D">
          <w:rPr>
            <w:rFonts w:ascii="Times New Roman"/>
            <w:bCs/>
          </w:rPr>
          <w:t>the</w:t>
        </w:r>
      </w:ins>
      <w:r w:rsidR="008B3F6C" w:rsidRPr="008B3F6C">
        <w:rPr>
          <w:rFonts w:ascii="Times New Roman"/>
          <w:bCs/>
        </w:rPr>
        <w:t xml:space="preserve"> degree of social support</w:t>
      </w:r>
      <w:del w:id="879" w:author="Joshua Goh" w:date="2020-02-29T01:18:00Z">
        <w:r w:rsidR="008B3F6C" w:rsidRPr="008B3F6C" w:rsidDel="0092519D">
          <w:rPr>
            <w:rFonts w:ascii="Times New Roman"/>
            <w:bCs/>
          </w:rPr>
          <w:delText>,</w:delText>
        </w:r>
      </w:del>
      <w:ins w:id="880" w:author="Joshua Goh" w:date="2020-02-29T01:18:00Z">
        <w:r w:rsidR="0092519D">
          <w:rPr>
            <w:rFonts w:ascii="Times New Roman"/>
            <w:bCs/>
          </w:rPr>
          <w:t xml:space="preserve"> the agent perceives</w:t>
        </w:r>
      </w:ins>
      <w:ins w:id="881" w:author="Joshua Goh" w:date="2020-02-29T01:19:00Z">
        <w:r w:rsidR="0092519D">
          <w:rPr>
            <w:rFonts w:ascii="Times New Roman"/>
            <w:bCs/>
          </w:rPr>
          <w:t xml:space="preserve"> about each target</w:t>
        </w:r>
      </w:ins>
      <w:del w:id="882" w:author="Joshua Goh" w:date="2020-02-29T01:19:00Z">
        <w:r w:rsidR="008B3F6C" w:rsidRPr="008B3F6C" w:rsidDel="0092519D">
          <w:rPr>
            <w:rFonts w:ascii="Times New Roman"/>
            <w:bCs/>
          </w:rPr>
          <w:delText xml:space="preserve"> </w:delText>
        </w:r>
      </w:del>
      <w:del w:id="883" w:author="Joshua Goh" w:date="2020-02-29T01:18:00Z">
        <w:r w:rsidR="008B3F6C" w:rsidRPr="008B3F6C" w:rsidDel="0092519D">
          <w:rPr>
            <w:rFonts w:ascii="Times New Roman"/>
            <w:bCs/>
          </w:rPr>
          <w:delText>perceived social distance</w:delText>
        </w:r>
      </w:del>
      <w:r w:rsidR="008B3F6C" w:rsidRPr="008B3F6C">
        <w:rPr>
          <w:rFonts w:ascii="Times New Roman"/>
          <w:bCs/>
        </w:rPr>
        <w:t xml:space="preserve"> </w:t>
      </w:r>
      <w:del w:id="884" w:author="Joshua Goh" w:date="2020-02-29T01:19:00Z">
        <w:r w:rsidR="008B3F6C" w:rsidRPr="008B3F6C" w:rsidDel="0092519D">
          <w:rPr>
            <w:rFonts w:ascii="Times New Roman"/>
            <w:bCs/>
          </w:rPr>
          <w:delText>[</w:delText>
        </w:r>
      </w:del>
      <w:del w:id="885" w:author="Joshua Goh" w:date="2020-02-11T16:00:00Z">
        <w:r w:rsidR="008B3F6C" w:rsidRPr="008B3F6C" w:rsidDel="00B72B8A">
          <w:rPr>
            <w:rFonts w:ascii="Times New Roman"/>
            <w:bCs/>
          </w:rPr>
          <w:delText>3</w:delText>
        </w:r>
      </w:del>
      <w:del w:id="886" w:author="Joshua Goh" w:date="2020-02-29T01:19:00Z">
        <w:r w:rsidR="008B3F6C" w:rsidRPr="008B3F6C" w:rsidDel="0092519D">
          <w:rPr>
            <w:rFonts w:ascii="Times New Roman"/>
            <w:bCs/>
          </w:rPr>
          <w:delText>]</w:delText>
        </w:r>
      </w:del>
      <w:r w:rsidR="008B3F6C" w:rsidRPr="008B3F6C">
        <w:rPr>
          <w:rFonts w:ascii="Times New Roman"/>
          <w:bCs/>
        </w:rPr>
        <w:t>[</w:t>
      </w:r>
      <w:del w:id="887" w:author="Joshua Goh" w:date="2020-02-11T16:00:00Z">
        <w:r w:rsidR="008B3F6C" w:rsidRPr="008B3F6C" w:rsidDel="00B72B8A">
          <w:rPr>
            <w:rFonts w:ascii="Times New Roman"/>
            <w:bCs/>
          </w:rPr>
          <w:delText>4</w:delText>
        </w:r>
      </w:del>
      <w:r w:rsidR="008B3F6C" w:rsidRPr="008B3F6C">
        <w:rPr>
          <w:rFonts w:ascii="Times New Roman"/>
          <w:bCs/>
        </w:rPr>
        <w:t>]. We then placed agents and selected targets in locations in a grid world randomly generated with barriers (Fig</w:t>
      </w:r>
      <w:ins w:id="888" w:author="Joshua Goh [2]" w:date="2020-03-06T13:18:00Z">
        <w:r w:rsidR="009339A1">
          <w:rPr>
            <w:rFonts w:ascii="Times New Roman"/>
            <w:bCs/>
          </w:rPr>
          <w:t>.</w:t>
        </w:r>
      </w:ins>
      <w:del w:id="889" w:author="Joshua Goh [2]" w:date="2020-03-06T13:18:00Z">
        <w:r w:rsidR="008B3F6C" w:rsidRPr="008B3F6C" w:rsidDel="009339A1">
          <w:rPr>
            <w:rFonts w:ascii="Times New Roman"/>
            <w:bCs/>
          </w:rPr>
          <w:delText>ure</w:delText>
        </w:r>
      </w:del>
      <w:r w:rsidR="008B3F6C" w:rsidRPr="008B3F6C">
        <w:rPr>
          <w:rFonts w:ascii="Times New Roman"/>
          <w:bCs/>
        </w:rPr>
        <w:t xml:space="preserve"> 2). Using these social agent parameters, we simulated agent movement behaviors to targets by contrasting the physical distances, </w:t>
      </w:r>
      <m:oMath>
        <m:sSub>
          <m:sSubPr>
            <m:ctrlPr>
              <w:rPr>
                <w:rFonts w:ascii="Cambria Math" w:hAnsi="Cambria Math"/>
                <w:bCs/>
                <w:i/>
              </w:rPr>
            </m:ctrlPr>
          </m:sSubPr>
          <m:e>
            <m:r>
              <w:rPr>
                <w:rFonts w:ascii="Cambria Math" w:hAnsi="Cambria Math"/>
              </w:rPr>
              <m:t>d</m:t>
            </m:r>
          </m:e>
          <m:sub>
            <m:r>
              <w:rPr>
                <w:rFonts w:ascii="Cambria Math" w:hAnsi="Cambria Math"/>
              </w:rPr>
              <m:t>s</m:t>
            </m:r>
          </m:sub>
        </m:sSub>
      </m:oMath>
      <w:r w:rsidR="008B3F6C" w:rsidRPr="008B3F6C">
        <w:rPr>
          <w:rFonts w:ascii="Times New Roman"/>
          <w:bCs/>
        </w:rPr>
        <w:t xml:space="preserve">, which is the number of steps between agent and targets, and attraction,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sidR="008B3F6C" w:rsidRPr="008B3F6C">
        <w:rPr>
          <w:rFonts w:ascii="Times New Roman"/>
          <w:bCs/>
        </w:rPr>
        <w:t xml:space="preserve">, which is calculated as,  </w:t>
      </w:r>
    </w:p>
    <w:p w14:paraId="02B12A48" w14:textId="77777777" w:rsidR="008B3F6C" w:rsidRPr="008B3F6C" w:rsidRDefault="00EE047B" w:rsidP="00185D33">
      <w:pPr>
        <w:pStyle w:val="a"/>
        <w:tabs>
          <w:tab w:val="clear" w:pos="800"/>
          <w:tab w:val="left" w:pos="180"/>
        </w:tabs>
        <w:wordWrap/>
        <w:spacing w:line="240" w:lineRule="auto"/>
        <w:contextualSpacing/>
        <w:outlineLvl w:val="0"/>
        <w:rPr>
          <w:rFonts w:ascii="Times New Roman"/>
          <w:bCs/>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=U</m:t>
          </m:r>
          <m:d>
            <m:dPr>
              <m:ctrlPr>
                <w:rPr>
                  <w:rFonts w:ascii="Cambria Math" w:hAnsi="Cambria Math"/>
                </w:rPr>
              </m:ctrlPr>
            </m:dPr>
            <m:e>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s</m:t>
                      </m:r>
                    </m:sub>
                  </m:sSub>
                </m:e>
              </m:acc>
              <m: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s</m:t>
                      </m:r>
                    </m:sub>
                  </m:sSub>
                </m:e>
              </m:acc>
              <m:r>
                <w:rPr>
                  <w:rFonts w:ascii="Cambria Math" w:hAnsi="Cambria Math"/>
                </w:rPr>
                <m:t>‖</m:t>
              </m:r>
            </m:e>
          </m:d>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1,s</m:t>
                              </m:r>
                            </m:sub>
                          </m:sSub>
                        </m:e>
                      </m:acc>
                    </m:e>
                    <m:sup>
                      <m:r>
                        <w:rPr>
                          <w:rFonts w:ascii="Cambria Math" w:hAnsi="Cambria Math"/>
                        </w:rPr>
                        <m:t>2</m:t>
                      </m:r>
                    </m:sup>
                  </m:sSup>
                  <m:r>
                    <w:rPr>
                      <w:rFonts w:ascii="Cambria Math" w:hAnsi="Cambria Math"/>
                    </w:rPr>
                    <m:t xml:space="preserve">+ </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2,s</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3,s</m:t>
                              </m:r>
                            </m:sub>
                          </m:sSub>
                        </m:e>
                      </m:acc>
                    </m:e>
                    <m:sup>
                      <m:r>
                        <w:rPr>
                          <w:rFonts w:ascii="Cambria Math" w:hAnsi="Cambria Math"/>
                        </w:rPr>
                        <m:t>2</m:t>
                      </m:r>
                    </m:sup>
                  </m:sSup>
                  <m:r>
                    <w:rPr>
                      <w:rFonts w:ascii="Cambria Math" w:hAnsi="Cambria Math"/>
                    </w:rPr>
                    <m:t xml:space="preserve"> )</m:t>
                  </m:r>
                </m:e>
              </m:rad>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1,s</m:t>
                              </m:r>
                            </m:sub>
                          </m:sSub>
                        </m:e>
                      </m:acc>
                    </m:e>
                    <m:sup>
                      <m:r>
                        <w:rPr>
                          <w:rFonts w:ascii="Cambria Math" w:hAnsi="Cambria Math"/>
                        </w:rPr>
                        <m:t>2</m:t>
                      </m:r>
                    </m:sup>
                  </m:sSup>
                  <m:r>
                    <w:rPr>
                      <w:rFonts w:ascii="Cambria Math" w:hAnsi="Cambria Math"/>
                    </w:rPr>
                    <m:t xml:space="preserve">+ </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2,s</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3,s</m:t>
                              </m:r>
                            </m:sub>
                          </m:sSub>
                        </m:e>
                      </m:acc>
                    </m:e>
                    <m:sup>
                      <m:r>
                        <w:rPr>
                          <w:rFonts w:ascii="Cambria Math" w:hAnsi="Cambria Math"/>
                        </w:rPr>
                        <m:t>2</m:t>
                      </m:r>
                    </m:sup>
                  </m:sSup>
                  <m:r>
                    <w:rPr>
                      <w:rFonts w:ascii="Cambria Math" w:hAnsi="Cambria Math"/>
                    </w:rPr>
                    <m:t xml:space="preserve"> )</m:t>
                  </m:r>
                </m:e>
              </m:rad>
            </m:den>
          </m:f>
        </m:oMath>
      </m:oMathPara>
    </w:p>
    <w:p w14:paraId="61AFBC2F" w14:textId="77777777" w:rsidR="008B3F6C" w:rsidRDefault="008B3F6C" w:rsidP="00185D33">
      <w:pPr>
        <w:pStyle w:val="a"/>
        <w:tabs>
          <w:tab w:val="clear" w:pos="800"/>
          <w:tab w:val="left" w:pos="180"/>
        </w:tabs>
        <w:wordWrap/>
        <w:spacing w:line="240" w:lineRule="auto"/>
        <w:contextualSpacing/>
        <w:outlineLvl w:val="0"/>
        <w:rPr>
          <w:rFonts w:ascii="Times New Roman"/>
          <w:bCs/>
        </w:rPr>
      </w:pPr>
    </w:p>
    <w:p w14:paraId="2DD3417A" w14:textId="3E517AA0" w:rsidR="007A1F48" w:rsidRDefault="00BB7388" w:rsidP="00185D33">
      <w:pPr>
        <w:pStyle w:val="a"/>
        <w:tabs>
          <w:tab w:val="clear" w:pos="800"/>
          <w:tab w:val="left" w:pos="180"/>
        </w:tabs>
        <w:wordWrap/>
        <w:spacing w:line="240" w:lineRule="auto"/>
        <w:contextualSpacing/>
        <w:outlineLvl w:val="0"/>
        <w:rPr>
          <w:rFonts w:ascii="Times New Roman"/>
          <w:bCs/>
        </w:rPr>
      </w:pPr>
      <w:ins w:id="890" w:author="Joshua Goh" w:date="2020-03-08T15:11:00Z">
        <w:r>
          <w:rPr>
            <w:noProof/>
            <w:lang w:eastAsia="zh-CN"/>
          </w:rPr>
          <w:lastRenderedPageBreak/>
          <mc:AlternateContent>
            <mc:Choice Requires="wps">
              <w:drawing>
                <wp:anchor distT="45720" distB="45720" distL="114300" distR="114300" simplePos="0" relativeHeight="251676672" behindDoc="0" locked="0" layoutInCell="1" allowOverlap="1" wp14:anchorId="56DA1747" wp14:editId="07BBDFC1">
                  <wp:simplePos x="0" y="0"/>
                  <wp:positionH relativeFrom="margin">
                    <wp:posOffset>0</wp:posOffset>
                  </wp:positionH>
                  <wp:positionV relativeFrom="margin">
                    <wp:posOffset>6144895</wp:posOffset>
                  </wp:positionV>
                  <wp:extent cx="3099435" cy="2552700"/>
                  <wp:effectExtent l="0" t="0" r="571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2552700"/>
                          </a:xfrm>
                          <a:prstGeom prst="rect">
                            <a:avLst/>
                          </a:prstGeom>
                          <a:solidFill>
                            <a:srgbClr val="FFFFFF"/>
                          </a:solidFill>
                          <a:ln w="9525">
                            <a:noFill/>
                            <a:miter lim="800000"/>
                            <a:headEnd/>
                            <a:tailEnd/>
                          </a:ln>
                        </wps:spPr>
                        <wps:txbx>
                          <w:txbxContent>
                            <w:p w14:paraId="72937FDA" w14:textId="77777777" w:rsidR="00BB7388" w:rsidRDefault="00BB7388" w:rsidP="00BB7388">
                              <w:pPr>
                                <w:jc w:val="center"/>
                                <w:rPr>
                                  <w:sz w:val="16"/>
                                </w:rPr>
                              </w:pPr>
                              <w:r>
                                <w:rPr>
                                  <w:noProof/>
                                  <w:sz w:val="16"/>
                                  <w:lang w:eastAsia="zh-CN"/>
                                </w:rPr>
                                <w:drawing>
                                  <wp:inline distT="0" distB="0" distL="0" distR="0" wp14:anchorId="0BC7B7D1" wp14:editId="07E38427">
                                    <wp:extent cx="1881761" cy="1862793"/>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1F9CD31F" w14:textId="77777777" w:rsidR="00BB7388" w:rsidRDefault="00BB7388" w:rsidP="00BB7388">
                              <w:pPr>
                                <w:jc w:val="both"/>
                              </w:pPr>
                              <w:r w:rsidRPr="00AF74F9">
                                <w:rPr>
                                  <w:sz w:val="16"/>
                                </w:rPr>
                                <w:t>Fig</w:t>
                              </w:r>
                              <w:r>
                                <w:rPr>
                                  <w:sz w:val="16"/>
                                </w:rPr>
                                <w:t xml:space="preserve">ure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A1747" id="_x0000_s1030" type="#_x0000_t202" style="position:absolute;left:0;text-align:left;margin-left:0;margin-top:483.85pt;width:244.05pt;height:20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" stroked="f">
                  <v:textbox inset="0,0,0,0">
                    <w:txbxContent>
                      <w:p w14:paraId="72937FDA" w14:textId="77777777" w:rsidR="00BB7388" w:rsidRDefault="00BB7388" w:rsidP="00BB7388">
                        <w:pPr>
                          <w:jc w:val="center"/>
                          <w:rPr>
                            <w:sz w:val="16"/>
                          </w:rPr>
                        </w:pPr>
                        <w:r>
                          <w:rPr>
                            <w:noProof/>
                            <w:sz w:val="16"/>
                            <w:lang w:eastAsia="zh-CN"/>
                          </w:rPr>
                          <w:drawing>
                            <wp:inline distT="0" distB="0" distL="0" distR="0" wp14:anchorId="0BC7B7D1" wp14:editId="07E38427">
                              <wp:extent cx="1881761" cy="1862793"/>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1F9CD31F" w14:textId="77777777" w:rsidR="00BB7388" w:rsidRDefault="00BB7388" w:rsidP="00BB7388">
                        <w:pPr>
                          <w:jc w:val="both"/>
                        </w:pPr>
                        <w:r w:rsidRPr="00AF74F9">
                          <w:rPr>
                            <w:sz w:val="16"/>
                          </w:rPr>
                          <w:t>Fig</w:t>
                        </w:r>
                        <w:r>
                          <w:rPr>
                            <w:sz w:val="16"/>
                          </w:rPr>
                          <w:t xml:space="preserve">ure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type="square" anchorx="margin" anchory="margin"/>
                </v:shape>
              </w:pict>
            </mc:Fallback>
          </mc:AlternateContent>
        </w:r>
      </w:ins>
      <w:r w:rsidR="007A1F48">
        <w:rPr>
          <w:rFonts w:ascii="Times New Roman"/>
          <w:bCs/>
        </w:rPr>
        <w:t xml:space="preserve">Where </w:t>
      </w:r>
      <m:oMath>
        <m:r>
          <w:rPr>
            <w:rFonts w:ascii="Cambria Math" w:hAnsi="Cambria Math"/>
          </w:rPr>
          <m:t>s=1,2,3,4</m:t>
        </m:r>
      </m:oMath>
      <w:r w:rsidR="007A1F48">
        <w:rPr>
          <w:rFonts w:ascii="Times New Roman"/>
          <w:bCs/>
        </w:rPr>
        <w:t>, and</w:t>
      </w:r>
      <w:r w:rsidR="00E835A4" w:rsidRPr="00E835A4">
        <w:rPr>
          <w:rFonts w:ascii="Times New Roman"/>
          <w:bCs/>
        </w:rPr>
        <w:t xml:space="preserve"> </w:t>
      </w:r>
      <m:oMath>
        <m:sSub>
          <m:sSubPr>
            <m:ctrlPr>
              <w:rPr>
                <w:rFonts w:ascii="Cambria Math" w:hAnsi="Cambria Math"/>
                <w:bCs/>
                <w:i/>
              </w:rPr>
            </m:ctrlPr>
          </m:sSubPr>
          <m:e>
            <m:r>
              <w:rPr>
                <w:rFonts w:ascii="Cambria Math" w:hAnsi="Cambria Math"/>
              </w:rPr>
              <m:t>α</m:t>
            </m:r>
          </m:e>
          <m:sub>
            <m:r>
              <w:rPr>
                <w:rFonts w:ascii="Cambria Math" w:hAnsi="Cambria Math"/>
              </w:rPr>
              <m:t>n,s</m:t>
            </m:r>
          </m:sub>
        </m:sSub>
      </m:oMath>
      <w:r w:rsidR="007A1F48">
        <w:rPr>
          <w:rFonts w:ascii="Times New Roman"/>
          <w:bCs/>
        </w:rPr>
        <w:t xml:space="preserve"> </w:t>
      </w:r>
      <w:r w:rsidR="00E835A4" w:rsidRPr="00E835A4">
        <w:rPr>
          <w:rFonts w:ascii="Times New Roman"/>
          <w:bCs/>
        </w:rPr>
        <w:t xml:space="preserve">and </w:t>
      </w:r>
      <m:oMath>
        <m:sSub>
          <m:sSubPr>
            <m:ctrlPr>
              <w:rPr>
                <w:rFonts w:ascii="Cambria Math" w:hAnsi="Cambria Math"/>
                <w:bCs/>
                <w:i/>
              </w:rPr>
            </m:ctrlPr>
          </m:sSubPr>
          <m:e>
            <m:r>
              <w:rPr>
                <w:rFonts w:ascii="Cambria Math" w:hAnsi="Cambria Math"/>
              </w:rPr>
              <m:t>β</m:t>
            </m:r>
          </m:e>
          <m:sub>
            <m:r>
              <w:rPr>
                <w:rFonts w:ascii="Cambria Math" w:hAnsi="Cambria Math"/>
              </w:rPr>
              <m:t>n,s</m:t>
            </m:r>
          </m:sub>
        </m:sSub>
      </m:oMath>
      <w:r w:rsidR="00E835A4" w:rsidRPr="00E835A4">
        <w:rPr>
          <w:rFonts w:ascii="Times New Roman"/>
          <w:bCs/>
        </w:rPr>
        <w:t xml:space="preserve"> are the nth personal and associative parameters of target s, respectively. Then</w:t>
      </w:r>
      <w:r w:rsidR="007A1F48">
        <w:rPr>
          <w:rFonts w:ascii="Times New Roman"/>
          <w:bCs/>
        </w:rPr>
        <w:t>,</w:t>
      </w:r>
      <w:r w:rsidR="00E835A4" w:rsidRPr="00E835A4">
        <w:rPr>
          <w:rFonts w:ascii="Times New Roman"/>
          <w:bCs/>
        </w:rPr>
        <w:t xml:space="preserve"> </w:t>
      </w:r>
    </w:p>
    <w:p w14:paraId="1C83AD1B" w14:textId="77777777" w:rsidR="007A1F48" w:rsidRDefault="007A1F48" w:rsidP="00185D33">
      <w:pPr>
        <w:pStyle w:val="a"/>
        <w:tabs>
          <w:tab w:val="clear" w:pos="800"/>
          <w:tab w:val="left" w:pos="180"/>
        </w:tabs>
        <w:wordWrap/>
        <w:spacing w:line="240" w:lineRule="auto"/>
        <w:contextualSpacing/>
        <w:outlineLvl w:val="0"/>
        <w:rPr>
          <w:rFonts w:ascii="Times New Roman"/>
          <w:bCs/>
        </w:rPr>
      </w:pPr>
    </w:p>
    <w:p w14:paraId="029498BD" w14:textId="77777777" w:rsidR="007A1F48" w:rsidRPr="00CC69C2" w:rsidRDefault="00EE047B" w:rsidP="00185D33">
      <w:pPr>
        <w:pStyle w:val="a"/>
        <w:tabs>
          <w:tab w:val="clear" w:pos="800"/>
          <w:tab w:val="left" w:pos="180"/>
        </w:tabs>
        <w:wordWrap/>
        <w:spacing w:line="240" w:lineRule="auto"/>
        <w:contextualSpacing/>
        <w:outlineLvl w:val="0"/>
        <w:rPr>
          <w:rFonts w:ascii="Times New Roman"/>
        </w:rPr>
      </w:pPr>
      <m:oMathPara>
        <m:oMathParaPr>
          <m:jc m:val="center"/>
        </m:oMathParaPr>
        <m:oMath>
          <m:acc>
            <m:accPr>
              <m:chr m:val="̃"/>
              <m:ctrlPr>
                <w:rPr>
                  <w:rFonts w:ascii="Cambria Math" w:hAnsi="Cambria Math"/>
                  <w:i/>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box>
            <m:boxPr>
              <m:opEmu m:val="1"/>
              <m:ctrlPr>
                <w:rPr>
                  <w:rFonts w:ascii="Cambria Math" w:hAnsi="Cambria Math"/>
                </w:rPr>
              </m:ctrlPr>
            </m:boxPr>
            <m:e>
              <m:r>
                <w:rPr>
                  <w:rFonts w:ascii="Cambria Math" w:hAnsi="Cambria Math"/>
                </w:rPr>
                <m:t>ln</m:t>
              </m:r>
            </m:e>
          </m:box>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box>
            <m:boxPr>
              <m:opEmu m:val="1"/>
              <m:ctrlPr>
                <w:rPr>
                  <w:rFonts w:ascii="Cambria Math" w:hAnsi="Cambria Math"/>
                </w:rPr>
              </m:ctrlPr>
            </m:boxPr>
            <m:e>
              <m:r>
                <w:rPr>
                  <w:rFonts w:ascii="Cambria Math" w:hAnsi="Cambria Math"/>
                </w:rPr>
                <m:t>ln</m:t>
              </m:r>
            </m:e>
          </m:box>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r>
            <w:rPr>
              <w:rFonts w:ascii="Cambria Math" w:hAnsi="Cambria Math"/>
            </w:rPr>
            <m:t>)</m:t>
          </m:r>
        </m:oMath>
      </m:oMathPara>
    </w:p>
    <w:p w14:paraId="19B4396B" w14:textId="77777777" w:rsidR="007A1F48" w:rsidRDefault="007A1F48" w:rsidP="00185D33">
      <w:pPr>
        <w:pStyle w:val="a"/>
        <w:tabs>
          <w:tab w:val="clear" w:pos="800"/>
          <w:tab w:val="left" w:pos="180"/>
        </w:tabs>
        <w:wordWrap/>
        <w:spacing w:line="240" w:lineRule="auto"/>
        <w:contextualSpacing/>
        <w:outlineLvl w:val="0"/>
        <w:rPr>
          <w:rFonts w:ascii="Times New Roman"/>
        </w:rPr>
      </w:pPr>
    </w:p>
    <w:p w14:paraId="78C7DA87" w14:textId="1064DAAE" w:rsidR="00977E34" w:rsidRPr="00977E34" w:rsidRDefault="007A1F48" w:rsidP="00046F97">
      <w:pPr>
        <w:pStyle w:val="a"/>
        <w:tabs>
          <w:tab w:val="clear" w:pos="800"/>
          <w:tab w:val="left" w:pos="180"/>
        </w:tabs>
        <w:wordWrap/>
        <w:spacing w:line="240" w:lineRule="auto"/>
        <w:contextualSpacing/>
        <w:outlineLvl w:val="0"/>
        <w:rPr>
          <w:ins w:id="891" w:author="Joshua Goh" w:date="2020-03-07T23:58:00Z"/>
          <w:rPrChange w:id="892" w:author="Joshua Goh" w:date="2020-03-07T23:58:00Z">
            <w:rPr>
              <w:ins w:id="893" w:author="Joshua Goh" w:date="2020-03-07T23:58:00Z"/>
              <w:rFonts w:ascii="Times New Roman"/>
              <w:bCs/>
            </w:rPr>
          </w:rPrChange>
        </w:rPr>
      </w:pPr>
      <w:r w:rsidRPr="007A1F48">
        <w:rPr>
          <w:rFonts w:ascii="Times New Roman"/>
          <w:bCs/>
        </w:rPr>
        <w:t xml:space="preserve">such that the agent was set to move toward the social target with largest </w:t>
      </w:r>
      <m:oMath>
        <m:acc>
          <m:accPr>
            <m:chr m:val="̃"/>
            <m:ctrlPr>
              <w:rPr>
                <w:rFonts w:ascii="Cambria Math" w:hAnsi="Cambria Math"/>
                <w:bCs/>
                <w:i/>
              </w:rPr>
            </m:ctrlPr>
          </m:accPr>
          <m:e>
            <m:d>
              <m:dPr>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s</m:t>
                    </m:r>
                  </m:sub>
                </m:sSub>
              </m:e>
            </m:d>
          </m:e>
        </m:acc>
      </m:oMath>
      <w:r w:rsidRPr="007A1F48">
        <w:rPr>
          <w:rFonts w:ascii="Times New Roman"/>
          <w:bCs/>
        </w:rPr>
        <w:t xml:space="preserve">, constituting a grid world trajectory </w:t>
      </w:r>
      <w:r>
        <w:rPr>
          <w:rFonts w:ascii="Times New Roman"/>
          <w:bCs/>
        </w:rPr>
        <w:t>instance (green arrows in Fig.</w:t>
      </w:r>
      <w:r w:rsidRPr="007A1F48">
        <w:rPr>
          <w:rFonts w:ascii="Times New Roman"/>
          <w:bCs/>
        </w:rPr>
        <w:t xml:space="preserve"> 2). We simulated 10,000 grid world trajectories in total. In addition, a real human participant also indicated four friends (targets) with social parameter information obtained using questionnaires [</w:t>
      </w:r>
      <w:del w:id="894" w:author="Joshua Goh" w:date="2020-02-11T16:00:00Z">
        <w:r w:rsidRPr="007A1F48" w:rsidDel="00B72B8A">
          <w:rPr>
            <w:rFonts w:ascii="Times New Roman"/>
            <w:bCs/>
          </w:rPr>
          <w:delText>2</w:delText>
        </w:r>
      </w:del>
      <w:proofErr w:type="gramStart"/>
      <w:ins w:id="895" w:author="Joshua Goh" w:date="2020-02-11T16:00:00Z">
        <w:r w:rsidR="00B72B8A">
          <w:rPr>
            <w:rFonts w:ascii="Times New Roman"/>
            <w:bCs/>
          </w:rPr>
          <w:t>3</w:t>
        </w:r>
      </w:ins>
      <w:r w:rsidRPr="007A1F48">
        <w:rPr>
          <w:rFonts w:ascii="Times New Roman"/>
          <w:bCs/>
        </w:rPr>
        <w:t>][</w:t>
      </w:r>
      <w:proofErr w:type="gramEnd"/>
      <w:del w:id="896" w:author="Joshua Goh" w:date="2020-02-11T16:00:00Z">
        <w:r w:rsidRPr="007A1F48" w:rsidDel="00B72B8A">
          <w:rPr>
            <w:rFonts w:ascii="Times New Roman"/>
            <w:bCs/>
          </w:rPr>
          <w:delText>3</w:delText>
        </w:r>
      </w:del>
      <w:ins w:id="897" w:author="Joshua Goh" w:date="2020-02-11T16:00:00Z">
        <w:r w:rsidR="00B72B8A">
          <w:rPr>
            <w:rFonts w:ascii="Times New Roman"/>
            <w:bCs/>
          </w:rPr>
          <w:t>4</w:t>
        </w:r>
      </w:ins>
      <w:r w:rsidRPr="007A1F48">
        <w:rPr>
          <w:rFonts w:ascii="Times New Roman"/>
          <w:bCs/>
        </w:rPr>
        <w:t>][</w:t>
      </w:r>
      <w:del w:id="898" w:author="Joshua Goh" w:date="2020-02-11T16:01:00Z">
        <w:r w:rsidRPr="007A1F48" w:rsidDel="00B72B8A">
          <w:rPr>
            <w:rFonts w:ascii="Times New Roman"/>
            <w:bCs/>
          </w:rPr>
          <w:delText>4</w:delText>
        </w:r>
      </w:del>
      <w:ins w:id="899" w:author="Joshua Goh" w:date="2020-02-11T16:01:00Z">
        <w:r w:rsidR="00B72B8A">
          <w:rPr>
            <w:rFonts w:ascii="Times New Roman"/>
            <w:bCs/>
          </w:rPr>
          <w:t>5</w:t>
        </w:r>
      </w:ins>
      <w:r w:rsidRPr="007A1F48">
        <w:rPr>
          <w:rFonts w:ascii="Times New Roman"/>
          <w:bCs/>
        </w:rPr>
        <w:t xml:space="preserve">]. The participant was then placed in randomly generated grid world scenarios and was tasked to reach one of the targets with minimal moves, yielding 9,830 real human trajectory data. We then applied a modified ToMnet consisting of a deep-learning architecture with a character network and a prediction network. The character network consumes the agent’s past grid world trajectories to summarize the acting agent’s “character”. The prediction network then consumes the 8-dimensional character vector and, with a given new grid world state, predicts which target the agent will approach. The character and prediction networks consist of a residual network (resnet) and a long-short term memory network (LSTM) meta-layers that summarize the agent’s spatiotemporal grid world movement behaviors. The model was applied using </w:t>
      </w:r>
      <w:proofErr w:type="gramStart"/>
      <w:r w:rsidRPr="007A1F48">
        <w:rPr>
          <w:rFonts w:ascii="Times New Roman"/>
          <w:bCs/>
        </w:rPr>
        <w:t>a</w:t>
      </w:r>
      <w:proofErr w:type="gramEnd"/>
      <w:r w:rsidRPr="007A1F48">
        <w:rPr>
          <w:rFonts w:ascii="Times New Roman"/>
          <w:bCs/>
        </w:rPr>
        <w:t xml:space="preserve"> 8:1:1 training, validation, and testing split on simulated and human data separately using Tensorflow [</w:t>
      </w:r>
      <w:del w:id="900" w:author="Joshua Goh" w:date="2020-02-11T16:01:00Z">
        <w:r w:rsidRPr="007A1F48" w:rsidDel="00B72B8A">
          <w:rPr>
            <w:rFonts w:ascii="Times New Roman"/>
            <w:bCs/>
          </w:rPr>
          <w:delText>5</w:delText>
        </w:r>
      </w:del>
      <w:ins w:id="901" w:author="Joshua Goh" w:date="2020-02-11T16:01:00Z">
        <w:r w:rsidR="00B72B8A">
          <w:rPr>
            <w:rFonts w:ascii="Times New Roman"/>
            <w:bCs/>
          </w:rPr>
          <w:t>6</w:t>
        </w:r>
      </w:ins>
      <w:r w:rsidRPr="007A1F48">
        <w:rPr>
          <w:rFonts w:ascii="Times New Roman"/>
          <w:bCs/>
        </w:rPr>
        <w:t xml:space="preserve">]. The trained model was used to infer the underlying preference of the simulated/human agents by feeding the model with start grid world states with four targets equidistant from agents. The probability of approaching each target output using softmax </w:t>
      </w:r>
      <w:ins w:id="902" w:author="Sean Chuang" w:date="2020-03-08T01:19:00Z">
        <w:r w:rsidR="00FE5E31">
          <w:rPr>
            <w:rFonts w:ascii="Times New Roman"/>
            <w:bCs/>
          </w:rPr>
          <w:t xml:space="preserve">function </w:t>
        </w:r>
      </w:ins>
      <w:r w:rsidRPr="007A1F48">
        <w:rPr>
          <w:rFonts w:ascii="Times New Roman"/>
          <w:bCs/>
        </w:rPr>
        <w:t xml:space="preserve">were </w:t>
      </w:r>
      <w:proofErr w:type="gramStart"/>
      <w:r w:rsidRPr="007A1F48">
        <w:rPr>
          <w:rFonts w:ascii="Times New Roman"/>
          <w:bCs/>
        </w:rPr>
        <w:t>agents</w:t>
      </w:r>
      <w:proofErr w:type="gramEnd"/>
      <w:r w:rsidRPr="007A1F48">
        <w:rPr>
          <w:rFonts w:ascii="Times New Roman"/>
          <w:bCs/>
        </w:rPr>
        <w:t xml:space="preserve"> preference scores for each target.</w:t>
      </w:r>
      <w:r w:rsidR="00185D33">
        <w:t xml:space="preserve"> </w:t>
      </w:r>
    </w:p>
    <w:p w14:paraId="25B8A53F" w14:textId="5ECC8747" w:rsidR="00977E34" w:rsidRDefault="00977E34" w:rsidP="00977E34">
      <w:pPr>
        <w:pStyle w:val="Heading2"/>
        <w:keepLines/>
        <w:numPr>
          <w:ilvl w:val="1"/>
          <w:numId w:val="0"/>
        </w:numPr>
        <w:tabs>
          <w:tab w:val="num" w:pos="360"/>
        </w:tabs>
        <w:autoSpaceDE/>
        <w:autoSpaceDN/>
        <w:ind w:left="288" w:hanging="288"/>
        <w:contextualSpacing/>
        <w:rPr>
          <w:ins w:id="903" w:author="Joshua Goh" w:date="2020-03-07T23:58:00Z"/>
        </w:rPr>
      </w:pPr>
      <w:ins w:id="904" w:author="Joshua Goh" w:date="2020-03-07T23:58:00Z">
        <w:r>
          <w:t>B.</w:t>
        </w:r>
        <w:r>
          <w:tab/>
          <w:t xml:space="preserve">ToMnet+ </w:t>
        </w:r>
      </w:ins>
    </w:p>
    <w:p w14:paraId="44F10A0C" w14:textId="7C73C431" w:rsidR="00FE5E31" w:rsidRPr="00046F97" w:rsidRDefault="00FE5E31">
      <w:pPr>
        <w:pStyle w:val="a"/>
        <w:tabs>
          <w:tab w:val="left" w:pos="180"/>
        </w:tabs>
        <w:contextualSpacing/>
        <w:outlineLvl w:val="0"/>
        <w:rPr>
          <w:ins w:id="905" w:author="Sean Chuang" w:date="2020-03-08T01:19:00Z"/>
          <w:rFonts w:ascii="Times New Roman"/>
          <w:bCs/>
        </w:rPr>
        <w:pPrChange w:id="906" w:author="Sean Chuang" w:date="2020-03-08T01:23:00Z">
          <w:pPr>
            <w:pStyle w:val="a"/>
            <w:tabs>
              <w:tab w:val="clear" w:pos="800"/>
              <w:tab w:val="left" w:pos="180"/>
            </w:tabs>
            <w:wordWrap/>
            <w:spacing w:line="240" w:lineRule="auto"/>
            <w:contextualSpacing/>
            <w:outlineLvl w:val="0"/>
          </w:pPr>
        </w:pPrChange>
      </w:pPr>
      <w:ins w:id="907" w:author="Sean Chuang" w:date="2020-03-08T01:19:00Z">
        <w:r>
          <w:rPr>
            <w:rFonts w:ascii="Times New Roman"/>
            <w:bCs/>
          </w:rPr>
          <w:t>The</w:t>
        </w:r>
        <w:r w:rsidRPr="00F078D3">
          <w:rPr>
            <w:rFonts w:ascii="Times New Roman"/>
            <w:bCs/>
          </w:rPr>
          <w:t xml:space="preserve"> ToMnet</w:t>
        </w:r>
        <w:r>
          <w:rPr>
            <w:rFonts w:ascii="Times New Roman"/>
            <w:bCs/>
          </w:rPr>
          <w:t>+ is inspired by the ToMnet [8]. ToMnet+ is composed of</w:t>
        </w:r>
        <w:r w:rsidRPr="00F078D3">
          <w:rPr>
            <w:rFonts w:ascii="Times New Roman"/>
            <w:bCs/>
          </w:rPr>
          <w:t xml:space="preserve"> a character network</w:t>
        </w:r>
        <w:r>
          <w:rPr>
            <w:rFonts w:ascii="Times New Roman"/>
            <w:bCs/>
          </w:rPr>
          <w:t xml:space="preserve"> </w:t>
        </w:r>
        <w:r w:rsidRPr="00F078D3">
          <w:rPr>
            <w:rFonts w:ascii="Times New Roman"/>
            <w:bCs/>
          </w:rPr>
          <w:t>and a prediction network. The character network</w:t>
        </w:r>
        <w:r>
          <w:rPr>
            <w:rFonts w:ascii="Times New Roman"/>
            <w:bCs/>
          </w:rPr>
          <w:t xml:space="preserve"> consists a </w:t>
        </w:r>
      </w:ins>
      <w:ins w:id="908" w:author="Sean Chuang" w:date="2020-03-08T01:21:00Z">
        <w:r w:rsidR="005B6F41" w:rsidRPr="007A1F48">
          <w:rPr>
            <w:rFonts w:ascii="Times New Roman"/>
            <w:bCs/>
          </w:rPr>
          <w:t xml:space="preserve">residual network </w:t>
        </w:r>
        <w:r w:rsidR="005B6F41">
          <w:rPr>
            <w:rFonts w:ascii="Times New Roman"/>
            <w:bCs/>
          </w:rPr>
          <w:t>(</w:t>
        </w:r>
      </w:ins>
      <w:ins w:id="909" w:author="Sean Chuang" w:date="2020-03-08T01:19:00Z">
        <w:r>
          <w:rPr>
            <w:rFonts w:ascii="Times New Roman"/>
            <w:bCs/>
          </w:rPr>
          <w:t>resnet</w:t>
        </w:r>
      </w:ins>
      <w:ins w:id="910" w:author="Sean Chuang" w:date="2020-03-08T01:21:00Z">
        <w:r w:rsidR="005B6F41">
          <w:rPr>
            <w:rFonts w:ascii="Times New Roman"/>
            <w:bCs/>
          </w:rPr>
          <w:t>)</w:t>
        </w:r>
      </w:ins>
      <w:ins w:id="911" w:author="Sean Chuang" w:date="2020-03-08T01:19:00Z">
        <w:r>
          <w:rPr>
            <w:rFonts w:ascii="Times New Roman"/>
            <w:bCs/>
          </w:rPr>
          <w:t xml:space="preserve"> </w:t>
        </w:r>
      </w:ins>
      <w:ins w:id="912" w:author="Sean Chuang" w:date="2020-03-08T01:21:00Z">
        <w:r w:rsidR="005B6F41">
          <w:rPr>
            <w:rFonts w:ascii="Times New Roman"/>
            <w:bCs/>
          </w:rPr>
          <w:t xml:space="preserve">[] </w:t>
        </w:r>
      </w:ins>
      <w:ins w:id="913" w:author="Sean Chuang" w:date="2020-03-08T01:19:00Z">
        <w:r>
          <w:rPr>
            <w:rFonts w:ascii="Times New Roman"/>
            <w:bCs/>
          </w:rPr>
          <w:t>with 5 layers followed by an average pooling layer and then a single-</w:t>
        </w:r>
        <w:proofErr w:type="gramStart"/>
        <w:r>
          <w:rPr>
            <w:rFonts w:ascii="Times New Roman"/>
            <w:bCs/>
          </w:rPr>
          <w:t xml:space="preserve">layer </w:t>
        </w:r>
      </w:ins>
      <w:ins w:id="914" w:author="Sean Chuang" w:date="2020-03-08T01:21:00Z">
        <w:r w:rsidR="005B6F41">
          <w:rPr>
            <w:rFonts w:ascii="Times New Roman"/>
            <w:bCs/>
          </w:rPr>
          <w:t xml:space="preserve"> </w:t>
        </w:r>
        <w:r w:rsidR="005B6F41" w:rsidRPr="007A1F48">
          <w:rPr>
            <w:rFonts w:ascii="Times New Roman"/>
            <w:bCs/>
          </w:rPr>
          <w:t>long</w:t>
        </w:r>
        <w:proofErr w:type="gramEnd"/>
        <w:r w:rsidR="005B6F41" w:rsidRPr="007A1F48">
          <w:rPr>
            <w:rFonts w:ascii="Times New Roman"/>
            <w:bCs/>
          </w:rPr>
          <w:t xml:space="preserve">-short term memory network </w:t>
        </w:r>
        <w:r w:rsidR="005B6F41">
          <w:rPr>
            <w:rFonts w:ascii="Times New Roman"/>
            <w:bCs/>
          </w:rPr>
          <w:t>(</w:t>
        </w:r>
      </w:ins>
      <w:ins w:id="915" w:author="Sean Chuang" w:date="2020-03-08T01:19:00Z">
        <w:r>
          <w:rPr>
            <w:rFonts w:ascii="Times New Roman"/>
            <w:bCs/>
          </w:rPr>
          <w:t>LSTM</w:t>
        </w:r>
      </w:ins>
      <w:ins w:id="916" w:author="Sean Chuang" w:date="2020-03-08T01:21:00Z">
        <w:r w:rsidR="005B6F41">
          <w:rPr>
            <w:rFonts w:ascii="Times New Roman"/>
            <w:bCs/>
          </w:rPr>
          <w:t>) []</w:t>
        </w:r>
      </w:ins>
      <w:ins w:id="917" w:author="Sean Chuang" w:date="2020-03-08T01:19:00Z">
        <w:r>
          <w:rPr>
            <w:rFonts w:ascii="Times New Roman"/>
            <w:bCs/>
          </w:rPr>
          <w:t xml:space="preserve">. </w:t>
        </w:r>
        <w:r>
          <w:rPr>
            <w:rFonts w:ascii="Times New Roman"/>
            <w:bCs/>
          </w:rPr>
          <w:t xml:space="preserve">The input of the character network is a batch of trajectories, </w:t>
        </w:r>
        <w:proofErr w:type="gramStart"/>
        <w:r>
          <w:rPr>
            <w:rFonts w:ascii="Times New Roman"/>
            <w:bCs/>
          </w:rPr>
          <w:t>Each</w:t>
        </w:r>
        <w:proofErr w:type="gramEnd"/>
        <w:r>
          <w:rPr>
            <w:rFonts w:ascii="Times New Roman"/>
            <w:bCs/>
          </w:rPr>
          <w:t xml:space="preserve"> trajectory is a 4d tensor of size 10×12×12×11, where 10 is the number of consecutive steps in the trajectory, 12 is the width and height of the grid world. 11 is the number of features. Trajectories that have more than 10 steps are truncated such that the last 10 steps are preserved, whereas the ones with less than 10 steps are padded with zeros (padded before the first step). The 11 features include</w:t>
        </w:r>
      </w:ins>
      <w:ins w:id="918" w:author="Sean Chuang" w:date="2020-03-08T01:21:00Z">
        <w:r w:rsidR="005B6F41">
          <w:rPr>
            <w:rFonts w:ascii="Times New Roman"/>
            <w:bCs/>
          </w:rPr>
          <w:t xml:space="preserve"> 4 actions (</w:t>
        </w:r>
      </w:ins>
      <w:ins w:id="919" w:author="Sean Chuang" w:date="2020-03-08T01:22:00Z">
        <w:r w:rsidR="005B6F41">
          <w:rPr>
            <w:rFonts w:ascii="Times New Roman"/>
            <w:bCs/>
          </w:rPr>
          <w:t>up, down, left, right), the positions of 4 targets, the position of the obstacles, and the initial position of the a</w:t>
        </w:r>
      </w:ins>
      <w:ins w:id="920" w:author="Sean Chuang" w:date="2020-03-08T01:23:00Z">
        <w:r w:rsidR="005B6F41">
          <w:rPr>
            <w:rFonts w:ascii="Times New Roman"/>
            <w:bCs/>
          </w:rPr>
          <w:t>gent</w:t>
        </w:r>
      </w:ins>
      <w:ins w:id="921" w:author="Sean Chuang" w:date="2020-03-08T01:55:00Z">
        <w:r w:rsidR="00995461">
          <w:rPr>
            <w:rFonts w:ascii="Times New Roman"/>
            <w:bCs/>
          </w:rPr>
          <w:t>.</w:t>
        </w:r>
        <w:r w:rsidR="00221951">
          <w:rPr>
            <w:rFonts w:ascii="Times New Roman"/>
            <w:bCs/>
          </w:rPr>
          <w:t xml:space="preserve"> xxxxxx</w:t>
        </w:r>
      </w:ins>
    </w:p>
    <w:p w14:paraId="6A039003" w14:textId="0825F638" w:rsidR="00977E34" w:rsidRDefault="00977E34" w:rsidP="00046F97">
      <w:pPr>
        <w:pStyle w:val="a"/>
        <w:tabs>
          <w:tab w:val="clear" w:pos="800"/>
          <w:tab w:val="left" w:pos="180"/>
        </w:tabs>
        <w:wordWrap/>
        <w:spacing w:line="240" w:lineRule="auto"/>
        <w:contextualSpacing/>
        <w:outlineLvl w:val="0"/>
        <w:rPr>
          <w:ins w:id="922" w:author="Sean Chuang" w:date="2020-03-08T01:19:00Z"/>
          <w:rFonts w:ascii="Times New Roman"/>
          <w:bCs/>
        </w:rPr>
      </w:pPr>
    </w:p>
    <w:p w14:paraId="33636DE1" w14:textId="77777777" w:rsidR="00FE5E31" w:rsidRPr="00046F97" w:rsidRDefault="00FE5E31" w:rsidP="00046F97">
      <w:pPr>
        <w:pStyle w:val="a"/>
        <w:tabs>
          <w:tab w:val="clear" w:pos="800"/>
          <w:tab w:val="left" w:pos="180"/>
        </w:tabs>
        <w:wordWrap/>
        <w:spacing w:line="240" w:lineRule="auto"/>
        <w:contextualSpacing/>
        <w:outlineLvl w:val="0"/>
        <w:rPr>
          <w:rFonts w:ascii="Times New Roman"/>
          <w:bCs/>
        </w:rPr>
      </w:pPr>
    </w:p>
    <w:p w14:paraId="7E02353E" w14:textId="5E195B37" w:rsidR="00185D33" w:rsidRDefault="00185D33" w:rsidP="00CC69C2">
      <w:pPr>
        <w:pStyle w:val="Heading1"/>
        <w:spacing w:before="120" w:after="120"/>
        <w:contextualSpacing/>
        <w:rPr>
          <w:ins w:id="923" w:author="Joshua Goh" w:date="2020-03-05T16:26:00Z"/>
        </w:rPr>
      </w:pPr>
      <w:del w:id="924" w:author="Joshua Goh" w:date="2020-03-05T16:19:00Z">
        <w:r w:rsidDel="001826DE">
          <w:delText>Experiment Design</w:delText>
        </w:r>
      </w:del>
      <w:ins w:id="925" w:author="Joshua Goh" w:date="2020-03-05T16:26:00Z">
        <w:r w:rsidR="00892668">
          <w:t>Experimental</w:t>
        </w:r>
      </w:ins>
      <w:ins w:id="926" w:author="Joshua Goh" w:date="2020-03-05T16:20:00Z">
        <w:r w:rsidR="001826DE">
          <w:t xml:space="preserve"> results</w:t>
        </w:r>
      </w:ins>
    </w:p>
    <w:p w14:paraId="7B6926CC" w14:textId="57117225" w:rsidR="00892668" w:rsidRDefault="00892668" w:rsidP="00892668">
      <w:pPr>
        <w:pStyle w:val="Heading2"/>
        <w:keepLines/>
        <w:numPr>
          <w:ilvl w:val="1"/>
          <w:numId w:val="0"/>
        </w:numPr>
        <w:tabs>
          <w:tab w:val="num" w:pos="360"/>
        </w:tabs>
        <w:autoSpaceDE/>
        <w:autoSpaceDN/>
        <w:ind w:left="288" w:hanging="288"/>
        <w:contextualSpacing/>
        <w:rPr>
          <w:ins w:id="927" w:author="Joshua Goh" w:date="2020-03-05T16:26:00Z"/>
        </w:rPr>
      </w:pPr>
      <w:ins w:id="928" w:author="Joshua Goh" w:date="2020-03-05T16:26:00Z">
        <w:r>
          <w:t>A.</w:t>
        </w:r>
        <w:r>
          <w:tab/>
          <w:t>Simulation Data</w:t>
        </w:r>
      </w:ins>
    </w:p>
    <w:p w14:paraId="0DCD252D" w14:textId="77985D0F" w:rsidR="00892668" w:rsidDel="00E13C00" w:rsidRDefault="00892668">
      <w:pPr>
        <w:rPr>
          <w:del w:id="929" w:author="Joshua Goh" w:date="2020-03-05T16:26:00Z"/>
          <w:i/>
          <w:iCs/>
        </w:rPr>
      </w:pPr>
    </w:p>
    <w:p w14:paraId="2B3708CE" w14:textId="66A40B46" w:rsidR="00E13C00" w:rsidRDefault="00235B60">
      <w:pPr>
        <w:rPr>
          <w:ins w:id="930" w:author="Sean Chuang" w:date="2020-03-08T01:29:00Z"/>
          <w:i/>
          <w:iCs/>
        </w:rPr>
      </w:pPr>
      <w:ins w:id="931" w:author="Sean Chuang" w:date="2020-03-08T01:29:00Z">
        <w:r w:rsidRPr="00235B60">
          <w:rPr>
            <w:i/>
            <w:iCs/>
            <w:noProof/>
          </w:rPr>
          <mc:AlternateContent>
            <mc:Choice Requires="wps">
              <w:drawing>
                <wp:anchor distT="45720" distB="45720" distL="114300" distR="114300" simplePos="0" relativeHeight="251678720" behindDoc="0" locked="0" layoutInCell="1" allowOverlap="1" wp14:anchorId="496D76D6" wp14:editId="78911E27">
                  <wp:simplePos x="0" y="0"/>
                  <wp:positionH relativeFrom="column">
                    <wp:posOffset>118110</wp:posOffset>
                  </wp:positionH>
                  <wp:positionV relativeFrom="paragraph">
                    <wp:posOffset>2349500</wp:posOffset>
                  </wp:positionV>
                  <wp:extent cx="2840355" cy="1404620"/>
                  <wp:effectExtent l="0" t="0" r="17145" b="101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1404620"/>
                          </a:xfrm>
                          <a:prstGeom prst="rect">
                            <a:avLst/>
                          </a:prstGeom>
                          <a:solidFill>
                            <a:srgbClr val="FFFFFF"/>
                          </a:solidFill>
                          <a:ln w="9525">
                            <a:solidFill>
                              <a:srgbClr val="000000"/>
                            </a:solidFill>
                            <a:miter lim="800000"/>
                            <a:headEnd/>
                            <a:tailEnd/>
                          </a:ln>
                        </wps:spPr>
                        <wps:txbx>
                          <w:txbxContent>
                            <w:p w14:paraId="1A706DC3" w14:textId="2CAFDA14" w:rsidR="00235B60" w:rsidRDefault="00235B60">
                              <w:ins w:id="932" w:author="Sean Chuang" w:date="2020-03-08T01:29:00Z">
                                <w:r w:rsidRPr="00235B60">
                                  <w:rPr>
                                    <w:sz w:val="16"/>
                                    <w:rPrChange w:id="933" w:author="Sean Chuang" w:date="2020-03-08T01:30:00Z">
                                      <w:rPr/>
                                    </w:rPrChange>
                                  </w:rPr>
                                  <w:t xml:space="preserve">Figure X. </w:t>
                                </w:r>
                                <w:r w:rsidRPr="00235B60">
                                  <w:rPr>
                                    <w:sz w:val="16"/>
                                    <w:rPrChange w:id="934" w:author="Sean Chuang" w:date="2020-03-08T01:29:00Z">
                                      <w:rPr/>
                                    </w:rPrChange>
                                  </w:rPr>
                                  <w:t>Accuracy in the test set as a function of the standard deviation (SD) of social support values across 4 targets in the training set for simulated data. Each red round dot is the average model test accuracy in test set (averaged across all the simulated data with the same SD). The blue triangle is the average random rate which should be the baseline to compared with. Random rate for each model is derived for each subject by dividing 100% by the average number of targets in the trajectories. The error bars represent the standard errors.</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6D76D6" id="_x0000_t202" coordsize="21600,21600" o:spt="202" path="m,l,21600r21600,l21600,xe">
                  <v:stroke joinstyle="miter"/>
                  <v:path gradientshapeok="t" o:connecttype="rect"/>
                </v:shapetype>
                <v:shape id="_x0000_s1031" type="#_x0000_t202" style="position:absolute;margin-left:9.3pt;margin-top:185pt;width:223.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">
                  <v:textbox style="mso-fit-shape-to-text:t">
                    <w:txbxContent>
                      <w:p w14:paraId="1A706DC3" w14:textId="2CAFDA14" w:rsidR="00235B60" w:rsidRDefault="00235B60">
                        <w:ins w:id="939" w:author="Sean Chuang" w:date="2020-03-08T01:29:00Z">
                          <w:r w:rsidRPr="00235B60">
                            <w:rPr>
                              <w:sz w:val="16"/>
                              <w:rPrChange w:id="940" w:author="Sean Chuang" w:date="2020-03-08T01:30:00Z">
                                <w:rPr/>
                              </w:rPrChange>
                            </w:rPr>
                            <w:t xml:space="preserve">Figure </w:t>
                          </w:r>
                          <w:r w:rsidRPr="00235B60">
                            <w:rPr>
                              <w:sz w:val="16"/>
                              <w:rPrChange w:id="941" w:author="Sean Chuang" w:date="2020-03-08T01:30:00Z">
                                <w:rPr/>
                              </w:rPrChange>
                            </w:rPr>
                            <w:t>X</w:t>
                          </w:r>
                          <w:r w:rsidRPr="00235B60">
                            <w:rPr>
                              <w:sz w:val="16"/>
                              <w:rPrChange w:id="942" w:author="Sean Chuang" w:date="2020-03-08T01:30:00Z">
                                <w:rPr/>
                              </w:rPrChange>
                            </w:rPr>
                            <w:t>.</w:t>
                          </w:r>
                          <w:r w:rsidRPr="00235B60">
                            <w:rPr>
                              <w:sz w:val="16"/>
                              <w:rPrChange w:id="943" w:author="Sean Chuang" w:date="2020-03-08T01:30:00Z">
                                <w:rPr/>
                              </w:rPrChange>
                            </w:rPr>
                            <w:t xml:space="preserve"> </w:t>
                          </w:r>
                          <w:r w:rsidRPr="00235B60">
                            <w:rPr>
                              <w:sz w:val="16"/>
                              <w:rPrChange w:id="944" w:author="Sean Chuang" w:date="2020-03-08T01:29:00Z">
                                <w:rPr/>
                              </w:rPrChange>
                            </w:rPr>
                            <w:t>Accuracy in the test set as a function of the standard deviation (SD) of social support values across 4 targets in the training set for simulated data. Each red round dot is the average model test accuracy in test set (averaged across all the simulated data with the same SD). The blue triangle is the average random rate which should be the baseline to compared with. Random rate for each model is derived for each subject by dividing 100% by the average number of targets in the trajectories. The error bars represent the standard errors.</w:t>
                          </w:r>
                        </w:ins>
                      </w:p>
                    </w:txbxContent>
                  </v:textbox>
                  <w10:wrap type="square"/>
                </v:shape>
              </w:pict>
            </mc:Fallback>
          </mc:AlternateContent>
        </w:r>
      </w:ins>
      <w:ins w:id="935" w:author="Sean Chuang" w:date="2020-03-08T01:24:00Z">
        <w:r w:rsidR="00E13C00" w:rsidRPr="00E13C00">
          <w:rPr>
            <w:i/>
            <w:iCs/>
            <w:noProof/>
          </w:rPr>
          <w:drawing>
            <wp:inline distT="0" distB="0" distL="0" distR="0" wp14:anchorId="486D6D57" wp14:editId="6F0DD82E">
              <wp:extent cx="3019144" cy="2264359"/>
              <wp:effectExtent l="0" t="0" r="0" b="3175"/>
              <wp:docPr id="7" name="Picture 2" descr="A picture containing colorful, flying, kite&#10;&#10;Description automatically generated">
                <a:extLst xmlns:a="http://schemas.openxmlformats.org/drawingml/2006/main">
                  <a:ext uri="{FF2B5EF4-FFF2-40B4-BE49-F238E27FC236}">
                    <a16:creationId xmlns:a16="http://schemas.microsoft.com/office/drawing/2014/main" id="{6CD345BD-1AB5-4D65-869F-140DA4820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olorful, flying, kite&#10;&#10;Description automatically generated">
                        <a:extLst>
                          <a:ext uri="{FF2B5EF4-FFF2-40B4-BE49-F238E27FC236}">
                            <a16:creationId xmlns:a16="http://schemas.microsoft.com/office/drawing/2014/main" id="{6CD345BD-1AB5-4D65-869F-140DA48208F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23372" cy="2267530"/>
                      </a:xfrm>
                      <a:prstGeom prst="rect">
                        <a:avLst/>
                      </a:prstGeom>
                    </pic:spPr>
                  </pic:pic>
                </a:graphicData>
              </a:graphic>
            </wp:inline>
          </w:drawing>
        </w:r>
      </w:ins>
    </w:p>
    <w:p w14:paraId="3196B202" w14:textId="6A521621" w:rsidR="00235B60" w:rsidRDefault="00235B60">
      <w:pPr>
        <w:rPr>
          <w:ins w:id="936" w:author="Sean Chuang" w:date="2020-03-08T01:30:00Z"/>
          <w:i/>
          <w:iCs/>
        </w:rPr>
      </w:pPr>
    </w:p>
    <w:p w14:paraId="3FCA1557" w14:textId="4600CC1A" w:rsidR="00664E45" w:rsidRPr="00892668" w:rsidRDefault="00282925">
      <w:pPr>
        <w:rPr>
          <w:ins w:id="937" w:author="Sean Chuang" w:date="2020-03-08T01:23:00Z"/>
          <w:i/>
          <w:iCs/>
          <w:rPrChange w:id="938" w:author="Joshua Goh" w:date="2020-03-05T16:26:00Z">
            <w:rPr>
              <w:ins w:id="939" w:author="Sean Chuang" w:date="2020-03-08T01:23:00Z"/>
            </w:rPr>
          </w:rPrChange>
        </w:rPr>
        <w:pPrChange w:id="940" w:author="Joshua Goh" w:date="2020-03-05T16:26:00Z">
          <w:pPr>
            <w:pStyle w:val="Heading1"/>
            <w:spacing w:before="120" w:after="120"/>
            <w:contextualSpacing/>
          </w:pPr>
        </w:pPrChange>
      </w:pPr>
      <w:ins w:id="941" w:author="Sean Chuang" w:date="2020-03-08T01:57:00Z">
        <w:r>
          <w:rPr>
            <w:i/>
            <w:iCs/>
            <w:noProof/>
          </w:rPr>
          <w:lastRenderedPageBreak/>
          <w:drawing>
            <wp:inline distT="0" distB="0" distL="0" distR="0" wp14:anchorId="46849ED1" wp14:editId="3FCCFA5D">
              <wp:extent cx="3520370" cy="25971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7705" cy="2624655"/>
                      </a:xfrm>
                      <a:prstGeom prst="rect">
                        <a:avLst/>
                      </a:prstGeom>
                      <a:noFill/>
                    </pic:spPr>
                  </pic:pic>
                </a:graphicData>
              </a:graphic>
            </wp:inline>
          </w:drawing>
        </w:r>
      </w:ins>
    </w:p>
    <w:p w14:paraId="7A45257D" w14:textId="54D1604B" w:rsidR="00664E45" w:rsidRDefault="00664E45" w:rsidP="00185D33">
      <w:pPr>
        <w:pStyle w:val="Heading2"/>
        <w:keepLines/>
        <w:numPr>
          <w:ilvl w:val="1"/>
          <w:numId w:val="0"/>
        </w:numPr>
        <w:tabs>
          <w:tab w:val="num" w:pos="360"/>
        </w:tabs>
        <w:autoSpaceDE/>
        <w:autoSpaceDN/>
        <w:ind w:left="288" w:hanging="288"/>
        <w:contextualSpacing/>
        <w:rPr>
          <w:ins w:id="942" w:author="Sean Chuang" w:date="2020-03-08T01:32:00Z"/>
        </w:rPr>
      </w:pPr>
      <w:ins w:id="943" w:author="Sean Chuang" w:date="2020-03-08T01:32:00Z">
        <w:r w:rsidRPr="00235B60">
          <w:rPr>
            <w:i w:val="0"/>
            <w:iCs w:val="0"/>
            <w:noProof/>
          </w:rPr>
          <mc:AlternateContent>
            <mc:Choice Requires="wps">
              <w:drawing>
                <wp:inline distT="0" distB="0" distL="0" distR="0" wp14:anchorId="7F68017F" wp14:editId="540E66B0">
                  <wp:extent cx="3099435" cy="1404620"/>
                  <wp:effectExtent l="0" t="0" r="24765" b="139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404620"/>
                          </a:xfrm>
                          <a:prstGeom prst="rect">
                            <a:avLst/>
                          </a:prstGeom>
                          <a:solidFill>
                            <a:srgbClr val="FFFFFF"/>
                          </a:solidFill>
                          <a:ln w="9525">
                            <a:solidFill>
                              <a:srgbClr val="000000"/>
                            </a:solidFill>
                            <a:miter lim="800000"/>
                            <a:headEnd/>
                            <a:tailEnd/>
                          </a:ln>
                        </wps:spPr>
                        <wps:txbx>
                          <w:txbxContent>
                            <w:p w14:paraId="6C124D47" w14:textId="77777777" w:rsidR="002E57F8" w:rsidRPr="002E57F8" w:rsidRDefault="002E57F8" w:rsidP="002E57F8">
                              <w:pPr>
                                <w:rPr>
                                  <w:ins w:id="944" w:author="Sean Chuang" w:date="2020-03-08T01:58:00Z"/>
                                  <w:sz w:val="16"/>
                                </w:rPr>
                              </w:pPr>
                              <w:ins w:id="945" w:author="Sean Chuang" w:date="2020-03-08T01:58:00Z">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cell_ij encodes the subject_i’s ranked preference (1-4; 1 being the favorite target and 4 being the less favorite </w:t>
                                </w:r>
                                <w:proofErr w:type="gramStart"/>
                                <w:r w:rsidRPr="002E57F8">
                                  <w:rPr>
                                    <w:sz w:val="16"/>
                                  </w:rPr>
                                  <w:t>one)  for</w:t>
                                </w:r>
                                <w:proofErr w:type="gramEnd"/>
                                <w:r w:rsidRPr="002E57F8">
                                  <w:rPr>
                                    <w:sz w:val="16"/>
                                  </w:rPr>
                                  <w:t xml:space="preserve"> target_j.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w:t>
                                </w:r>
                                <w:proofErr w:type="gramStart"/>
                                <w:r w:rsidRPr="002E57F8">
                                  <w:rPr>
                                    <w:sz w:val="16"/>
                                  </w:rPr>
                                  <w:t>transformed  predicted</w:t>
                                </w:r>
                                <w:proofErr w:type="gramEnd"/>
                                <w:r w:rsidRPr="002E57F8">
                                  <w:rPr>
                                    <w:sz w:val="16"/>
                                  </w:rPr>
                                  <w:t xml:space="preserve"> preference score inferred by ToMnet+. The labels on the left are the standard deviations of the ground-truth preference scores (before rank-transformation) between the 4 targets.</w:t>
                                </w:r>
                              </w:ins>
                            </w:p>
                            <w:p w14:paraId="49BC3887" w14:textId="7B5AF913" w:rsidR="00664E45" w:rsidRPr="00664E45" w:rsidRDefault="00664E45" w:rsidP="00664E45">
                              <w:pPr>
                                <w:rPr>
                                  <w:sz w:val="16"/>
                                  <w:rPrChange w:id="946" w:author="Sean Chuang" w:date="2020-03-08T01:32:00Z">
                                    <w:rPr/>
                                  </w:rPrChange>
                                </w:rPr>
                              </w:pPr>
                              <w:bookmarkStart w:id="947" w:name="_GoBack"/>
                              <w:bookmarkEnd w:id="947"/>
                            </w:p>
                          </w:txbxContent>
                        </wps:txbx>
                        <wps:bodyPr rot="0" vert="horz" wrap="square" lIns="91440" tIns="45720" rIns="91440" bIns="45720" anchor="t" anchorCtr="0">
                          <a:spAutoFit/>
                        </wps:bodyPr>
                      </wps:wsp>
                    </a:graphicData>
                  </a:graphic>
                </wp:inline>
              </w:drawing>
            </mc:Choice>
            <mc:Fallback>
              <w:pict>
                <v:shapetype w14:anchorId="7F68017F" id="_x0000_t202" coordsize="21600,21600" o:spt="202" path="m,l,21600r21600,l21600,xe">
                  <v:stroke joinstyle="miter"/>
                  <v:path gradientshapeok="t" o:connecttype="rect"/>
                </v:shapetype>
                <v:shape id="Text Box 2" o:spid="_x0000_s1032" type="#_x0000_t202" style="width:24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ieKA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">
                  <v:textbox style="mso-fit-shape-to-text:t">
                    <w:txbxContent>
                      <w:p w14:paraId="6C124D47" w14:textId="77777777" w:rsidR="002E57F8" w:rsidRPr="002E57F8" w:rsidRDefault="002E57F8" w:rsidP="002E57F8">
                        <w:pPr>
                          <w:rPr>
                            <w:ins w:id="948" w:author="Sean Chuang" w:date="2020-03-08T01:58:00Z"/>
                            <w:sz w:val="16"/>
                          </w:rPr>
                        </w:pPr>
                        <w:ins w:id="949" w:author="Sean Chuang" w:date="2020-03-08T01:58:00Z">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cell_ij encodes the subject_i’s ranked preference (1-4; 1 being the favorite target and 4 being the less favorite </w:t>
                          </w:r>
                          <w:proofErr w:type="gramStart"/>
                          <w:r w:rsidRPr="002E57F8">
                            <w:rPr>
                              <w:sz w:val="16"/>
                            </w:rPr>
                            <w:t>one)  for</w:t>
                          </w:r>
                          <w:proofErr w:type="gramEnd"/>
                          <w:r w:rsidRPr="002E57F8">
                            <w:rPr>
                              <w:sz w:val="16"/>
                            </w:rPr>
                            <w:t xml:space="preserve"> target_j.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w:t>
                          </w:r>
                          <w:proofErr w:type="gramStart"/>
                          <w:r w:rsidRPr="002E57F8">
                            <w:rPr>
                              <w:sz w:val="16"/>
                            </w:rPr>
                            <w:t>transformed  predicted</w:t>
                          </w:r>
                          <w:proofErr w:type="gramEnd"/>
                          <w:r w:rsidRPr="002E57F8">
                            <w:rPr>
                              <w:sz w:val="16"/>
                            </w:rPr>
                            <w:t xml:space="preserve"> preference score inferred by ToMnet+. The labels on the left are the standard deviations of the ground-truth preference scores (before rank-transformation) between the 4 targets.</w:t>
                          </w:r>
                        </w:ins>
                      </w:p>
                      <w:p w14:paraId="49BC3887" w14:textId="7B5AF913" w:rsidR="00664E45" w:rsidRPr="00664E45" w:rsidRDefault="00664E45" w:rsidP="00664E45">
                        <w:pPr>
                          <w:rPr>
                            <w:sz w:val="16"/>
                            <w:rPrChange w:id="950" w:author="Sean Chuang" w:date="2020-03-08T01:32:00Z">
                              <w:rPr/>
                            </w:rPrChange>
                          </w:rPr>
                        </w:pPr>
                        <w:bookmarkStart w:id="951" w:name="_GoBack"/>
                        <w:bookmarkEnd w:id="951"/>
                      </w:p>
                    </w:txbxContent>
                  </v:textbox>
                  <w10:anchorlock/>
                </v:shape>
              </w:pict>
            </mc:Fallback>
          </mc:AlternateContent>
        </w:r>
      </w:ins>
    </w:p>
    <w:p w14:paraId="0FFC7B92" w14:textId="2CDECC02" w:rsidR="00664E45" w:rsidRDefault="00664E45" w:rsidP="00185D33">
      <w:pPr>
        <w:pStyle w:val="Heading2"/>
        <w:keepLines/>
        <w:numPr>
          <w:ilvl w:val="1"/>
          <w:numId w:val="0"/>
        </w:numPr>
        <w:tabs>
          <w:tab w:val="num" w:pos="360"/>
        </w:tabs>
        <w:autoSpaceDE/>
        <w:autoSpaceDN/>
        <w:ind w:left="288" w:hanging="288"/>
        <w:contextualSpacing/>
        <w:rPr>
          <w:ins w:id="952" w:author="Sean Chuang" w:date="2020-03-08T01:32:00Z"/>
        </w:rPr>
      </w:pPr>
      <w:ins w:id="953" w:author="Joshua Goh" w:date="2020-03-05T16:08:00Z">
        <w:r>
          <w:rPr>
            <w:noProof/>
            <w:lang w:eastAsia="zh-CN"/>
          </w:rPr>
          <mc:AlternateContent>
            <mc:Choice Requires="wps">
              <w:drawing>
                <wp:inline distT="0" distB="0" distL="0" distR="0" wp14:anchorId="4EB3E6DE" wp14:editId="1FC08F2B">
                  <wp:extent cx="3099435" cy="1620520"/>
                  <wp:effectExtent l="0" t="0" r="5715"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6714A0AD" w14:textId="42FB5182" w:rsidR="00FC5EC2" w:rsidRPr="005B520E" w:rsidRDefault="00FC5EC2" w:rsidP="00FC5EC2">
                              <w:pPr>
                                <w:pStyle w:val="tablehead"/>
                              </w:pPr>
                              <w:del w:id="954" w:author="Sean Chuang" w:date="2020-03-08T01:37:00Z">
                                <w:r w:rsidDel="008D4374">
                                  <w:delText>Multi-target preference prediction performance</w:delText>
                                </w:r>
                              </w:del>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FC5EC2" w:rsidDel="008D4374" w14:paraId="025B3412" w14:textId="38EFD521" w:rsidTr="0044048D">
                                <w:trPr>
                                  <w:cantSplit/>
                                  <w:trHeight w:val="240"/>
                                  <w:tblHeader/>
                                  <w:jc w:val="center"/>
                                  <w:del w:id="955" w:author="Sean Chuang" w:date="2020-03-08T01:37:00Z"/>
                                </w:trPr>
                                <w:tc>
                                  <w:tcPr>
                                    <w:tcW w:w="1167" w:type="dxa"/>
                                    <w:vAlign w:val="center"/>
                                  </w:tcPr>
                                  <w:p w14:paraId="1D64F407" w14:textId="1D04B377" w:rsidR="00FC5EC2" w:rsidDel="008D4374" w:rsidRDefault="00FC5EC2" w:rsidP="00206B4D">
                                    <w:pPr>
                                      <w:pStyle w:val="tablecolhead"/>
                                      <w:rPr>
                                        <w:del w:id="956" w:author="Sean Chuang" w:date="2020-03-08T01:37:00Z"/>
                                      </w:rPr>
                                    </w:pPr>
                                    <w:del w:id="957" w:author="Sean Chuang" w:date="2020-03-08T01:37:00Z">
                                      <w:r w:rsidDel="008D4374">
                                        <w:delText>Data Type</w:delText>
                                      </w:r>
                                    </w:del>
                                  </w:p>
                                </w:tc>
                                <w:tc>
                                  <w:tcPr>
                                    <w:tcW w:w="1260" w:type="dxa"/>
                                    <w:vAlign w:val="center"/>
                                  </w:tcPr>
                                  <w:p w14:paraId="44F26897" w14:textId="4F1278B7" w:rsidR="00FC5EC2" w:rsidDel="008D4374" w:rsidRDefault="00FC5EC2" w:rsidP="00206B4D">
                                    <w:pPr>
                                      <w:pStyle w:val="tablecolsubhead"/>
                                      <w:rPr>
                                        <w:del w:id="958" w:author="Sean Chuang" w:date="2020-03-08T01:37:00Z"/>
                                      </w:rPr>
                                    </w:pPr>
                                    <w:del w:id="959" w:author="Sean Chuang" w:date="2020-03-08T01:37:00Z">
                                      <w:r w:rsidDel="008D4374">
                                        <w:delText>Final Target Accuracy</w:delText>
                                      </w:r>
                                    </w:del>
                                  </w:p>
                                </w:tc>
                                <w:tc>
                                  <w:tcPr>
                                    <w:tcW w:w="1260" w:type="dxa"/>
                                    <w:vAlign w:val="center"/>
                                  </w:tcPr>
                                  <w:p w14:paraId="22A33D9A" w14:textId="315F56AC" w:rsidR="00FC5EC2" w:rsidDel="008D4374" w:rsidRDefault="00FC5EC2" w:rsidP="00206B4D">
                                    <w:pPr>
                                      <w:pStyle w:val="tablecolsubhead"/>
                                      <w:rPr>
                                        <w:del w:id="960" w:author="Sean Chuang" w:date="2020-03-08T01:37:00Z"/>
                                      </w:rPr>
                                    </w:pPr>
                                    <w:del w:id="961" w:author="Sean Chuang" w:date="2020-03-08T01:37:00Z">
                                      <w:r w:rsidDel="008D4374">
                                        <w:delText>Predicted Preference Score</w:delText>
                                      </w:r>
                                    </w:del>
                                  </w:p>
                                </w:tc>
                                <w:tc>
                                  <w:tcPr>
                                    <w:tcW w:w="1179" w:type="dxa"/>
                                    <w:vAlign w:val="center"/>
                                  </w:tcPr>
                                  <w:p w14:paraId="6B7F0121" w14:textId="01F541F4" w:rsidR="00FC5EC2" w:rsidDel="008D4374" w:rsidRDefault="00FC5EC2" w:rsidP="00206B4D">
                                    <w:pPr>
                                      <w:pStyle w:val="tablecolsubhead"/>
                                      <w:rPr>
                                        <w:del w:id="962" w:author="Sean Chuang" w:date="2020-03-08T01:37:00Z"/>
                                      </w:rPr>
                                    </w:pPr>
                                    <w:del w:id="963" w:author="Sean Chuang" w:date="2020-03-08T01:37:00Z">
                                      <w:r w:rsidDel="008D4374">
                                        <w:delText>True Preference Score</w:delText>
                                      </w:r>
                                    </w:del>
                                  </w:p>
                                </w:tc>
                              </w:tr>
                              <w:tr w:rsidR="00FC5EC2" w:rsidDel="008D4374" w14:paraId="15E7E86A" w14:textId="38EDD2AF" w:rsidTr="0044048D">
                                <w:trPr>
                                  <w:trHeight w:val="320"/>
                                  <w:jc w:val="center"/>
                                  <w:del w:id="964" w:author="Sean Chuang" w:date="2020-03-08T01:37:00Z"/>
                                </w:trPr>
                                <w:tc>
                                  <w:tcPr>
                                    <w:tcW w:w="1167" w:type="dxa"/>
                                    <w:vAlign w:val="center"/>
                                  </w:tcPr>
                                  <w:p w14:paraId="7FE94B5C" w14:textId="42BF5BED" w:rsidR="00FC5EC2" w:rsidDel="008D4374" w:rsidRDefault="00FC5EC2" w:rsidP="00206B4D">
                                    <w:pPr>
                                      <w:pStyle w:val="tablecopy"/>
                                      <w:rPr>
                                        <w:del w:id="965" w:author="Sean Chuang" w:date="2020-03-08T01:37:00Z"/>
                                        <w:sz w:val="8"/>
                                        <w:szCs w:val="8"/>
                                      </w:rPr>
                                    </w:pPr>
                                    <w:del w:id="966" w:author="Sean Chuang" w:date="2020-03-08T01:37:00Z">
                                      <w:r w:rsidDel="008D4374">
                                        <w:delText>Simulated</w:delText>
                                      </w:r>
                                    </w:del>
                                  </w:p>
                                </w:tc>
                                <w:tc>
                                  <w:tcPr>
                                    <w:tcW w:w="1260" w:type="dxa"/>
                                    <w:vAlign w:val="center"/>
                                  </w:tcPr>
                                  <w:p w14:paraId="33FD0ACD" w14:textId="3C688B96" w:rsidR="00FC5EC2" w:rsidDel="008D4374" w:rsidRDefault="00FC5EC2" w:rsidP="00206B4D">
                                    <w:pPr>
                                      <w:pStyle w:val="tablecopy"/>
                                      <w:rPr>
                                        <w:del w:id="967" w:author="Sean Chuang" w:date="2020-03-08T01:37:00Z"/>
                                      </w:rPr>
                                    </w:pPr>
                                    <w:del w:id="968" w:author="Sean Chuang" w:date="2020-03-08T01:37:00Z">
                                      <w:r w:rsidDel="008D4374">
                                        <w:delText>80.14%</w:delText>
                                      </w:r>
                                    </w:del>
                                  </w:p>
                                </w:tc>
                                <w:tc>
                                  <w:tcPr>
                                    <w:tcW w:w="1260" w:type="dxa"/>
                                    <w:vAlign w:val="center"/>
                                  </w:tcPr>
                                  <w:p w14:paraId="0D942721" w14:textId="04A891BF" w:rsidR="00FC5EC2" w:rsidDel="008D4374" w:rsidRDefault="00FC5EC2" w:rsidP="00206B4D">
                                    <w:pPr>
                                      <w:rPr>
                                        <w:del w:id="969" w:author="Sean Chuang" w:date="2020-03-08T01:37:00Z"/>
                                        <w:sz w:val="16"/>
                                        <w:szCs w:val="16"/>
                                      </w:rPr>
                                    </w:pPr>
                                    <w:del w:id="970" w:author="Sean Chuang" w:date="2020-03-08T01:37:00Z">
                                      <w:r w:rsidDel="008D4374">
                                        <w:rPr>
                                          <w:sz w:val="16"/>
                                          <w:szCs w:val="16"/>
                                        </w:rPr>
                                        <w:delText>S4 (1.16)</w:delText>
                                      </w:r>
                                    </w:del>
                                  </w:p>
                                  <w:p w14:paraId="07ADC980" w14:textId="6819780E" w:rsidR="00FC5EC2" w:rsidDel="008D4374" w:rsidRDefault="00FC5EC2" w:rsidP="00206B4D">
                                    <w:pPr>
                                      <w:rPr>
                                        <w:del w:id="971" w:author="Sean Chuang" w:date="2020-03-08T01:37:00Z"/>
                                        <w:sz w:val="16"/>
                                        <w:szCs w:val="16"/>
                                      </w:rPr>
                                    </w:pPr>
                                    <w:del w:id="972" w:author="Sean Chuang" w:date="2020-03-08T01:37:00Z">
                                      <w:r w:rsidDel="008D4374">
                                        <w:rPr>
                                          <w:sz w:val="16"/>
                                          <w:szCs w:val="16"/>
                                        </w:rPr>
                                        <w:delText>&gt;S3(0.83)</w:delText>
                                      </w:r>
                                    </w:del>
                                  </w:p>
                                  <w:p w14:paraId="3117E2EE" w14:textId="3CD60D18" w:rsidR="00FC5EC2" w:rsidDel="008D4374" w:rsidRDefault="00FC5EC2" w:rsidP="00206B4D">
                                    <w:pPr>
                                      <w:rPr>
                                        <w:del w:id="973" w:author="Sean Chuang" w:date="2020-03-08T01:37:00Z"/>
                                        <w:sz w:val="16"/>
                                        <w:szCs w:val="16"/>
                                      </w:rPr>
                                    </w:pPr>
                                    <w:del w:id="974" w:author="Sean Chuang" w:date="2020-03-08T01:37:00Z">
                                      <w:r w:rsidDel="008D4374">
                                        <w:rPr>
                                          <w:sz w:val="16"/>
                                          <w:szCs w:val="16"/>
                                        </w:rPr>
                                        <w:delText>&gt;S2(0.76)</w:delText>
                                      </w:r>
                                    </w:del>
                                  </w:p>
                                  <w:p w14:paraId="7C699D79" w14:textId="5D0A7D24" w:rsidR="00FC5EC2" w:rsidRPr="00DE616A" w:rsidDel="008D4374" w:rsidRDefault="00FC5EC2" w:rsidP="00206B4D">
                                    <w:pPr>
                                      <w:rPr>
                                        <w:del w:id="975" w:author="Sean Chuang" w:date="2020-03-08T01:37:00Z"/>
                                        <w:sz w:val="16"/>
                                        <w:szCs w:val="16"/>
                                      </w:rPr>
                                    </w:pPr>
                                    <w:del w:id="976" w:author="Sean Chuang" w:date="2020-03-08T01:37:00Z">
                                      <w:r w:rsidDel="008D4374">
                                        <w:rPr>
                                          <w:sz w:val="16"/>
                                          <w:szCs w:val="16"/>
                                        </w:rPr>
                                        <w:delText>&gt;S1(0.62)</w:delText>
                                      </w:r>
                                    </w:del>
                                  </w:p>
                                </w:tc>
                                <w:tc>
                                  <w:tcPr>
                                    <w:tcW w:w="1179" w:type="dxa"/>
                                    <w:vAlign w:val="center"/>
                                  </w:tcPr>
                                  <w:p w14:paraId="7ACB2310" w14:textId="36839D48" w:rsidR="00FC5EC2" w:rsidDel="008D4374" w:rsidRDefault="00FC5EC2" w:rsidP="00206B4D">
                                    <w:pPr>
                                      <w:rPr>
                                        <w:del w:id="977" w:author="Sean Chuang" w:date="2020-03-08T01:37:00Z"/>
                                        <w:sz w:val="16"/>
                                        <w:szCs w:val="16"/>
                                      </w:rPr>
                                    </w:pPr>
                                    <w:del w:id="978" w:author="Sean Chuang" w:date="2020-03-08T01:37:00Z">
                                      <w:r w:rsidDel="008D4374">
                                        <w:rPr>
                                          <w:sz w:val="16"/>
                                          <w:szCs w:val="16"/>
                                        </w:rPr>
                                        <w:delText>S4 (1.15)</w:delText>
                                      </w:r>
                                    </w:del>
                                  </w:p>
                                  <w:p w14:paraId="5E0D239B" w14:textId="10B8FE9F" w:rsidR="00FC5EC2" w:rsidDel="008D4374" w:rsidRDefault="00FC5EC2" w:rsidP="00206B4D">
                                    <w:pPr>
                                      <w:rPr>
                                        <w:del w:id="979" w:author="Sean Chuang" w:date="2020-03-08T01:37:00Z"/>
                                        <w:sz w:val="16"/>
                                        <w:szCs w:val="16"/>
                                      </w:rPr>
                                    </w:pPr>
                                    <w:del w:id="980" w:author="Sean Chuang" w:date="2020-03-08T01:37:00Z">
                                      <w:r w:rsidDel="008D4374">
                                        <w:rPr>
                                          <w:sz w:val="16"/>
                                          <w:szCs w:val="16"/>
                                        </w:rPr>
                                        <w:delText>&gt;S3(0.79)</w:delText>
                                      </w:r>
                                    </w:del>
                                  </w:p>
                                  <w:p w14:paraId="391BE8D2" w14:textId="1BB15D3F" w:rsidR="00FC5EC2" w:rsidDel="008D4374" w:rsidRDefault="00FC5EC2" w:rsidP="00206B4D">
                                    <w:pPr>
                                      <w:rPr>
                                        <w:del w:id="981" w:author="Sean Chuang" w:date="2020-03-08T01:37:00Z"/>
                                        <w:sz w:val="16"/>
                                        <w:szCs w:val="16"/>
                                      </w:rPr>
                                    </w:pPr>
                                    <w:del w:id="982" w:author="Sean Chuang" w:date="2020-03-08T01:37:00Z">
                                      <w:r w:rsidDel="008D4374">
                                        <w:rPr>
                                          <w:sz w:val="16"/>
                                          <w:szCs w:val="16"/>
                                        </w:rPr>
                                        <w:delText>&gt;S2(0.72)</w:delText>
                                      </w:r>
                                    </w:del>
                                  </w:p>
                                  <w:p w14:paraId="7EBF8F43" w14:textId="5096815E" w:rsidR="00FC5EC2" w:rsidDel="008D4374" w:rsidRDefault="00FC5EC2" w:rsidP="00206B4D">
                                    <w:pPr>
                                      <w:rPr>
                                        <w:del w:id="983" w:author="Sean Chuang" w:date="2020-03-08T01:37:00Z"/>
                                        <w:sz w:val="16"/>
                                        <w:szCs w:val="16"/>
                                      </w:rPr>
                                    </w:pPr>
                                    <w:del w:id="984" w:author="Sean Chuang" w:date="2020-03-08T01:37:00Z">
                                      <w:r w:rsidDel="008D4374">
                                        <w:rPr>
                                          <w:sz w:val="16"/>
                                          <w:szCs w:val="16"/>
                                        </w:rPr>
                                        <w:delText>&gt;S1(0.72)</w:delText>
                                      </w:r>
                                    </w:del>
                                  </w:p>
                                </w:tc>
                              </w:tr>
                              <w:tr w:rsidR="00FC5EC2" w:rsidDel="008D4374" w14:paraId="6D0EAF2D" w14:textId="7E7AAAE7" w:rsidTr="0044048D">
                                <w:trPr>
                                  <w:trHeight w:val="320"/>
                                  <w:jc w:val="center"/>
                                  <w:del w:id="985" w:author="Sean Chuang" w:date="2020-03-08T01:37:00Z"/>
                                </w:trPr>
                                <w:tc>
                                  <w:tcPr>
                                    <w:tcW w:w="1167" w:type="dxa"/>
                                    <w:vAlign w:val="center"/>
                                  </w:tcPr>
                                  <w:p w14:paraId="7CCBF3B6" w14:textId="378BB836" w:rsidR="00FC5EC2" w:rsidDel="008D4374" w:rsidRDefault="00FC5EC2" w:rsidP="00206B4D">
                                    <w:pPr>
                                      <w:pStyle w:val="tablecopy"/>
                                      <w:rPr>
                                        <w:del w:id="986" w:author="Sean Chuang" w:date="2020-03-08T01:37:00Z"/>
                                      </w:rPr>
                                    </w:pPr>
                                    <w:del w:id="987" w:author="Sean Chuang" w:date="2020-03-08T01:37:00Z">
                                      <w:r w:rsidDel="008D4374">
                                        <w:delText>Human</w:delText>
                                      </w:r>
                                    </w:del>
                                  </w:p>
                                </w:tc>
                                <w:tc>
                                  <w:tcPr>
                                    <w:tcW w:w="1260" w:type="dxa"/>
                                    <w:vAlign w:val="center"/>
                                  </w:tcPr>
                                  <w:p w14:paraId="375178B7" w14:textId="15D2644C" w:rsidR="00FC5EC2" w:rsidDel="008D4374" w:rsidRDefault="00FC5EC2" w:rsidP="00206B4D">
                                    <w:pPr>
                                      <w:pStyle w:val="tablecopy"/>
                                      <w:rPr>
                                        <w:del w:id="988" w:author="Sean Chuang" w:date="2020-03-08T01:37:00Z"/>
                                      </w:rPr>
                                    </w:pPr>
                                    <w:del w:id="989" w:author="Sean Chuang" w:date="2020-03-08T01:37:00Z">
                                      <w:r w:rsidDel="008D4374">
                                        <w:delText>73.26%</w:delText>
                                      </w:r>
                                    </w:del>
                                  </w:p>
                                </w:tc>
                                <w:tc>
                                  <w:tcPr>
                                    <w:tcW w:w="1260" w:type="dxa"/>
                                    <w:vAlign w:val="center"/>
                                  </w:tcPr>
                                  <w:p w14:paraId="4B90D806" w14:textId="1733A8B2" w:rsidR="00FC5EC2" w:rsidDel="008D4374" w:rsidRDefault="00FC5EC2" w:rsidP="00206B4D">
                                    <w:pPr>
                                      <w:rPr>
                                        <w:del w:id="990" w:author="Sean Chuang" w:date="2020-03-08T01:37:00Z"/>
                                        <w:sz w:val="16"/>
                                        <w:szCs w:val="16"/>
                                      </w:rPr>
                                    </w:pPr>
                                    <w:del w:id="991" w:author="Sean Chuang" w:date="2020-03-08T01:37:00Z">
                                      <w:r w:rsidDel="008D4374">
                                        <w:rPr>
                                          <w:sz w:val="16"/>
                                          <w:szCs w:val="16"/>
                                        </w:rPr>
                                        <w:delText>S4 (0.71)</w:delText>
                                      </w:r>
                                    </w:del>
                                  </w:p>
                                  <w:p w14:paraId="0EBC4C54" w14:textId="0317602D" w:rsidR="00FC5EC2" w:rsidDel="008D4374" w:rsidRDefault="00FC5EC2" w:rsidP="00206B4D">
                                    <w:pPr>
                                      <w:rPr>
                                        <w:del w:id="992" w:author="Sean Chuang" w:date="2020-03-08T01:37:00Z"/>
                                        <w:sz w:val="16"/>
                                        <w:szCs w:val="16"/>
                                      </w:rPr>
                                    </w:pPr>
                                    <w:del w:id="993" w:author="Sean Chuang" w:date="2020-03-08T01:37:00Z">
                                      <w:r w:rsidDel="008D4374">
                                        <w:rPr>
                                          <w:sz w:val="16"/>
                                          <w:szCs w:val="16"/>
                                        </w:rPr>
                                        <w:delText>&gt;S3(0.28)</w:delText>
                                      </w:r>
                                    </w:del>
                                  </w:p>
                                  <w:p w14:paraId="68C8E670" w14:textId="2436F214" w:rsidR="00FC5EC2" w:rsidDel="008D4374" w:rsidRDefault="00FC5EC2" w:rsidP="00206B4D">
                                    <w:pPr>
                                      <w:rPr>
                                        <w:del w:id="994" w:author="Sean Chuang" w:date="2020-03-08T01:37:00Z"/>
                                        <w:sz w:val="16"/>
                                        <w:szCs w:val="16"/>
                                      </w:rPr>
                                    </w:pPr>
                                    <w:del w:id="995" w:author="Sean Chuang" w:date="2020-03-08T01:37:00Z">
                                      <w:r w:rsidDel="008D4374">
                                        <w:rPr>
                                          <w:sz w:val="16"/>
                                          <w:szCs w:val="16"/>
                                        </w:rPr>
                                        <w:delText>&gt;S2(0.01)</w:delText>
                                      </w:r>
                                    </w:del>
                                  </w:p>
                                  <w:p w14:paraId="7E3D522A" w14:textId="537B66A8" w:rsidR="00FC5EC2" w:rsidDel="008D4374" w:rsidRDefault="00FC5EC2" w:rsidP="00206B4D">
                                    <w:pPr>
                                      <w:rPr>
                                        <w:del w:id="996" w:author="Sean Chuang" w:date="2020-03-08T01:37:00Z"/>
                                        <w:sz w:val="16"/>
                                        <w:szCs w:val="16"/>
                                      </w:rPr>
                                    </w:pPr>
                                    <w:del w:id="997" w:author="Sean Chuang" w:date="2020-03-08T01:37:00Z">
                                      <w:r w:rsidDel="008D4374">
                                        <w:rPr>
                                          <w:sz w:val="16"/>
                                          <w:szCs w:val="16"/>
                                        </w:rPr>
                                        <w:delText>&gt;S1(0.00)</w:delText>
                                      </w:r>
                                    </w:del>
                                  </w:p>
                                </w:tc>
                                <w:tc>
                                  <w:tcPr>
                                    <w:tcW w:w="1179" w:type="dxa"/>
                                    <w:vAlign w:val="center"/>
                                  </w:tcPr>
                                  <w:p w14:paraId="118622A7" w14:textId="60F05432" w:rsidR="00FC5EC2" w:rsidDel="008D4374" w:rsidRDefault="00FC5EC2" w:rsidP="00206B4D">
                                    <w:pPr>
                                      <w:rPr>
                                        <w:del w:id="998" w:author="Sean Chuang" w:date="2020-03-08T01:37:00Z"/>
                                        <w:sz w:val="16"/>
                                        <w:szCs w:val="16"/>
                                      </w:rPr>
                                    </w:pPr>
                                    <w:del w:id="999" w:author="Sean Chuang" w:date="2020-03-08T01:37:00Z">
                                      <w:r w:rsidDel="008D4374">
                                        <w:rPr>
                                          <w:sz w:val="16"/>
                                          <w:szCs w:val="16"/>
                                        </w:rPr>
                                        <w:delText>S4 (0.95)</w:delText>
                                      </w:r>
                                    </w:del>
                                  </w:p>
                                  <w:p w14:paraId="61EC0ADA" w14:textId="2D6AA1B5" w:rsidR="00FC5EC2" w:rsidDel="008D4374" w:rsidRDefault="00FC5EC2" w:rsidP="00206B4D">
                                    <w:pPr>
                                      <w:rPr>
                                        <w:del w:id="1000" w:author="Sean Chuang" w:date="2020-03-08T01:37:00Z"/>
                                        <w:sz w:val="16"/>
                                        <w:szCs w:val="16"/>
                                      </w:rPr>
                                    </w:pPr>
                                    <w:del w:id="1001" w:author="Sean Chuang" w:date="2020-03-08T01:37:00Z">
                                      <w:r w:rsidDel="008D4374">
                                        <w:rPr>
                                          <w:sz w:val="16"/>
                                          <w:szCs w:val="16"/>
                                        </w:rPr>
                                        <w:delText>&gt;S3(0.83)</w:delText>
                                      </w:r>
                                    </w:del>
                                  </w:p>
                                  <w:p w14:paraId="37693127" w14:textId="6884F344" w:rsidR="00FC5EC2" w:rsidDel="008D4374" w:rsidRDefault="00FC5EC2" w:rsidP="00206B4D">
                                    <w:pPr>
                                      <w:rPr>
                                        <w:del w:id="1002" w:author="Sean Chuang" w:date="2020-03-08T01:37:00Z"/>
                                        <w:sz w:val="16"/>
                                        <w:szCs w:val="16"/>
                                      </w:rPr>
                                    </w:pPr>
                                    <w:del w:id="1003" w:author="Sean Chuang" w:date="2020-03-08T01:37:00Z">
                                      <w:r w:rsidDel="008D4374">
                                        <w:rPr>
                                          <w:sz w:val="16"/>
                                          <w:szCs w:val="16"/>
                                        </w:rPr>
                                        <w:delText>&gt;S2(0.83)</w:delText>
                                      </w:r>
                                    </w:del>
                                  </w:p>
                                  <w:p w14:paraId="598F647B" w14:textId="686ED1FC" w:rsidR="00FC5EC2" w:rsidDel="008D4374" w:rsidRDefault="00FC5EC2" w:rsidP="00206B4D">
                                    <w:pPr>
                                      <w:rPr>
                                        <w:del w:id="1004" w:author="Sean Chuang" w:date="2020-03-08T01:37:00Z"/>
                                        <w:sz w:val="16"/>
                                        <w:szCs w:val="16"/>
                                      </w:rPr>
                                    </w:pPr>
                                    <w:del w:id="1005" w:author="Sean Chuang" w:date="2020-03-08T01:37:00Z">
                                      <w:r w:rsidDel="008D4374">
                                        <w:rPr>
                                          <w:sz w:val="16"/>
                                          <w:szCs w:val="16"/>
                                        </w:rPr>
                                        <w:delText>&gt;S1(0.83)</w:delText>
                                      </w:r>
                                    </w:del>
                                  </w:p>
                                </w:tc>
                              </w:tr>
                            </w:tbl>
                            <w:p w14:paraId="67635226" w14:textId="77777777" w:rsidR="00FC5EC2" w:rsidRDefault="00FC5EC2" w:rsidP="00FC5EC2">
                              <w:pPr>
                                <w:jc w:val="both"/>
                              </w:pPr>
                            </w:p>
                          </w:txbxContent>
                        </wps:txbx>
                        <wps:bodyPr rot="0" vert="horz" wrap="square" lIns="0" tIns="0" rIns="0" bIns="0" anchor="t" anchorCtr="0">
                          <a:noAutofit/>
                        </wps:bodyPr>
                      </wps:wsp>
                    </a:graphicData>
                  </a:graphic>
                </wp:inline>
              </w:drawing>
            </mc:Choice>
            <mc:Fallback>
              <w:pict>
                <v:shape w14:anchorId="4EB3E6DE" id="_x0000_s1033" type="#_x0000_t202" style="width:244.05pt;height:1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" stroked="f">
                  <v:textbox inset="0,0,0,0">
                    <w:txbxContent>
                      <w:p w14:paraId="6714A0AD" w14:textId="42FB5182" w:rsidR="00FC5EC2" w:rsidRPr="005B520E" w:rsidRDefault="00FC5EC2" w:rsidP="00FC5EC2">
                        <w:pPr>
                          <w:pStyle w:val="tablehead"/>
                        </w:pPr>
                        <w:del w:id="1006" w:author="Sean Chuang" w:date="2020-03-08T01:37:00Z">
                          <w:r w:rsidDel="008D4374">
                            <w:delText>Multi-target preference prediction performance</w:delText>
                          </w:r>
                        </w:del>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FC5EC2" w:rsidDel="008D4374" w14:paraId="025B3412" w14:textId="38EFD521" w:rsidTr="0044048D">
                          <w:trPr>
                            <w:cantSplit/>
                            <w:trHeight w:val="240"/>
                            <w:tblHeader/>
                            <w:jc w:val="center"/>
                            <w:del w:id="1007" w:author="Sean Chuang" w:date="2020-03-08T01:37:00Z"/>
                          </w:trPr>
                          <w:tc>
                            <w:tcPr>
                              <w:tcW w:w="1167" w:type="dxa"/>
                              <w:vAlign w:val="center"/>
                            </w:tcPr>
                            <w:p w14:paraId="1D64F407" w14:textId="1D04B377" w:rsidR="00FC5EC2" w:rsidDel="008D4374" w:rsidRDefault="00FC5EC2" w:rsidP="00206B4D">
                              <w:pPr>
                                <w:pStyle w:val="tablecolhead"/>
                                <w:rPr>
                                  <w:del w:id="1008" w:author="Sean Chuang" w:date="2020-03-08T01:37:00Z"/>
                                </w:rPr>
                              </w:pPr>
                              <w:del w:id="1009" w:author="Sean Chuang" w:date="2020-03-08T01:37:00Z">
                                <w:r w:rsidDel="008D4374">
                                  <w:delText>Data Type</w:delText>
                                </w:r>
                              </w:del>
                            </w:p>
                          </w:tc>
                          <w:tc>
                            <w:tcPr>
                              <w:tcW w:w="1260" w:type="dxa"/>
                              <w:vAlign w:val="center"/>
                            </w:tcPr>
                            <w:p w14:paraId="44F26897" w14:textId="4F1278B7" w:rsidR="00FC5EC2" w:rsidDel="008D4374" w:rsidRDefault="00FC5EC2" w:rsidP="00206B4D">
                              <w:pPr>
                                <w:pStyle w:val="tablecolsubhead"/>
                                <w:rPr>
                                  <w:del w:id="1010" w:author="Sean Chuang" w:date="2020-03-08T01:37:00Z"/>
                                </w:rPr>
                              </w:pPr>
                              <w:del w:id="1011" w:author="Sean Chuang" w:date="2020-03-08T01:37:00Z">
                                <w:r w:rsidDel="008D4374">
                                  <w:delText>Final Target Accuracy</w:delText>
                                </w:r>
                              </w:del>
                            </w:p>
                          </w:tc>
                          <w:tc>
                            <w:tcPr>
                              <w:tcW w:w="1260" w:type="dxa"/>
                              <w:vAlign w:val="center"/>
                            </w:tcPr>
                            <w:p w14:paraId="22A33D9A" w14:textId="315F56AC" w:rsidR="00FC5EC2" w:rsidDel="008D4374" w:rsidRDefault="00FC5EC2" w:rsidP="00206B4D">
                              <w:pPr>
                                <w:pStyle w:val="tablecolsubhead"/>
                                <w:rPr>
                                  <w:del w:id="1012" w:author="Sean Chuang" w:date="2020-03-08T01:37:00Z"/>
                                </w:rPr>
                              </w:pPr>
                              <w:del w:id="1013" w:author="Sean Chuang" w:date="2020-03-08T01:37:00Z">
                                <w:r w:rsidDel="008D4374">
                                  <w:delText>Predicted Preference Score</w:delText>
                                </w:r>
                              </w:del>
                            </w:p>
                          </w:tc>
                          <w:tc>
                            <w:tcPr>
                              <w:tcW w:w="1179" w:type="dxa"/>
                              <w:vAlign w:val="center"/>
                            </w:tcPr>
                            <w:p w14:paraId="6B7F0121" w14:textId="01F541F4" w:rsidR="00FC5EC2" w:rsidDel="008D4374" w:rsidRDefault="00FC5EC2" w:rsidP="00206B4D">
                              <w:pPr>
                                <w:pStyle w:val="tablecolsubhead"/>
                                <w:rPr>
                                  <w:del w:id="1014" w:author="Sean Chuang" w:date="2020-03-08T01:37:00Z"/>
                                </w:rPr>
                              </w:pPr>
                              <w:del w:id="1015" w:author="Sean Chuang" w:date="2020-03-08T01:37:00Z">
                                <w:r w:rsidDel="008D4374">
                                  <w:delText>True Preference Score</w:delText>
                                </w:r>
                              </w:del>
                            </w:p>
                          </w:tc>
                        </w:tr>
                        <w:tr w:rsidR="00FC5EC2" w:rsidDel="008D4374" w14:paraId="15E7E86A" w14:textId="38EDD2AF" w:rsidTr="0044048D">
                          <w:trPr>
                            <w:trHeight w:val="320"/>
                            <w:jc w:val="center"/>
                            <w:del w:id="1016" w:author="Sean Chuang" w:date="2020-03-08T01:37:00Z"/>
                          </w:trPr>
                          <w:tc>
                            <w:tcPr>
                              <w:tcW w:w="1167" w:type="dxa"/>
                              <w:vAlign w:val="center"/>
                            </w:tcPr>
                            <w:p w14:paraId="7FE94B5C" w14:textId="42BF5BED" w:rsidR="00FC5EC2" w:rsidDel="008D4374" w:rsidRDefault="00FC5EC2" w:rsidP="00206B4D">
                              <w:pPr>
                                <w:pStyle w:val="tablecopy"/>
                                <w:rPr>
                                  <w:del w:id="1017" w:author="Sean Chuang" w:date="2020-03-08T01:37:00Z"/>
                                  <w:sz w:val="8"/>
                                  <w:szCs w:val="8"/>
                                </w:rPr>
                              </w:pPr>
                              <w:del w:id="1018" w:author="Sean Chuang" w:date="2020-03-08T01:37:00Z">
                                <w:r w:rsidDel="008D4374">
                                  <w:delText>Simulated</w:delText>
                                </w:r>
                              </w:del>
                            </w:p>
                          </w:tc>
                          <w:tc>
                            <w:tcPr>
                              <w:tcW w:w="1260" w:type="dxa"/>
                              <w:vAlign w:val="center"/>
                            </w:tcPr>
                            <w:p w14:paraId="33FD0ACD" w14:textId="3C688B96" w:rsidR="00FC5EC2" w:rsidDel="008D4374" w:rsidRDefault="00FC5EC2" w:rsidP="00206B4D">
                              <w:pPr>
                                <w:pStyle w:val="tablecopy"/>
                                <w:rPr>
                                  <w:del w:id="1019" w:author="Sean Chuang" w:date="2020-03-08T01:37:00Z"/>
                                </w:rPr>
                              </w:pPr>
                              <w:del w:id="1020" w:author="Sean Chuang" w:date="2020-03-08T01:37:00Z">
                                <w:r w:rsidDel="008D4374">
                                  <w:delText>80.14%</w:delText>
                                </w:r>
                              </w:del>
                            </w:p>
                          </w:tc>
                          <w:tc>
                            <w:tcPr>
                              <w:tcW w:w="1260" w:type="dxa"/>
                              <w:vAlign w:val="center"/>
                            </w:tcPr>
                            <w:p w14:paraId="0D942721" w14:textId="04A891BF" w:rsidR="00FC5EC2" w:rsidDel="008D4374" w:rsidRDefault="00FC5EC2" w:rsidP="00206B4D">
                              <w:pPr>
                                <w:rPr>
                                  <w:del w:id="1021" w:author="Sean Chuang" w:date="2020-03-08T01:37:00Z"/>
                                  <w:sz w:val="16"/>
                                  <w:szCs w:val="16"/>
                                </w:rPr>
                              </w:pPr>
                              <w:del w:id="1022" w:author="Sean Chuang" w:date="2020-03-08T01:37:00Z">
                                <w:r w:rsidDel="008D4374">
                                  <w:rPr>
                                    <w:sz w:val="16"/>
                                    <w:szCs w:val="16"/>
                                  </w:rPr>
                                  <w:delText>S4 (1.16)</w:delText>
                                </w:r>
                              </w:del>
                            </w:p>
                            <w:p w14:paraId="07ADC980" w14:textId="6819780E" w:rsidR="00FC5EC2" w:rsidDel="008D4374" w:rsidRDefault="00FC5EC2" w:rsidP="00206B4D">
                              <w:pPr>
                                <w:rPr>
                                  <w:del w:id="1023" w:author="Sean Chuang" w:date="2020-03-08T01:37:00Z"/>
                                  <w:sz w:val="16"/>
                                  <w:szCs w:val="16"/>
                                </w:rPr>
                              </w:pPr>
                              <w:del w:id="1024" w:author="Sean Chuang" w:date="2020-03-08T01:37:00Z">
                                <w:r w:rsidDel="008D4374">
                                  <w:rPr>
                                    <w:sz w:val="16"/>
                                    <w:szCs w:val="16"/>
                                  </w:rPr>
                                  <w:delText>&gt;S3(0.83)</w:delText>
                                </w:r>
                              </w:del>
                            </w:p>
                            <w:p w14:paraId="3117E2EE" w14:textId="3CD60D18" w:rsidR="00FC5EC2" w:rsidDel="008D4374" w:rsidRDefault="00FC5EC2" w:rsidP="00206B4D">
                              <w:pPr>
                                <w:rPr>
                                  <w:del w:id="1025" w:author="Sean Chuang" w:date="2020-03-08T01:37:00Z"/>
                                  <w:sz w:val="16"/>
                                  <w:szCs w:val="16"/>
                                </w:rPr>
                              </w:pPr>
                              <w:del w:id="1026" w:author="Sean Chuang" w:date="2020-03-08T01:37:00Z">
                                <w:r w:rsidDel="008D4374">
                                  <w:rPr>
                                    <w:sz w:val="16"/>
                                    <w:szCs w:val="16"/>
                                  </w:rPr>
                                  <w:delText>&gt;S2(0.76)</w:delText>
                                </w:r>
                              </w:del>
                            </w:p>
                            <w:p w14:paraId="7C699D79" w14:textId="5D0A7D24" w:rsidR="00FC5EC2" w:rsidRPr="00DE616A" w:rsidDel="008D4374" w:rsidRDefault="00FC5EC2" w:rsidP="00206B4D">
                              <w:pPr>
                                <w:rPr>
                                  <w:del w:id="1027" w:author="Sean Chuang" w:date="2020-03-08T01:37:00Z"/>
                                  <w:sz w:val="16"/>
                                  <w:szCs w:val="16"/>
                                </w:rPr>
                              </w:pPr>
                              <w:del w:id="1028" w:author="Sean Chuang" w:date="2020-03-08T01:37:00Z">
                                <w:r w:rsidDel="008D4374">
                                  <w:rPr>
                                    <w:sz w:val="16"/>
                                    <w:szCs w:val="16"/>
                                  </w:rPr>
                                  <w:delText>&gt;S1(0.62)</w:delText>
                                </w:r>
                              </w:del>
                            </w:p>
                          </w:tc>
                          <w:tc>
                            <w:tcPr>
                              <w:tcW w:w="1179" w:type="dxa"/>
                              <w:vAlign w:val="center"/>
                            </w:tcPr>
                            <w:p w14:paraId="7ACB2310" w14:textId="36839D48" w:rsidR="00FC5EC2" w:rsidDel="008D4374" w:rsidRDefault="00FC5EC2" w:rsidP="00206B4D">
                              <w:pPr>
                                <w:rPr>
                                  <w:del w:id="1029" w:author="Sean Chuang" w:date="2020-03-08T01:37:00Z"/>
                                  <w:sz w:val="16"/>
                                  <w:szCs w:val="16"/>
                                </w:rPr>
                              </w:pPr>
                              <w:del w:id="1030" w:author="Sean Chuang" w:date="2020-03-08T01:37:00Z">
                                <w:r w:rsidDel="008D4374">
                                  <w:rPr>
                                    <w:sz w:val="16"/>
                                    <w:szCs w:val="16"/>
                                  </w:rPr>
                                  <w:delText>S4 (1.15)</w:delText>
                                </w:r>
                              </w:del>
                            </w:p>
                            <w:p w14:paraId="5E0D239B" w14:textId="10B8FE9F" w:rsidR="00FC5EC2" w:rsidDel="008D4374" w:rsidRDefault="00FC5EC2" w:rsidP="00206B4D">
                              <w:pPr>
                                <w:rPr>
                                  <w:del w:id="1031" w:author="Sean Chuang" w:date="2020-03-08T01:37:00Z"/>
                                  <w:sz w:val="16"/>
                                  <w:szCs w:val="16"/>
                                </w:rPr>
                              </w:pPr>
                              <w:del w:id="1032" w:author="Sean Chuang" w:date="2020-03-08T01:37:00Z">
                                <w:r w:rsidDel="008D4374">
                                  <w:rPr>
                                    <w:sz w:val="16"/>
                                    <w:szCs w:val="16"/>
                                  </w:rPr>
                                  <w:delText>&gt;S3(0.79)</w:delText>
                                </w:r>
                              </w:del>
                            </w:p>
                            <w:p w14:paraId="391BE8D2" w14:textId="1BB15D3F" w:rsidR="00FC5EC2" w:rsidDel="008D4374" w:rsidRDefault="00FC5EC2" w:rsidP="00206B4D">
                              <w:pPr>
                                <w:rPr>
                                  <w:del w:id="1033" w:author="Sean Chuang" w:date="2020-03-08T01:37:00Z"/>
                                  <w:sz w:val="16"/>
                                  <w:szCs w:val="16"/>
                                </w:rPr>
                              </w:pPr>
                              <w:del w:id="1034" w:author="Sean Chuang" w:date="2020-03-08T01:37:00Z">
                                <w:r w:rsidDel="008D4374">
                                  <w:rPr>
                                    <w:sz w:val="16"/>
                                    <w:szCs w:val="16"/>
                                  </w:rPr>
                                  <w:delText>&gt;S2(0.72)</w:delText>
                                </w:r>
                              </w:del>
                            </w:p>
                            <w:p w14:paraId="7EBF8F43" w14:textId="5096815E" w:rsidR="00FC5EC2" w:rsidDel="008D4374" w:rsidRDefault="00FC5EC2" w:rsidP="00206B4D">
                              <w:pPr>
                                <w:rPr>
                                  <w:del w:id="1035" w:author="Sean Chuang" w:date="2020-03-08T01:37:00Z"/>
                                  <w:sz w:val="16"/>
                                  <w:szCs w:val="16"/>
                                </w:rPr>
                              </w:pPr>
                              <w:del w:id="1036" w:author="Sean Chuang" w:date="2020-03-08T01:37:00Z">
                                <w:r w:rsidDel="008D4374">
                                  <w:rPr>
                                    <w:sz w:val="16"/>
                                    <w:szCs w:val="16"/>
                                  </w:rPr>
                                  <w:delText>&gt;S1(0.72)</w:delText>
                                </w:r>
                              </w:del>
                            </w:p>
                          </w:tc>
                        </w:tr>
                        <w:tr w:rsidR="00FC5EC2" w:rsidDel="008D4374" w14:paraId="6D0EAF2D" w14:textId="7E7AAAE7" w:rsidTr="0044048D">
                          <w:trPr>
                            <w:trHeight w:val="320"/>
                            <w:jc w:val="center"/>
                            <w:del w:id="1037" w:author="Sean Chuang" w:date="2020-03-08T01:37:00Z"/>
                          </w:trPr>
                          <w:tc>
                            <w:tcPr>
                              <w:tcW w:w="1167" w:type="dxa"/>
                              <w:vAlign w:val="center"/>
                            </w:tcPr>
                            <w:p w14:paraId="7CCBF3B6" w14:textId="378BB836" w:rsidR="00FC5EC2" w:rsidDel="008D4374" w:rsidRDefault="00FC5EC2" w:rsidP="00206B4D">
                              <w:pPr>
                                <w:pStyle w:val="tablecopy"/>
                                <w:rPr>
                                  <w:del w:id="1038" w:author="Sean Chuang" w:date="2020-03-08T01:37:00Z"/>
                                </w:rPr>
                              </w:pPr>
                              <w:del w:id="1039" w:author="Sean Chuang" w:date="2020-03-08T01:37:00Z">
                                <w:r w:rsidDel="008D4374">
                                  <w:delText>Human</w:delText>
                                </w:r>
                              </w:del>
                            </w:p>
                          </w:tc>
                          <w:tc>
                            <w:tcPr>
                              <w:tcW w:w="1260" w:type="dxa"/>
                              <w:vAlign w:val="center"/>
                            </w:tcPr>
                            <w:p w14:paraId="375178B7" w14:textId="15D2644C" w:rsidR="00FC5EC2" w:rsidDel="008D4374" w:rsidRDefault="00FC5EC2" w:rsidP="00206B4D">
                              <w:pPr>
                                <w:pStyle w:val="tablecopy"/>
                                <w:rPr>
                                  <w:del w:id="1040" w:author="Sean Chuang" w:date="2020-03-08T01:37:00Z"/>
                                </w:rPr>
                              </w:pPr>
                              <w:del w:id="1041" w:author="Sean Chuang" w:date="2020-03-08T01:37:00Z">
                                <w:r w:rsidDel="008D4374">
                                  <w:delText>73.26%</w:delText>
                                </w:r>
                              </w:del>
                            </w:p>
                          </w:tc>
                          <w:tc>
                            <w:tcPr>
                              <w:tcW w:w="1260" w:type="dxa"/>
                              <w:vAlign w:val="center"/>
                            </w:tcPr>
                            <w:p w14:paraId="4B90D806" w14:textId="1733A8B2" w:rsidR="00FC5EC2" w:rsidDel="008D4374" w:rsidRDefault="00FC5EC2" w:rsidP="00206B4D">
                              <w:pPr>
                                <w:rPr>
                                  <w:del w:id="1042" w:author="Sean Chuang" w:date="2020-03-08T01:37:00Z"/>
                                  <w:sz w:val="16"/>
                                  <w:szCs w:val="16"/>
                                </w:rPr>
                              </w:pPr>
                              <w:del w:id="1043" w:author="Sean Chuang" w:date="2020-03-08T01:37:00Z">
                                <w:r w:rsidDel="008D4374">
                                  <w:rPr>
                                    <w:sz w:val="16"/>
                                    <w:szCs w:val="16"/>
                                  </w:rPr>
                                  <w:delText>S4 (0.71)</w:delText>
                                </w:r>
                              </w:del>
                            </w:p>
                            <w:p w14:paraId="0EBC4C54" w14:textId="0317602D" w:rsidR="00FC5EC2" w:rsidDel="008D4374" w:rsidRDefault="00FC5EC2" w:rsidP="00206B4D">
                              <w:pPr>
                                <w:rPr>
                                  <w:del w:id="1044" w:author="Sean Chuang" w:date="2020-03-08T01:37:00Z"/>
                                  <w:sz w:val="16"/>
                                  <w:szCs w:val="16"/>
                                </w:rPr>
                              </w:pPr>
                              <w:del w:id="1045" w:author="Sean Chuang" w:date="2020-03-08T01:37:00Z">
                                <w:r w:rsidDel="008D4374">
                                  <w:rPr>
                                    <w:sz w:val="16"/>
                                    <w:szCs w:val="16"/>
                                  </w:rPr>
                                  <w:delText>&gt;S3(0.28)</w:delText>
                                </w:r>
                              </w:del>
                            </w:p>
                            <w:p w14:paraId="68C8E670" w14:textId="2436F214" w:rsidR="00FC5EC2" w:rsidDel="008D4374" w:rsidRDefault="00FC5EC2" w:rsidP="00206B4D">
                              <w:pPr>
                                <w:rPr>
                                  <w:del w:id="1046" w:author="Sean Chuang" w:date="2020-03-08T01:37:00Z"/>
                                  <w:sz w:val="16"/>
                                  <w:szCs w:val="16"/>
                                </w:rPr>
                              </w:pPr>
                              <w:del w:id="1047" w:author="Sean Chuang" w:date="2020-03-08T01:37:00Z">
                                <w:r w:rsidDel="008D4374">
                                  <w:rPr>
                                    <w:sz w:val="16"/>
                                    <w:szCs w:val="16"/>
                                  </w:rPr>
                                  <w:delText>&gt;S2(0.01)</w:delText>
                                </w:r>
                              </w:del>
                            </w:p>
                            <w:p w14:paraId="7E3D522A" w14:textId="537B66A8" w:rsidR="00FC5EC2" w:rsidDel="008D4374" w:rsidRDefault="00FC5EC2" w:rsidP="00206B4D">
                              <w:pPr>
                                <w:rPr>
                                  <w:del w:id="1048" w:author="Sean Chuang" w:date="2020-03-08T01:37:00Z"/>
                                  <w:sz w:val="16"/>
                                  <w:szCs w:val="16"/>
                                </w:rPr>
                              </w:pPr>
                              <w:del w:id="1049" w:author="Sean Chuang" w:date="2020-03-08T01:37:00Z">
                                <w:r w:rsidDel="008D4374">
                                  <w:rPr>
                                    <w:sz w:val="16"/>
                                    <w:szCs w:val="16"/>
                                  </w:rPr>
                                  <w:delText>&gt;S1(0.00)</w:delText>
                                </w:r>
                              </w:del>
                            </w:p>
                          </w:tc>
                          <w:tc>
                            <w:tcPr>
                              <w:tcW w:w="1179" w:type="dxa"/>
                              <w:vAlign w:val="center"/>
                            </w:tcPr>
                            <w:p w14:paraId="118622A7" w14:textId="60F05432" w:rsidR="00FC5EC2" w:rsidDel="008D4374" w:rsidRDefault="00FC5EC2" w:rsidP="00206B4D">
                              <w:pPr>
                                <w:rPr>
                                  <w:del w:id="1050" w:author="Sean Chuang" w:date="2020-03-08T01:37:00Z"/>
                                  <w:sz w:val="16"/>
                                  <w:szCs w:val="16"/>
                                </w:rPr>
                              </w:pPr>
                              <w:del w:id="1051" w:author="Sean Chuang" w:date="2020-03-08T01:37:00Z">
                                <w:r w:rsidDel="008D4374">
                                  <w:rPr>
                                    <w:sz w:val="16"/>
                                    <w:szCs w:val="16"/>
                                  </w:rPr>
                                  <w:delText>S4 (0.95)</w:delText>
                                </w:r>
                              </w:del>
                            </w:p>
                            <w:p w14:paraId="61EC0ADA" w14:textId="2D6AA1B5" w:rsidR="00FC5EC2" w:rsidDel="008D4374" w:rsidRDefault="00FC5EC2" w:rsidP="00206B4D">
                              <w:pPr>
                                <w:rPr>
                                  <w:del w:id="1052" w:author="Sean Chuang" w:date="2020-03-08T01:37:00Z"/>
                                  <w:sz w:val="16"/>
                                  <w:szCs w:val="16"/>
                                </w:rPr>
                              </w:pPr>
                              <w:del w:id="1053" w:author="Sean Chuang" w:date="2020-03-08T01:37:00Z">
                                <w:r w:rsidDel="008D4374">
                                  <w:rPr>
                                    <w:sz w:val="16"/>
                                    <w:szCs w:val="16"/>
                                  </w:rPr>
                                  <w:delText>&gt;S3(0.83)</w:delText>
                                </w:r>
                              </w:del>
                            </w:p>
                            <w:p w14:paraId="37693127" w14:textId="6884F344" w:rsidR="00FC5EC2" w:rsidDel="008D4374" w:rsidRDefault="00FC5EC2" w:rsidP="00206B4D">
                              <w:pPr>
                                <w:rPr>
                                  <w:del w:id="1054" w:author="Sean Chuang" w:date="2020-03-08T01:37:00Z"/>
                                  <w:sz w:val="16"/>
                                  <w:szCs w:val="16"/>
                                </w:rPr>
                              </w:pPr>
                              <w:del w:id="1055" w:author="Sean Chuang" w:date="2020-03-08T01:37:00Z">
                                <w:r w:rsidDel="008D4374">
                                  <w:rPr>
                                    <w:sz w:val="16"/>
                                    <w:szCs w:val="16"/>
                                  </w:rPr>
                                  <w:delText>&gt;S2(0.83)</w:delText>
                                </w:r>
                              </w:del>
                            </w:p>
                            <w:p w14:paraId="598F647B" w14:textId="686ED1FC" w:rsidR="00FC5EC2" w:rsidDel="008D4374" w:rsidRDefault="00FC5EC2" w:rsidP="00206B4D">
                              <w:pPr>
                                <w:rPr>
                                  <w:del w:id="1056" w:author="Sean Chuang" w:date="2020-03-08T01:37:00Z"/>
                                  <w:sz w:val="16"/>
                                  <w:szCs w:val="16"/>
                                </w:rPr>
                              </w:pPr>
                              <w:del w:id="1057" w:author="Sean Chuang" w:date="2020-03-08T01:37:00Z">
                                <w:r w:rsidDel="008D4374">
                                  <w:rPr>
                                    <w:sz w:val="16"/>
                                    <w:szCs w:val="16"/>
                                  </w:rPr>
                                  <w:delText>&gt;S1(0.83)</w:delText>
                                </w:r>
                              </w:del>
                            </w:p>
                          </w:tc>
                        </w:tr>
                      </w:tbl>
                      <w:p w14:paraId="67635226" w14:textId="77777777" w:rsidR="00FC5EC2" w:rsidRDefault="00FC5EC2" w:rsidP="00FC5EC2">
                        <w:pPr>
                          <w:jc w:val="both"/>
                        </w:pPr>
                      </w:p>
                    </w:txbxContent>
                  </v:textbox>
                  <w10:anchorlock/>
                </v:shape>
              </w:pict>
            </mc:Fallback>
          </mc:AlternateContent>
        </w:r>
      </w:ins>
    </w:p>
    <w:p w14:paraId="35C185CF" w14:textId="2AF6821A" w:rsidR="00185D33" w:rsidDel="001826DE" w:rsidRDefault="00185D33" w:rsidP="00185D33">
      <w:pPr>
        <w:pStyle w:val="Heading2"/>
        <w:keepLines/>
        <w:numPr>
          <w:ilvl w:val="1"/>
          <w:numId w:val="0"/>
        </w:numPr>
        <w:tabs>
          <w:tab w:val="num" w:pos="360"/>
        </w:tabs>
        <w:autoSpaceDE/>
        <w:autoSpaceDN/>
        <w:ind w:left="288" w:hanging="288"/>
        <w:contextualSpacing/>
        <w:rPr>
          <w:del w:id="1058" w:author="Joshua Goh" w:date="2020-03-05T16:22:00Z"/>
        </w:rPr>
      </w:pPr>
      <w:del w:id="1059" w:author="Joshua Goh" w:date="2020-03-05T16:08:00Z">
        <w:r w:rsidDel="00FC5EC2">
          <w:delText>B</w:delText>
        </w:r>
      </w:del>
      <w:del w:id="1060" w:author="Joshua Goh" w:date="2020-03-05T16:22:00Z">
        <w:r w:rsidDel="001826DE">
          <w:delText>.</w:delText>
        </w:r>
        <w:r w:rsidDel="001826DE">
          <w:tab/>
        </w:r>
      </w:del>
      <w:del w:id="1061" w:author="Joshua Goh" w:date="2020-03-05T16:08:00Z">
        <w:r w:rsidDel="00FC5EC2">
          <w:delText>Results and Discussion</w:delText>
        </w:r>
      </w:del>
    </w:p>
    <w:p w14:paraId="5C371A75" w14:textId="799842EE" w:rsidR="00046F97" w:rsidDel="001826DE" w:rsidRDefault="00046F97" w:rsidP="00046F97">
      <w:pPr>
        <w:jc w:val="both"/>
        <w:rPr>
          <w:del w:id="1062" w:author="Joshua Goh" w:date="2020-03-05T16:21:00Z"/>
          <w:color w:val="000000"/>
        </w:rPr>
      </w:pPr>
      <w:r>
        <w:rPr>
          <w:color w:val="000000"/>
        </w:rPr>
        <w:tab/>
      </w:r>
      <w:r w:rsidRPr="00BF7CFD">
        <w:rPr>
          <w:color w:val="000000"/>
        </w:rPr>
        <w:t>Performance of the trained models in predicting the agents’ final targets from test grid world start states is shown in Table 1 for both simulated and human data.</w:t>
      </w:r>
      <w:r w:rsidR="00DE616A" w:rsidRPr="00DE616A">
        <w:rPr>
          <w:color w:val="000000"/>
        </w:rPr>
        <w:t xml:space="preserve"> Model performances as measured by the accuracy in predicting the agent’s final target given test start states in grid world. S1~S4 are 4 potential targets across the grid world instances, each with different personal and associative social parameter values constituting their underlying social network structures. Preference scores are normalized prediction probabilities (see Methods).</w:t>
      </w:r>
    </w:p>
    <w:p w14:paraId="48FEE68D" w14:textId="77777777" w:rsidR="00046F97" w:rsidRDefault="00046F97" w:rsidP="00046F97">
      <w:pPr>
        <w:jc w:val="both"/>
        <w:rPr>
          <w:color w:val="000000"/>
        </w:rPr>
      </w:pPr>
    </w:p>
    <w:p w14:paraId="75DF8636" w14:textId="722BD876" w:rsidR="00185D33" w:rsidRDefault="00046F97" w:rsidP="00046F97">
      <w:pPr>
        <w:jc w:val="both"/>
        <w:rPr>
          <w:ins w:id="1063" w:author="Joshua Goh" w:date="2020-03-05T16:08:00Z"/>
          <w:color w:val="000000"/>
        </w:rPr>
      </w:pPr>
      <w:r>
        <w:rPr>
          <w:color w:val="000000"/>
        </w:rPr>
        <w:tab/>
      </w:r>
      <w:r w:rsidRPr="00BF7CFD">
        <w:rPr>
          <w:color w:val="000000"/>
        </w:rPr>
        <w:t xml:space="preserve">Because there were 4 potential targets in the </w:t>
      </w:r>
      <w:r>
        <w:rPr>
          <w:color w:val="000000"/>
        </w:rPr>
        <w:t xml:space="preserve">test </w:t>
      </w:r>
      <w:r w:rsidRPr="00BF7CFD">
        <w:rPr>
          <w:color w:val="000000"/>
        </w:rPr>
        <w:t>grid world</w:t>
      </w:r>
      <w:r>
        <w:rPr>
          <w:color w:val="000000"/>
        </w:rPr>
        <w:t>s</w:t>
      </w:r>
      <w:r w:rsidRPr="00BF7CFD">
        <w:rPr>
          <w:color w:val="000000"/>
        </w:rPr>
        <w:t xml:space="preserve">, the chance prediction was 25%. Critically, the models which observed nothing more than the agents’ grid world </w:t>
      </w:r>
      <w:r w:rsidRPr="00BF7CFD">
        <w:rPr>
          <w:color w:val="000000"/>
        </w:rPr>
        <w:t xml:space="preserve">behaviors </w:t>
      </w:r>
      <w:proofErr w:type="gramStart"/>
      <w:r w:rsidRPr="00BF7CFD">
        <w:rPr>
          <w:color w:val="000000"/>
        </w:rPr>
        <w:t>were capable of inferring</w:t>
      </w:r>
      <w:proofErr w:type="gramEnd"/>
      <w:r w:rsidRPr="00BF7CFD">
        <w:rPr>
          <w:color w:val="000000"/>
        </w:rPr>
        <w:t xml:space="preserve"> the agents’ underlying preference rankings.</w:t>
      </w:r>
    </w:p>
    <w:p w14:paraId="1EF72932" w14:textId="65AF42F1" w:rsidR="00FC5EC2" w:rsidDel="008D4374" w:rsidRDefault="008D4374" w:rsidP="00046F97">
      <w:pPr>
        <w:jc w:val="both"/>
        <w:rPr>
          <w:ins w:id="1064" w:author="Joshua Goh" w:date="2020-03-05T16:21:00Z"/>
          <w:del w:id="1065" w:author="Sean Chuang" w:date="2020-03-08T01:36:00Z"/>
          <w:color w:val="000000"/>
        </w:rPr>
      </w:pPr>
      <w:del w:id="1066" w:author="Sean Chuang" w:date="2020-03-08T01:35:00Z">
        <w:r w:rsidDel="008D4374">
          <w:rPr>
            <w:noProof/>
            <w:lang w:eastAsia="zh-CN"/>
          </w:rPr>
          <mc:AlternateContent>
            <mc:Choice Requires="wps">
              <w:drawing>
                <wp:inline distT="0" distB="0" distL="0" distR="0" wp14:anchorId="25BD9004" wp14:editId="34919465">
                  <wp:extent cx="3099435" cy="1620520"/>
                  <wp:effectExtent l="0" t="0" r="5715"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49B6D67D" w14:textId="6D93D8EC" w:rsidR="00206B4D" w:rsidRPr="005B520E" w:rsidRDefault="00206B4D">
                              <w:pPr>
                                <w:pStyle w:val="tablehead"/>
                                <w:numPr>
                                  <w:ilvl w:val="0"/>
                                  <w:numId w:val="0"/>
                                </w:numPr>
                                <w:pPrChange w:id="1067" w:author="Sean Chuang" w:date="2020-03-08T01:36:00Z">
                                  <w:pPr>
                                    <w:pStyle w:val="tablehead"/>
                                  </w:pPr>
                                </w:pPrChange>
                              </w:pPr>
                              <w:del w:id="1068" w:author="Sean Chuang" w:date="2020-03-08T01:36:00Z">
                                <w:r w:rsidDel="008D4374">
                                  <w:delText>Multi-target preference prediction performance</w:delText>
                                </w:r>
                              </w:del>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206B4D" w:rsidDel="008D4374" w14:paraId="48E7B8AD" w14:textId="34F6614B" w:rsidTr="0044048D">
                                <w:trPr>
                                  <w:cantSplit/>
                                  <w:trHeight w:val="240"/>
                                  <w:tblHeader/>
                                  <w:jc w:val="center"/>
                                  <w:del w:id="1069" w:author="Sean Chuang" w:date="2020-03-08T01:36:00Z"/>
                                </w:trPr>
                                <w:tc>
                                  <w:tcPr>
                                    <w:tcW w:w="1167" w:type="dxa"/>
                                    <w:vAlign w:val="center"/>
                                  </w:tcPr>
                                  <w:p w14:paraId="064F51FB" w14:textId="00AD0EE8" w:rsidR="00206B4D" w:rsidDel="008D4374" w:rsidRDefault="00206B4D" w:rsidP="00206B4D">
                                    <w:pPr>
                                      <w:pStyle w:val="tablecolhead"/>
                                      <w:rPr>
                                        <w:del w:id="1070" w:author="Sean Chuang" w:date="2020-03-08T01:36:00Z"/>
                                      </w:rPr>
                                    </w:pPr>
                                    <w:del w:id="1071" w:author="Sean Chuang" w:date="2020-03-08T01:36:00Z">
                                      <w:r w:rsidDel="008D4374">
                                        <w:delText>Data Type</w:delText>
                                      </w:r>
                                    </w:del>
                                  </w:p>
                                </w:tc>
                                <w:tc>
                                  <w:tcPr>
                                    <w:tcW w:w="1260" w:type="dxa"/>
                                    <w:vAlign w:val="center"/>
                                  </w:tcPr>
                                  <w:p w14:paraId="2C08B21F" w14:textId="454DB162" w:rsidR="00206B4D" w:rsidDel="008D4374" w:rsidRDefault="00206B4D" w:rsidP="00206B4D">
                                    <w:pPr>
                                      <w:pStyle w:val="tablecolsubhead"/>
                                      <w:rPr>
                                        <w:del w:id="1072" w:author="Sean Chuang" w:date="2020-03-08T01:36:00Z"/>
                                      </w:rPr>
                                    </w:pPr>
                                    <w:del w:id="1073" w:author="Sean Chuang" w:date="2020-03-08T01:36:00Z">
                                      <w:r w:rsidDel="008D4374">
                                        <w:delText>Final Target Accuracy</w:delText>
                                      </w:r>
                                    </w:del>
                                  </w:p>
                                </w:tc>
                                <w:tc>
                                  <w:tcPr>
                                    <w:tcW w:w="1260" w:type="dxa"/>
                                    <w:vAlign w:val="center"/>
                                  </w:tcPr>
                                  <w:p w14:paraId="64A621FB" w14:textId="3DDB5446" w:rsidR="00206B4D" w:rsidDel="008D4374" w:rsidRDefault="00206B4D" w:rsidP="00206B4D">
                                    <w:pPr>
                                      <w:pStyle w:val="tablecolsubhead"/>
                                      <w:rPr>
                                        <w:del w:id="1074" w:author="Sean Chuang" w:date="2020-03-08T01:36:00Z"/>
                                      </w:rPr>
                                    </w:pPr>
                                    <w:del w:id="1075" w:author="Sean Chuang" w:date="2020-03-08T01:36:00Z">
                                      <w:r w:rsidDel="008D4374">
                                        <w:delText>Predicted Preference Score</w:delText>
                                      </w:r>
                                    </w:del>
                                  </w:p>
                                </w:tc>
                                <w:tc>
                                  <w:tcPr>
                                    <w:tcW w:w="1179" w:type="dxa"/>
                                    <w:vAlign w:val="center"/>
                                  </w:tcPr>
                                  <w:p w14:paraId="54728867" w14:textId="1102D6C8" w:rsidR="00206B4D" w:rsidDel="008D4374" w:rsidRDefault="00206B4D" w:rsidP="00206B4D">
                                    <w:pPr>
                                      <w:pStyle w:val="tablecolsubhead"/>
                                      <w:rPr>
                                        <w:del w:id="1076" w:author="Sean Chuang" w:date="2020-03-08T01:36:00Z"/>
                                      </w:rPr>
                                    </w:pPr>
                                    <w:del w:id="1077" w:author="Sean Chuang" w:date="2020-03-08T01:36:00Z">
                                      <w:r w:rsidDel="008D4374">
                                        <w:delText>True Preference Score</w:delText>
                                      </w:r>
                                    </w:del>
                                  </w:p>
                                </w:tc>
                              </w:tr>
                              <w:tr w:rsidR="00206B4D" w:rsidDel="008D4374" w14:paraId="359E6A4D" w14:textId="2A9DD450" w:rsidTr="0044048D">
                                <w:trPr>
                                  <w:trHeight w:val="320"/>
                                  <w:jc w:val="center"/>
                                  <w:del w:id="1078" w:author="Sean Chuang" w:date="2020-03-08T01:36:00Z"/>
                                </w:trPr>
                                <w:tc>
                                  <w:tcPr>
                                    <w:tcW w:w="1167" w:type="dxa"/>
                                    <w:vAlign w:val="center"/>
                                  </w:tcPr>
                                  <w:p w14:paraId="7CA495D7" w14:textId="5C922C78" w:rsidR="00206B4D" w:rsidDel="008D4374" w:rsidRDefault="00206B4D" w:rsidP="00206B4D">
                                    <w:pPr>
                                      <w:pStyle w:val="tablecopy"/>
                                      <w:rPr>
                                        <w:del w:id="1079" w:author="Sean Chuang" w:date="2020-03-08T01:36:00Z"/>
                                        <w:sz w:val="8"/>
                                        <w:szCs w:val="8"/>
                                      </w:rPr>
                                    </w:pPr>
                                    <w:del w:id="1080" w:author="Sean Chuang" w:date="2020-03-08T01:36:00Z">
                                      <w:r w:rsidDel="008D4374">
                                        <w:delText>Simulated</w:delText>
                                      </w:r>
                                    </w:del>
                                  </w:p>
                                </w:tc>
                                <w:tc>
                                  <w:tcPr>
                                    <w:tcW w:w="1260" w:type="dxa"/>
                                    <w:vAlign w:val="center"/>
                                  </w:tcPr>
                                  <w:p w14:paraId="511566DE" w14:textId="79543CC8" w:rsidR="00206B4D" w:rsidDel="008D4374" w:rsidRDefault="00206B4D" w:rsidP="00206B4D">
                                    <w:pPr>
                                      <w:pStyle w:val="tablecopy"/>
                                      <w:rPr>
                                        <w:del w:id="1081" w:author="Sean Chuang" w:date="2020-03-08T01:36:00Z"/>
                                      </w:rPr>
                                    </w:pPr>
                                    <w:del w:id="1082" w:author="Sean Chuang" w:date="2020-03-08T01:36:00Z">
                                      <w:r w:rsidDel="008D4374">
                                        <w:delText>80.14%</w:delText>
                                      </w:r>
                                    </w:del>
                                  </w:p>
                                </w:tc>
                                <w:tc>
                                  <w:tcPr>
                                    <w:tcW w:w="1260" w:type="dxa"/>
                                    <w:vAlign w:val="center"/>
                                  </w:tcPr>
                                  <w:p w14:paraId="3D1845F7" w14:textId="118A835D" w:rsidR="00206B4D" w:rsidDel="008D4374" w:rsidRDefault="00206B4D" w:rsidP="00206B4D">
                                    <w:pPr>
                                      <w:rPr>
                                        <w:del w:id="1083" w:author="Sean Chuang" w:date="2020-03-08T01:36:00Z"/>
                                        <w:sz w:val="16"/>
                                        <w:szCs w:val="16"/>
                                      </w:rPr>
                                    </w:pPr>
                                    <w:del w:id="1084" w:author="Sean Chuang" w:date="2020-03-08T01:36:00Z">
                                      <w:r w:rsidDel="008D4374">
                                        <w:rPr>
                                          <w:sz w:val="16"/>
                                          <w:szCs w:val="16"/>
                                        </w:rPr>
                                        <w:delText>S4 (1.16)</w:delText>
                                      </w:r>
                                    </w:del>
                                  </w:p>
                                  <w:p w14:paraId="6740DD1C" w14:textId="2CD594DE" w:rsidR="00206B4D" w:rsidDel="008D4374" w:rsidRDefault="00206B4D" w:rsidP="00206B4D">
                                    <w:pPr>
                                      <w:rPr>
                                        <w:del w:id="1085" w:author="Sean Chuang" w:date="2020-03-08T01:36:00Z"/>
                                        <w:sz w:val="16"/>
                                        <w:szCs w:val="16"/>
                                      </w:rPr>
                                    </w:pPr>
                                    <w:del w:id="1086" w:author="Sean Chuang" w:date="2020-03-08T01:36:00Z">
                                      <w:r w:rsidDel="008D4374">
                                        <w:rPr>
                                          <w:sz w:val="16"/>
                                          <w:szCs w:val="16"/>
                                        </w:rPr>
                                        <w:delText>&gt;S3(0.83)</w:delText>
                                      </w:r>
                                    </w:del>
                                  </w:p>
                                  <w:p w14:paraId="3E6F66D8" w14:textId="1F751C2A" w:rsidR="00206B4D" w:rsidDel="008D4374" w:rsidRDefault="00206B4D" w:rsidP="00206B4D">
                                    <w:pPr>
                                      <w:rPr>
                                        <w:del w:id="1087" w:author="Sean Chuang" w:date="2020-03-08T01:36:00Z"/>
                                        <w:sz w:val="16"/>
                                        <w:szCs w:val="16"/>
                                      </w:rPr>
                                    </w:pPr>
                                    <w:del w:id="1088" w:author="Sean Chuang" w:date="2020-03-08T01:36:00Z">
                                      <w:r w:rsidDel="008D4374">
                                        <w:rPr>
                                          <w:sz w:val="16"/>
                                          <w:szCs w:val="16"/>
                                        </w:rPr>
                                        <w:delText>&gt;S2(0.76)</w:delText>
                                      </w:r>
                                    </w:del>
                                  </w:p>
                                  <w:p w14:paraId="52C946FB" w14:textId="523F3EFD" w:rsidR="00206B4D" w:rsidRPr="00DE616A" w:rsidDel="008D4374" w:rsidRDefault="00206B4D" w:rsidP="00206B4D">
                                    <w:pPr>
                                      <w:rPr>
                                        <w:del w:id="1089" w:author="Sean Chuang" w:date="2020-03-08T01:36:00Z"/>
                                        <w:sz w:val="16"/>
                                        <w:szCs w:val="16"/>
                                      </w:rPr>
                                    </w:pPr>
                                    <w:del w:id="1090" w:author="Sean Chuang" w:date="2020-03-08T01:36:00Z">
                                      <w:r w:rsidDel="008D4374">
                                        <w:rPr>
                                          <w:sz w:val="16"/>
                                          <w:szCs w:val="16"/>
                                        </w:rPr>
                                        <w:delText>&gt;S1(0.62)</w:delText>
                                      </w:r>
                                    </w:del>
                                  </w:p>
                                </w:tc>
                                <w:tc>
                                  <w:tcPr>
                                    <w:tcW w:w="1179" w:type="dxa"/>
                                    <w:vAlign w:val="center"/>
                                  </w:tcPr>
                                  <w:p w14:paraId="0EB4F536" w14:textId="0F69B4DA" w:rsidR="00206B4D" w:rsidDel="008D4374" w:rsidRDefault="00206B4D" w:rsidP="00206B4D">
                                    <w:pPr>
                                      <w:rPr>
                                        <w:del w:id="1091" w:author="Sean Chuang" w:date="2020-03-08T01:36:00Z"/>
                                        <w:sz w:val="16"/>
                                        <w:szCs w:val="16"/>
                                      </w:rPr>
                                    </w:pPr>
                                    <w:del w:id="1092" w:author="Sean Chuang" w:date="2020-03-08T01:36:00Z">
                                      <w:r w:rsidDel="008D4374">
                                        <w:rPr>
                                          <w:sz w:val="16"/>
                                          <w:szCs w:val="16"/>
                                        </w:rPr>
                                        <w:delText>S4 (1.15)</w:delText>
                                      </w:r>
                                    </w:del>
                                  </w:p>
                                  <w:p w14:paraId="4F2FCCEB" w14:textId="27248A66" w:rsidR="00206B4D" w:rsidDel="008D4374" w:rsidRDefault="00206B4D" w:rsidP="00206B4D">
                                    <w:pPr>
                                      <w:rPr>
                                        <w:del w:id="1093" w:author="Sean Chuang" w:date="2020-03-08T01:36:00Z"/>
                                        <w:sz w:val="16"/>
                                        <w:szCs w:val="16"/>
                                      </w:rPr>
                                    </w:pPr>
                                    <w:del w:id="1094" w:author="Sean Chuang" w:date="2020-03-08T01:36:00Z">
                                      <w:r w:rsidDel="008D4374">
                                        <w:rPr>
                                          <w:sz w:val="16"/>
                                          <w:szCs w:val="16"/>
                                        </w:rPr>
                                        <w:delText>&gt;S3(0.79)</w:delText>
                                      </w:r>
                                    </w:del>
                                  </w:p>
                                  <w:p w14:paraId="77D524F7" w14:textId="4A653520" w:rsidR="00206B4D" w:rsidDel="008D4374" w:rsidRDefault="00206B4D" w:rsidP="00206B4D">
                                    <w:pPr>
                                      <w:rPr>
                                        <w:del w:id="1095" w:author="Sean Chuang" w:date="2020-03-08T01:36:00Z"/>
                                        <w:sz w:val="16"/>
                                        <w:szCs w:val="16"/>
                                      </w:rPr>
                                    </w:pPr>
                                    <w:del w:id="1096" w:author="Sean Chuang" w:date="2020-03-08T01:36:00Z">
                                      <w:r w:rsidDel="008D4374">
                                        <w:rPr>
                                          <w:sz w:val="16"/>
                                          <w:szCs w:val="16"/>
                                        </w:rPr>
                                        <w:delText>&gt;S2(0.72)</w:delText>
                                      </w:r>
                                    </w:del>
                                  </w:p>
                                  <w:p w14:paraId="46F81084" w14:textId="3C552CA0" w:rsidR="00206B4D" w:rsidDel="008D4374" w:rsidRDefault="00206B4D" w:rsidP="00206B4D">
                                    <w:pPr>
                                      <w:rPr>
                                        <w:del w:id="1097" w:author="Sean Chuang" w:date="2020-03-08T01:36:00Z"/>
                                        <w:sz w:val="16"/>
                                        <w:szCs w:val="16"/>
                                      </w:rPr>
                                    </w:pPr>
                                    <w:del w:id="1098" w:author="Sean Chuang" w:date="2020-03-08T01:36:00Z">
                                      <w:r w:rsidDel="008D4374">
                                        <w:rPr>
                                          <w:sz w:val="16"/>
                                          <w:szCs w:val="16"/>
                                        </w:rPr>
                                        <w:delText>&gt;S1(0.72)</w:delText>
                                      </w:r>
                                    </w:del>
                                  </w:p>
                                </w:tc>
                              </w:tr>
                              <w:tr w:rsidR="00206B4D" w:rsidDel="008D4374" w14:paraId="5F3D0A89" w14:textId="0647F199" w:rsidTr="0044048D">
                                <w:trPr>
                                  <w:trHeight w:val="320"/>
                                  <w:jc w:val="center"/>
                                  <w:del w:id="1099" w:author="Sean Chuang" w:date="2020-03-08T01:36:00Z"/>
                                </w:trPr>
                                <w:tc>
                                  <w:tcPr>
                                    <w:tcW w:w="1167" w:type="dxa"/>
                                    <w:vAlign w:val="center"/>
                                  </w:tcPr>
                                  <w:p w14:paraId="1960D75A" w14:textId="46832E77" w:rsidR="00206B4D" w:rsidDel="008D4374" w:rsidRDefault="00206B4D" w:rsidP="00206B4D">
                                    <w:pPr>
                                      <w:pStyle w:val="tablecopy"/>
                                      <w:rPr>
                                        <w:del w:id="1100" w:author="Sean Chuang" w:date="2020-03-08T01:36:00Z"/>
                                      </w:rPr>
                                    </w:pPr>
                                    <w:del w:id="1101" w:author="Sean Chuang" w:date="2020-03-08T01:36:00Z">
                                      <w:r w:rsidDel="008D4374">
                                        <w:delText>Human</w:delText>
                                      </w:r>
                                    </w:del>
                                  </w:p>
                                </w:tc>
                                <w:tc>
                                  <w:tcPr>
                                    <w:tcW w:w="1260" w:type="dxa"/>
                                    <w:vAlign w:val="center"/>
                                  </w:tcPr>
                                  <w:p w14:paraId="33326732" w14:textId="0CA843C1" w:rsidR="00206B4D" w:rsidDel="008D4374" w:rsidRDefault="00206B4D" w:rsidP="00206B4D">
                                    <w:pPr>
                                      <w:pStyle w:val="tablecopy"/>
                                      <w:rPr>
                                        <w:del w:id="1102" w:author="Sean Chuang" w:date="2020-03-08T01:36:00Z"/>
                                      </w:rPr>
                                    </w:pPr>
                                    <w:del w:id="1103" w:author="Sean Chuang" w:date="2020-03-08T01:36:00Z">
                                      <w:r w:rsidDel="008D4374">
                                        <w:delText>73.26%</w:delText>
                                      </w:r>
                                    </w:del>
                                  </w:p>
                                </w:tc>
                                <w:tc>
                                  <w:tcPr>
                                    <w:tcW w:w="1260" w:type="dxa"/>
                                    <w:vAlign w:val="center"/>
                                  </w:tcPr>
                                  <w:p w14:paraId="2FADB84A" w14:textId="503B9053" w:rsidR="00206B4D" w:rsidDel="008D4374" w:rsidRDefault="00206B4D" w:rsidP="00206B4D">
                                    <w:pPr>
                                      <w:rPr>
                                        <w:del w:id="1104" w:author="Sean Chuang" w:date="2020-03-08T01:36:00Z"/>
                                        <w:sz w:val="16"/>
                                        <w:szCs w:val="16"/>
                                      </w:rPr>
                                    </w:pPr>
                                    <w:del w:id="1105" w:author="Sean Chuang" w:date="2020-03-08T01:36:00Z">
                                      <w:r w:rsidDel="008D4374">
                                        <w:rPr>
                                          <w:sz w:val="16"/>
                                          <w:szCs w:val="16"/>
                                        </w:rPr>
                                        <w:delText>S4 (0.71)</w:delText>
                                      </w:r>
                                    </w:del>
                                  </w:p>
                                  <w:p w14:paraId="3683C188" w14:textId="1DAE070A" w:rsidR="00206B4D" w:rsidDel="008D4374" w:rsidRDefault="00206B4D" w:rsidP="00206B4D">
                                    <w:pPr>
                                      <w:rPr>
                                        <w:del w:id="1106" w:author="Sean Chuang" w:date="2020-03-08T01:36:00Z"/>
                                        <w:sz w:val="16"/>
                                        <w:szCs w:val="16"/>
                                      </w:rPr>
                                    </w:pPr>
                                    <w:del w:id="1107" w:author="Sean Chuang" w:date="2020-03-08T01:36:00Z">
                                      <w:r w:rsidDel="008D4374">
                                        <w:rPr>
                                          <w:sz w:val="16"/>
                                          <w:szCs w:val="16"/>
                                        </w:rPr>
                                        <w:delText>&gt;S3(0.28)</w:delText>
                                      </w:r>
                                    </w:del>
                                  </w:p>
                                  <w:p w14:paraId="77A43F4B" w14:textId="110F3681" w:rsidR="00206B4D" w:rsidDel="008D4374" w:rsidRDefault="00206B4D" w:rsidP="00206B4D">
                                    <w:pPr>
                                      <w:rPr>
                                        <w:del w:id="1108" w:author="Sean Chuang" w:date="2020-03-08T01:36:00Z"/>
                                        <w:sz w:val="16"/>
                                        <w:szCs w:val="16"/>
                                      </w:rPr>
                                    </w:pPr>
                                    <w:del w:id="1109" w:author="Sean Chuang" w:date="2020-03-08T01:36:00Z">
                                      <w:r w:rsidDel="008D4374">
                                        <w:rPr>
                                          <w:sz w:val="16"/>
                                          <w:szCs w:val="16"/>
                                        </w:rPr>
                                        <w:delText>&gt;S2(0.01)</w:delText>
                                      </w:r>
                                    </w:del>
                                  </w:p>
                                  <w:p w14:paraId="731D059F" w14:textId="22B332A6" w:rsidR="00206B4D" w:rsidDel="008D4374" w:rsidRDefault="00206B4D" w:rsidP="00206B4D">
                                    <w:pPr>
                                      <w:rPr>
                                        <w:del w:id="1110" w:author="Sean Chuang" w:date="2020-03-08T01:36:00Z"/>
                                        <w:sz w:val="16"/>
                                        <w:szCs w:val="16"/>
                                      </w:rPr>
                                    </w:pPr>
                                    <w:del w:id="1111" w:author="Sean Chuang" w:date="2020-03-08T01:36:00Z">
                                      <w:r w:rsidDel="008D4374">
                                        <w:rPr>
                                          <w:sz w:val="16"/>
                                          <w:szCs w:val="16"/>
                                        </w:rPr>
                                        <w:delText>&gt;S1(0.00)</w:delText>
                                      </w:r>
                                    </w:del>
                                  </w:p>
                                </w:tc>
                                <w:tc>
                                  <w:tcPr>
                                    <w:tcW w:w="1179" w:type="dxa"/>
                                    <w:vAlign w:val="center"/>
                                  </w:tcPr>
                                  <w:p w14:paraId="3B6D9BD3" w14:textId="655646C8" w:rsidR="00206B4D" w:rsidDel="008D4374" w:rsidRDefault="00206B4D" w:rsidP="00206B4D">
                                    <w:pPr>
                                      <w:rPr>
                                        <w:del w:id="1112" w:author="Sean Chuang" w:date="2020-03-08T01:36:00Z"/>
                                        <w:sz w:val="16"/>
                                        <w:szCs w:val="16"/>
                                      </w:rPr>
                                    </w:pPr>
                                    <w:del w:id="1113" w:author="Sean Chuang" w:date="2020-03-08T01:36:00Z">
                                      <w:r w:rsidDel="008D4374">
                                        <w:rPr>
                                          <w:sz w:val="16"/>
                                          <w:szCs w:val="16"/>
                                        </w:rPr>
                                        <w:delText>S4 (0.95)</w:delText>
                                      </w:r>
                                    </w:del>
                                  </w:p>
                                  <w:p w14:paraId="76FFB941" w14:textId="5489942C" w:rsidR="00206B4D" w:rsidDel="008D4374" w:rsidRDefault="00206B4D" w:rsidP="00206B4D">
                                    <w:pPr>
                                      <w:rPr>
                                        <w:del w:id="1114" w:author="Sean Chuang" w:date="2020-03-08T01:36:00Z"/>
                                        <w:sz w:val="16"/>
                                        <w:szCs w:val="16"/>
                                      </w:rPr>
                                    </w:pPr>
                                    <w:del w:id="1115" w:author="Sean Chuang" w:date="2020-03-08T01:36:00Z">
                                      <w:r w:rsidDel="008D4374">
                                        <w:rPr>
                                          <w:sz w:val="16"/>
                                          <w:szCs w:val="16"/>
                                        </w:rPr>
                                        <w:delText>&gt;S3(0.83)</w:delText>
                                      </w:r>
                                    </w:del>
                                  </w:p>
                                  <w:p w14:paraId="4B72D704" w14:textId="367BE116" w:rsidR="00206B4D" w:rsidDel="008D4374" w:rsidRDefault="00206B4D" w:rsidP="00206B4D">
                                    <w:pPr>
                                      <w:rPr>
                                        <w:del w:id="1116" w:author="Sean Chuang" w:date="2020-03-08T01:36:00Z"/>
                                        <w:sz w:val="16"/>
                                        <w:szCs w:val="16"/>
                                      </w:rPr>
                                    </w:pPr>
                                    <w:del w:id="1117" w:author="Sean Chuang" w:date="2020-03-08T01:36:00Z">
                                      <w:r w:rsidDel="008D4374">
                                        <w:rPr>
                                          <w:sz w:val="16"/>
                                          <w:szCs w:val="16"/>
                                        </w:rPr>
                                        <w:delText>&gt;S2(0.83)</w:delText>
                                      </w:r>
                                    </w:del>
                                  </w:p>
                                  <w:p w14:paraId="0FAF9D95" w14:textId="7072FC5A" w:rsidR="00206B4D" w:rsidDel="008D4374" w:rsidRDefault="00206B4D" w:rsidP="00206B4D">
                                    <w:pPr>
                                      <w:rPr>
                                        <w:del w:id="1118" w:author="Sean Chuang" w:date="2020-03-08T01:36:00Z"/>
                                        <w:sz w:val="16"/>
                                        <w:szCs w:val="16"/>
                                      </w:rPr>
                                    </w:pPr>
                                    <w:del w:id="1119" w:author="Sean Chuang" w:date="2020-03-08T01:36:00Z">
                                      <w:r w:rsidDel="008D4374">
                                        <w:rPr>
                                          <w:sz w:val="16"/>
                                          <w:szCs w:val="16"/>
                                        </w:rPr>
                                        <w:delText>&gt;S1(0.83)</w:delText>
                                      </w:r>
                                    </w:del>
                                  </w:p>
                                </w:tc>
                              </w:tr>
                            </w:tbl>
                            <w:p w14:paraId="43CA0675" w14:textId="77777777" w:rsidR="00206B4D" w:rsidRDefault="00206B4D" w:rsidP="00206B4D">
                              <w:pPr>
                                <w:jc w:val="both"/>
                              </w:pPr>
                            </w:p>
                          </w:txbxContent>
                        </wps:txbx>
                        <wps:bodyPr rot="0" vert="horz" wrap="square" lIns="0" tIns="0" rIns="0" bIns="0" anchor="t" anchorCtr="0">
                          <a:noAutofit/>
                        </wps:bodyPr>
                      </wps:wsp>
                    </a:graphicData>
                  </a:graphic>
                </wp:inline>
              </w:drawing>
            </mc:Choice>
            <mc:Fallback>
              <w:pict>
                <v:shape w14:anchorId="25BD9004" id="_x0000_s1034" type="#_x0000_t202" style="width:244.05pt;height:1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" stroked="f">
                  <v:textbox inset="0,0,0,0">
                    <w:txbxContent>
                      <w:p w14:paraId="49B6D67D" w14:textId="6D93D8EC" w:rsidR="00206B4D" w:rsidRPr="005B520E" w:rsidRDefault="00206B4D">
                        <w:pPr>
                          <w:pStyle w:val="tablehead"/>
                          <w:numPr>
                            <w:ilvl w:val="0"/>
                            <w:numId w:val="0"/>
                          </w:numPr>
                          <w:pPrChange w:id="1120" w:author="Sean Chuang" w:date="2020-03-08T01:36:00Z">
                            <w:pPr>
                              <w:pStyle w:val="tablehead"/>
                            </w:pPr>
                          </w:pPrChange>
                        </w:pPr>
                        <w:del w:id="1121" w:author="Sean Chuang" w:date="2020-03-08T01:36:00Z">
                          <w:r w:rsidDel="008D4374">
                            <w:delText>Multi-target preference prediction performance</w:delText>
                          </w:r>
                        </w:del>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206B4D" w:rsidDel="008D4374" w14:paraId="48E7B8AD" w14:textId="34F6614B" w:rsidTr="0044048D">
                          <w:trPr>
                            <w:cantSplit/>
                            <w:trHeight w:val="240"/>
                            <w:tblHeader/>
                            <w:jc w:val="center"/>
                            <w:del w:id="1122" w:author="Sean Chuang" w:date="2020-03-08T01:36:00Z"/>
                          </w:trPr>
                          <w:tc>
                            <w:tcPr>
                              <w:tcW w:w="1167" w:type="dxa"/>
                              <w:vAlign w:val="center"/>
                            </w:tcPr>
                            <w:p w14:paraId="064F51FB" w14:textId="00AD0EE8" w:rsidR="00206B4D" w:rsidDel="008D4374" w:rsidRDefault="00206B4D" w:rsidP="00206B4D">
                              <w:pPr>
                                <w:pStyle w:val="tablecolhead"/>
                                <w:rPr>
                                  <w:del w:id="1123" w:author="Sean Chuang" w:date="2020-03-08T01:36:00Z"/>
                                </w:rPr>
                              </w:pPr>
                              <w:del w:id="1124" w:author="Sean Chuang" w:date="2020-03-08T01:36:00Z">
                                <w:r w:rsidDel="008D4374">
                                  <w:delText>Data Type</w:delText>
                                </w:r>
                              </w:del>
                            </w:p>
                          </w:tc>
                          <w:tc>
                            <w:tcPr>
                              <w:tcW w:w="1260" w:type="dxa"/>
                              <w:vAlign w:val="center"/>
                            </w:tcPr>
                            <w:p w14:paraId="2C08B21F" w14:textId="454DB162" w:rsidR="00206B4D" w:rsidDel="008D4374" w:rsidRDefault="00206B4D" w:rsidP="00206B4D">
                              <w:pPr>
                                <w:pStyle w:val="tablecolsubhead"/>
                                <w:rPr>
                                  <w:del w:id="1125" w:author="Sean Chuang" w:date="2020-03-08T01:36:00Z"/>
                                </w:rPr>
                              </w:pPr>
                              <w:del w:id="1126" w:author="Sean Chuang" w:date="2020-03-08T01:36:00Z">
                                <w:r w:rsidDel="008D4374">
                                  <w:delText>Final Target Accuracy</w:delText>
                                </w:r>
                              </w:del>
                            </w:p>
                          </w:tc>
                          <w:tc>
                            <w:tcPr>
                              <w:tcW w:w="1260" w:type="dxa"/>
                              <w:vAlign w:val="center"/>
                            </w:tcPr>
                            <w:p w14:paraId="64A621FB" w14:textId="3DDB5446" w:rsidR="00206B4D" w:rsidDel="008D4374" w:rsidRDefault="00206B4D" w:rsidP="00206B4D">
                              <w:pPr>
                                <w:pStyle w:val="tablecolsubhead"/>
                                <w:rPr>
                                  <w:del w:id="1127" w:author="Sean Chuang" w:date="2020-03-08T01:36:00Z"/>
                                </w:rPr>
                              </w:pPr>
                              <w:del w:id="1128" w:author="Sean Chuang" w:date="2020-03-08T01:36:00Z">
                                <w:r w:rsidDel="008D4374">
                                  <w:delText>Predicted Preference Score</w:delText>
                                </w:r>
                              </w:del>
                            </w:p>
                          </w:tc>
                          <w:tc>
                            <w:tcPr>
                              <w:tcW w:w="1179" w:type="dxa"/>
                              <w:vAlign w:val="center"/>
                            </w:tcPr>
                            <w:p w14:paraId="54728867" w14:textId="1102D6C8" w:rsidR="00206B4D" w:rsidDel="008D4374" w:rsidRDefault="00206B4D" w:rsidP="00206B4D">
                              <w:pPr>
                                <w:pStyle w:val="tablecolsubhead"/>
                                <w:rPr>
                                  <w:del w:id="1129" w:author="Sean Chuang" w:date="2020-03-08T01:36:00Z"/>
                                </w:rPr>
                              </w:pPr>
                              <w:del w:id="1130" w:author="Sean Chuang" w:date="2020-03-08T01:36:00Z">
                                <w:r w:rsidDel="008D4374">
                                  <w:delText>True Preference Score</w:delText>
                                </w:r>
                              </w:del>
                            </w:p>
                          </w:tc>
                        </w:tr>
                        <w:tr w:rsidR="00206B4D" w:rsidDel="008D4374" w14:paraId="359E6A4D" w14:textId="2A9DD450" w:rsidTr="0044048D">
                          <w:trPr>
                            <w:trHeight w:val="320"/>
                            <w:jc w:val="center"/>
                            <w:del w:id="1131" w:author="Sean Chuang" w:date="2020-03-08T01:36:00Z"/>
                          </w:trPr>
                          <w:tc>
                            <w:tcPr>
                              <w:tcW w:w="1167" w:type="dxa"/>
                              <w:vAlign w:val="center"/>
                            </w:tcPr>
                            <w:p w14:paraId="7CA495D7" w14:textId="5C922C78" w:rsidR="00206B4D" w:rsidDel="008D4374" w:rsidRDefault="00206B4D" w:rsidP="00206B4D">
                              <w:pPr>
                                <w:pStyle w:val="tablecopy"/>
                                <w:rPr>
                                  <w:del w:id="1132" w:author="Sean Chuang" w:date="2020-03-08T01:36:00Z"/>
                                  <w:sz w:val="8"/>
                                  <w:szCs w:val="8"/>
                                </w:rPr>
                              </w:pPr>
                              <w:del w:id="1133" w:author="Sean Chuang" w:date="2020-03-08T01:36:00Z">
                                <w:r w:rsidDel="008D4374">
                                  <w:delText>Simulated</w:delText>
                                </w:r>
                              </w:del>
                            </w:p>
                          </w:tc>
                          <w:tc>
                            <w:tcPr>
                              <w:tcW w:w="1260" w:type="dxa"/>
                              <w:vAlign w:val="center"/>
                            </w:tcPr>
                            <w:p w14:paraId="511566DE" w14:textId="79543CC8" w:rsidR="00206B4D" w:rsidDel="008D4374" w:rsidRDefault="00206B4D" w:rsidP="00206B4D">
                              <w:pPr>
                                <w:pStyle w:val="tablecopy"/>
                                <w:rPr>
                                  <w:del w:id="1134" w:author="Sean Chuang" w:date="2020-03-08T01:36:00Z"/>
                                </w:rPr>
                              </w:pPr>
                              <w:del w:id="1135" w:author="Sean Chuang" w:date="2020-03-08T01:36:00Z">
                                <w:r w:rsidDel="008D4374">
                                  <w:delText>80.14%</w:delText>
                                </w:r>
                              </w:del>
                            </w:p>
                          </w:tc>
                          <w:tc>
                            <w:tcPr>
                              <w:tcW w:w="1260" w:type="dxa"/>
                              <w:vAlign w:val="center"/>
                            </w:tcPr>
                            <w:p w14:paraId="3D1845F7" w14:textId="118A835D" w:rsidR="00206B4D" w:rsidDel="008D4374" w:rsidRDefault="00206B4D" w:rsidP="00206B4D">
                              <w:pPr>
                                <w:rPr>
                                  <w:del w:id="1136" w:author="Sean Chuang" w:date="2020-03-08T01:36:00Z"/>
                                  <w:sz w:val="16"/>
                                  <w:szCs w:val="16"/>
                                </w:rPr>
                              </w:pPr>
                              <w:del w:id="1137" w:author="Sean Chuang" w:date="2020-03-08T01:36:00Z">
                                <w:r w:rsidDel="008D4374">
                                  <w:rPr>
                                    <w:sz w:val="16"/>
                                    <w:szCs w:val="16"/>
                                  </w:rPr>
                                  <w:delText>S4 (1.16)</w:delText>
                                </w:r>
                              </w:del>
                            </w:p>
                            <w:p w14:paraId="6740DD1C" w14:textId="2CD594DE" w:rsidR="00206B4D" w:rsidDel="008D4374" w:rsidRDefault="00206B4D" w:rsidP="00206B4D">
                              <w:pPr>
                                <w:rPr>
                                  <w:del w:id="1138" w:author="Sean Chuang" w:date="2020-03-08T01:36:00Z"/>
                                  <w:sz w:val="16"/>
                                  <w:szCs w:val="16"/>
                                </w:rPr>
                              </w:pPr>
                              <w:del w:id="1139" w:author="Sean Chuang" w:date="2020-03-08T01:36:00Z">
                                <w:r w:rsidDel="008D4374">
                                  <w:rPr>
                                    <w:sz w:val="16"/>
                                    <w:szCs w:val="16"/>
                                  </w:rPr>
                                  <w:delText>&gt;S3(0.83)</w:delText>
                                </w:r>
                              </w:del>
                            </w:p>
                            <w:p w14:paraId="3E6F66D8" w14:textId="1F751C2A" w:rsidR="00206B4D" w:rsidDel="008D4374" w:rsidRDefault="00206B4D" w:rsidP="00206B4D">
                              <w:pPr>
                                <w:rPr>
                                  <w:del w:id="1140" w:author="Sean Chuang" w:date="2020-03-08T01:36:00Z"/>
                                  <w:sz w:val="16"/>
                                  <w:szCs w:val="16"/>
                                </w:rPr>
                              </w:pPr>
                              <w:del w:id="1141" w:author="Sean Chuang" w:date="2020-03-08T01:36:00Z">
                                <w:r w:rsidDel="008D4374">
                                  <w:rPr>
                                    <w:sz w:val="16"/>
                                    <w:szCs w:val="16"/>
                                  </w:rPr>
                                  <w:delText>&gt;S2(0.76)</w:delText>
                                </w:r>
                              </w:del>
                            </w:p>
                            <w:p w14:paraId="52C946FB" w14:textId="523F3EFD" w:rsidR="00206B4D" w:rsidRPr="00DE616A" w:rsidDel="008D4374" w:rsidRDefault="00206B4D" w:rsidP="00206B4D">
                              <w:pPr>
                                <w:rPr>
                                  <w:del w:id="1142" w:author="Sean Chuang" w:date="2020-03-08T01:36:00Z"/>
                                  <w:sz w:val="16"/>
                                  <w:szCs w:val="16"/>
                                </w:rPr>
                              </w:pPr>
                              <w:del w:id="1143" w:author="Sean Chuang" w:date="2020-03-08T01:36:00Z">
                                <w:r w:rsidDel="008D4374">
                                  <w:rPr>
                                    <w:sz w:val="16"/>
                                    <w:szCs w:val="16"/>
                                  </w:rPr>
                                  <w:delText>&gt;S1(0.62)</w:delText>
                                </w:r>
                              </w:del>
                            </w:p>
                          </w:tc>
                          <w:tc>
                            <w:tcPr>
                              <w:tcW w:w="1179" w:type="dxa"/>
                              <w:vAlign w:val="center"/>
                            </w:tcPr>
                            <w:p w14:paraId="0EB4F536" w14:textId="0F69B4DA" w:rsidR="00206B4D" w:rsidDel="008D4374" w:rsidRDefault="00206B4D" w:rsidP="00206B4D">
                              <w:pPr>
                                <w:rPr>
                                  <w:del w:id="1144" w:author="Sean Chuang" w:date="2020-03-08T01:36:00Z"/>
                                  <w:sz w:val="16"/>
                                  <w:szCs w:val="16"/>
                                </w:rPr>
                              </w:pPr>
                              <w:del w:id="1145" w:author="Sean Chuang" w:date="2020-03-08T01:36:00Z">
                                <w:r w:rsidDel="008D4374">
                                  <w:rPr>
                                    <w:sz w:val="16"/>
                                    <w:szCs w:val="16"/>
                                  </w:rPr>
                                  <w:delText>S4 (1.15)</w:delText>
                                </w:r>
                              </w:del>
                            </w:p>
                            <w:p w14:paraId="4F2FCCEB" w14:textId="27248A66" w:rsidR="00206B4D" w:rsidDel="008D4374" w:rsidRDefault="00206B4D" w:rsidP="00206B4D">
                              <w:pPr>
                                <w:rPr>
                                  <w:del w:id="1146" w:author="Sean Chuang" w:date="2020-03-08T01:36:00Z"/>
                                  <w:sz w:val="16"/>
                                  <w:szCs w:val="16"/>
                                </w:rPr>
                              </w:pPr>
                              <w:del w:id="1147" w:author="Sean Chuang" w:date="2020-03-08T01:36:00Z">
                                <w:r w:rsidDel="008D4374">
                                  <w:rPr>
                                    <w:sz w:val="16"/>
                                    <w:szCs w:val="16"/>
                                  </w:rPr>
                                  <w:delText>&gt;S3(0.79)</w:delText>
                                </w:r>
                              </w:del>
                            </w:p>
                            <w:p w14:paraId="77D524F7" w14:textId="4A653520" w:rsidR="00206B4D" w:rsidDel="008D4374" w:rsidRDefault="00206B4D" w:rsidP="00206B4D">
                              <w:pPr>
                                <w:rPr>
                                  <w:del w:id="1148" w:author="Sean Chuang" w:date="2020-03-08T01:36:00Z"/>
                                  <w:sz w:val="16"/>
                                  <w:szCs w:val="16"/>
                                </w:rPr>
                              </w:pPr>
                              <w:del w:id="1149" w:author="Sean Chuang" w:date="2020-03-08T01:36:00Z">
                                <w:r w:rsidDel="008D4374">
                                  <w:rPr>
                                    <w:sz w:val="16"/>
                                    <w:szCs w:val="16"/>
                                  </w:rPr>
                                  <w:delText>&gt;S2(0.72)</w:delText>
                                </w:r>
                              </w:del>
                            </w:p>
                            <w:p w14:paraId="46F81084" w14:textId="3C552CA0" w:rsidR="00206B4D" w:rsidDel="008D4374" w:rsidRDefault="00206B4D" w:rsidP="00206B4D">
                              <w:pPr>
                                <w:rPr>
                                  <w:del w:id="1150" w:author="Sean Chuang" w:date="2020-03-08T01:36:00Z"/>
                                  <w:sz w:val="16"/>
                                  <w:szCs w:val="16"/>
                                </w:rPr>
                              </w:pPr>
                              <w:del w:id="1151" w:author="Sean Chuang" w:date="2020-03-08T01:36:00Z">
                                <w:r w:rsidDel="008D4374">
                                  <w:rPr>
                                    <w:sz w:val="16"/>
                                    <w:szCs w:val="16"/>
                                  </w:rPr>
                                  <w:delText>&gt;S1(0.72)</w:delText>
                                </w:r>
                              </w:del>
                            </w:p>
                          </w:tc>
                        </w:tr>
                        <w:tr w:rsidR="00206B4D" w:rsidDel="008D4374" w14:paraId="5F3D0A89" w14:textId="0647F199" w:rsidTr="0044048D">
                          <w:trPr>
                            <w:trHeight w:val="320"/>
                            <w:jc w:val="center"/>
                            <w:del w:id="1152" w:author="Sean Chuang" w:date="2020-03-08T01:36:00Z"/>
                          </w:trPr>
                          <w:tc>
                            <w:tcPr>
                              <w:tcW w:w="1167" w:type="dxa"/>
                              <w:vAlign w:val="center"/>
                            </w:tcPr>
                            <w:p w14:paraId="1960D75A" w14:textId="46832E77" w:rsidR="00206B4D" w:rsidDel="008D4374" w:rsidRDefault="00206B4D" w:rsidP="00206B4D">
                              <w:pPr>
                                <w:pStyle w:val="tablecopy"/>
                                <w:rPr>
                                  <w:del w:id="1153" w:author="Sean Chuang" w:date="2020-03-08T01:36:00Z"/>
                                </w:rPr>
                              </w:pPr>
                              <w:del w:id="1154" w:author="Sean Chuang" w:date="2020-03-08T01:36:00Z">
                                <w:r w:rsidDel="008D4374">
                                  <w:delText>Human</w:delText>
                                </w:r>
                              </w:del>
                            </w:p>
                          </w:tc>
                          <w:tc>
                            <w:tcPr>
                              <w:tcW w:w="1260" w:type="dxa"/>
                              <w:vAlign w:val="center"/>
                            </w:tcPr>
                            <w:p w14:paraId="33326732" w14:textId="0CA843C1" w:rsidR="00206B4D" w:rsidDel="008D4374" w:rsidRDefault="00206B4D" w:rsidP="00206B4D">
                              <w:pPr>
                                <w:pStyle w:val="tablecopy"/>
                                <w:rPr>
                                  <w:del w:id="1155" w:author="Sean Chuang" w:date="2020-03-08T01:36:00Z"/>
                                </w:rPr>
                              </w:pPr>
                              <w:del w:id="1156" w:author="Sean Chuang" w:date="2020-03-08T01:36:00Z">
                                <w:r w:rsidDel="008D4374">
                                  <w:delText>73.26%</w:delText>
                                </w:r>
                              </w:del>
                            </w:p>
                          </w:tc>
                          <w:tc>
                            <w:tcPr>
                              <w:tcW w:w="1260" w:type="dxa"/>
                              <w:vAlign w:val="center"/>
                            </w:tcPr>
                            <w:p w14:paraId="2FADB84A" w14:textId="503B9053" w:rsidR="00206B4D" w:rsidDel="008D4374" w:rsidRDefault="00206B4D" w:rsidP="00206B4D">
                              <w:pPr>
                                <w:rPr>
                                  <w:del w:id="1157" w:author="Sean Chuang" w:date="2020-03-08T01:36:00Z"/>
                                  <w:sz w:val="16"/>
                                  <w:szCs w:val="16"/>
                                </w:rPr>
                              </w:pPr>
                              <w:del w:id="1158" w:author="Sean Chuang" w:date="2020-03-08T01:36:00Z">
                                <w:r w:rsidDel="008D4374">
                                  <w:rPr>
                                    <w:sz w:val="16"/>
                                    <w:szCs w:val="16"/>
                                  </w:rPr>
                                  <w:delText>S4 (0.71)</w:delText>
                                </w:r>
                              </w:del>
                            </w:p>
                            <w:p w14:paraId="3683C188" w14:textId="1DAE070A" w:rsidR="00206B4D" w:rsidDel="008D4374" w:rsidRDefault="00206B4D" w:rsidP="00206B4D">
                              <w:pPr>
                                <w:rPr>
                                  <w:del w:id="1159" w:author="Sean Chuang" w:date="2020-03-08T01:36:00Z"/>
                                  <w:sz w:val="16"/>
                                  <w:szCs w:val="16"/>
                                </w:rPr>
                              </w:pPr>
                              <w:del w:id="1160" w:author="Sean Chuang" w:date="2020-03-08T01:36:00Z">
                                <w:r w:rsidDel="008D4374">
                                  <w:rPr>
                                    <w:sz w:val="16"/>
                                    <w:szCs w:val="16"/>
                                  </w:rPr>
                                  <w:delText>&gt;S3(0.28)</w:delText>
                                </w:r>
                              </w:del>
                            </w:p>
                            <w:p w14:paraId="77A43F4B" w14:textId="110F3681" w:rsidR="00206B4D" w:rsidDel="008D4374" w:rsidRDefault="00206B4D" w:rsidP="00206B4D">
                              <w:pPr>
                                <w:rPr>
                                  <w:del w:id="1161" w:author="Sean Chuang" w:date="2020-03-08T01:36:00Z"/>
                                  <w:sz w:val="16"/>
                                  <w:szCs w:val="16"/>
                                </w:rPr>
                              </w:pPr>
                              <w:del w:id="1162" w:author="Sean Chuang" w:date="2020-03-08T01:36:00Z">
                                <w:r w:rsidDel="008D4374">
                                  <w:rPr>
                                    <w:sz w:val="16"/>
                                    <w:szCs w:val="16"/>
                                  </w:rPr>
                                  <w:delText>&gt;S2(0.01)</w:delText>
                                </w:r>
                              </w:del>
                            </w:p>
                            <w:p w14:paraId="731D059F" w14:textId="22B332A6" w:rsidR="00206B4D" w:rsidDel="008D4374" w:rsidRDefault="00206B4D" w:rsidP="00206B4D">
                              <w:pPr>
                                <w:rPr>
                                  <w:del w:id="1163" w:author="Sean Chuang" w:date="2020-03-08T01:36:00Z"/>
                                  <w:sz w:val="16"/>
                                  <w:szCs w:val="16"/>
                                </w:rPr>
                              </w:pPr>
                              <w:del w:id="1164" w:author="Sean Chuang" w:date="2020-03-08T01:36:00Z">
                                <w:r w:rsidDel="008D4374">
                                  <w:rPr>
                                    <w:sz w:val="16"/>
                                    <w:szCs w:val="16"/>
                                  </w:rPr>
                                  <w:delText>&gt;S1(0.00)</w:delText>
                                </w:r>
                              </w:del>
                            </w:p>
                          </w:tc>
                          <w:tc>
                            <w:tcPr>
                              <w:tcW w:w="1179" w:type="dxa"/>
                              <w:vAlign w:val="center"/>
                            </w:tcPr>
                            <w:p w14:paraId="3B6D9BD3" w14:textId="655646C8" w:rsidR="00206B4D" w:rsidDel="008D4374" w:rsidRDefault="00206B4D" w:rsidP="00206B4D">
                              <w:pPr>
                                <w:rPr>
                                  <w:del w:id="1165" w:author="Sean Chuang" w:date="2020-03-08T01:36:00Z"/>
                                  <w:sz w:val="16"/>
                                  <w:szCs w:val="16"/>
                                </w:rPr>
                              </w:pPr>
                              <w:del w:id="1166" w:author="Sean Chuang" w:date="2020-03-08T01:36:00Z">
                                <w:r w:rsidDel="008D4374">
                                  <w:rPr>
                                    <w:sz w:val="16"/>
                                    <w:szCs w:val="16"/>
                                  </w:rPr>
                                  <w:delText>S4 (0.95)</w:delText>
                                </w:r>
                              </w:del>
                            </w:p>
                            <w:p w14:paraId="76FFB941" w14:textId="5489942C" w:rsidR="00206B4D" w:rsidDel="008D4374" w:rsidRDefault="00206B4D" w:rsidP="00206B4D">
                              <w:pPr>
                                <w:rPr>
                                  <w:del w:id="1167" w:author="Sean Chuang" w:date="2020-03-08T01:36:00Z"/>
                                  <w:sz w:val="16"/>
                                  <w:szCs w:val="16"/>
                                </w:rPr>
                              </w:pPr>
                              <w:del w:id="1168" w:author="Sean Chuang" w:date="2020-03-08T01:36:00Z">
                                <w:r w:rsidDel="008D4374">
                                  <w:rPr>
                                    <w:sz w:val="16"/>
                                    <w:szCs w:val="16"/>
                                  </w:rPr>
                                  <w:delText>&gt;S3(0.83)</w:delText>
                                </w:r>
                              </w:del>
                            </w:p>
                            <w:p w14:paraId="4B72D704" w14:textId="367BE116" w:rsidR="00206B4D" w:rsidDel="008D4374" w:rsidRDefault="00206B4D" w:rsidP="00206B4D">
                              <w:pPr>
                                <w:rPr>
                                  <w:del w:id="1169" w:author="Sean Chuang" w:date="2020-03-08T01:36:00Z"/>
                                  <w:sz w:val="16"/>
                                  <w:szCs w:val="16"/>
                                </w:rPr>
                              </w:pPr>
                              <w:del w:id="1170" w:author="Sean Chuang" w:date="2020-03-08T01:36:00Z">
                                <w:r w:rsidDel="008D4374">
                                  <w:rPr>
                                    <w:sz w:val="16"/>
                                    <w:szCs w:val="16"/>
                                  </w:rPr>
                                  <w:delText>&gt;S2(0.83)</w:delText>
                                </w:r>
                              </w:del>
                            </w:p>
                            <w:p w14:paraId="0FAF9D95" w14:textId="7072FC5A" w:rsidR="00206B4D" w:rsidDel="008D4374" w:rsidRDefault="00206B4D" w:rsidP="00206B4D">
                              <w:pPr>
                                <w:rPr>
                                  <w:del w:id="1171" w:author="Sean Chuang" w:date="2020-03-08T01:36:00Z"/>
                                  <w:sz w:val="16"/>
                                  <w:szCs w:val="16"/>
                                </w:rPr>
                              </w:pPr>
                              <w:del w:id="1172" w:author="Sean Chuang" w:date="2020-03-08T01:36:00Z">
                                <w:r w:rsidDel="008D4374">
                                  <w:rPr>
                                    <w:sz w:val="16"/>
                                    <w:szCs w:val="16"/>
                                  </w:rPr>
                                  <w:delText>&gt;S1(0.83)</w:delText>
                                </w:r>
                              </w:del>
                            </w:p>
                          </w:tc>
                        </w:tr>
                      </w:tbl>
                      <w:p w14:paraId="43CA0675" w14:textId="77777777" w:rsidR="00206B4D" w:rsidRDefault="00206B4D" w:rsidP="00206B4D">
                        <w:pPr>
                          <w:jc w:val="both"/>
                        </w:pPr>
                      </w:p>
                    </w:txbxContent>
                  </v:textbox>
                  <w10:anchorlock/>
                </v:shape>
              </w:pict>
            </mc:Fallback>
          </mc:AlternateContent>
        </w:r>
      </w:del>
    </w:p>
    <w:p w14:paraId="07CFAF3F" w14:textId="658362E8" w:rsidR="00892668" w:rsidRDefault="00892668" w:rsidP="00892668">
      <w:pPr>
        <w:pStyle w:val="Heading2"/>
        <w:keepLines/>
        <w:numPr>
          <w:ilvl w:val="1"/>
          <w:numId w:val="0"/>
        </w:numPr>
        <w:tabs>
          <w:tab w:val="num" w:pos="360"/>
        </w:tabs>
        <w:autoSpaceDE/>
        <w:autoSpaceDN/>
        <w:ind w:left="288" w:hanging="288"/>
        <w:contextualSpacing/>
        <w:rPr>
          <w:ins w:id="1173" w:author="Joshua Goh" w:date="2020-03-05T16:26:00Z"/>
        </w:rPr>
      </w:pPr>
      <w:ins w:id="1174" w:author="Joshua Goh" w:date="2020-03-05T16:27:00Z">
        <w:r>
          <w:t>B</w:t>
        </w:r>
      </w:ins>
      <w:ins w:id="1175" w:author="Joshua Goh" w:date="2020-03-05T16:26:00Z">
        <w:r>
          <w:t>.</w:t>
        </w:r>
        <w:r>
          <w:tab/>
        </w:r>
      </w:ins>
      <w:ins w:id="1176" w:author="Joshua Goh" w:date="2020-03-05T16:27:00Z">
        <w:r>
          <w:t>Human</w:t>
        </w:r>
      </w:ins>
      <w:ins w:id="1177" w:author="Joshua Goh" w:date="2020-03-05T16:26:00Z">
        <w:r>
          <w:t xml:space="preserve"> Data</w:t>
        </w:r>
      </w:ins>
    </w:p>
    <w:p w14:paraId="2FFA5DA5" w14:textId="2B644D1F" w:rsidR="001826DE" w:rsidRDefault="00664E45" w:rsidP="00046F97">
      <w:pPr>
        <w:jc w:val="both"/>
        <w:rPr>
          <w:ins w:id="1178" w:author="Joshua Goh" w:date="2020-03-05T16:09:00Z"/>
          <w:color w:val="000000"/>
        </w:rPr>
      </w:pPr>
      <w:ins w:id="1179" w:author="Sean Chuang" w:date="2020-03-08T01:33:00Z">
        <w:r w:rsidRPr="00664E45">
          <w:rPr>
            <w:noProof/>
            <w:color w:val="000000"/>
          </w:rPr>
          <w:drawing>
            <wp:inline distT="0" distB="0" distL="0" distR="0" wp14:anchorId="41EF6ECF" wp14:editId="2CFA2899">
              <wp:extent cx="3108960" cy="2331720"/>
              <wp:effectExtent l="0" t="0" r="0" b="0"/>
              <wp:docPr id="9" name="Picture 8" descr="A close up of a map&#10;&#10;Description automatically generated">
                <a:extLst xmlns:a="http://schemas.openxmlformats.org/drawingml/2006/main">
                  <a:ext uri="{FF2B5EF4-FFF2-40B4-BE49-F238E27FC236}">
                    <a16:creationId xmlns:a16="http://schemas.microsoft.com/office/drawing/2014/main" id="{63D618A7-E9B2-4785-8803-46F2E703C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automatically generated">
                        <a:extLst>
                          <a:ext uri="{FF2B5EF4-FFF2-40B4-BE49-F238E27FC236}">
                            <a16:creationId xmlns:a16="http://schemas.microsoft.com/office/drawing/2014/main" id="{63D618A7-E9B2-4785-8803-46F2E703CBA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12413" cy="2334310"/>
                      </a:xfrm>
                      <a:prstGeom prst="rect">
                        <a:avLst/>
                      </a:prstGeom>
                    </pic:spPr>
                  </pic:pic>
                </a:graphicData>
              </a:graphic>
            </wp:inline>
          </w:drawing>
        </w:r>
      </w:ins>
    </w:p>
    <w:p w14:paraId="3AF47FE5" w14:textId="4E0F3437" w:rsidR="00FC5EC2" w:rsidRDefault="00664E45" w:rsidP="00046F97">
      <w:pPr>
        <w:jc w:val="both"/>
        <w:rPr>
          <w:ins w:id="1180" w:author="Sean Chuang" w:date="2020-03-08T01:34:00Z"/>
          <w:color w:val="000000"/>
        </w:rPr>
      </w:pPr>
      <w:ins w:id="1181" w:author="Sean Chuang" w:date="2020-03-08T01:33:00Z">
        <w:r w:rsidRPr="00235B60">
          <w:rPr>
            <w:i/>
            <w:iCs/>
            <w:noProof/>
          </w:rPr>
          <mc:AlternateContent>
            <mc:Choice Requires="wps">
              <w:drawing>
                <wp:inline distT="0" distB="0" distL="0" distR="0" wp14:anchorId="1931C19F" wp14:editId="24077B3A">
                  <wp:extent cx="3108960" cy="1404620"/>
                  <wp:effectExtent l="0" t="0" r="15240" b="12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404620"/>
                          </a:xfrm>
                          <a:prstGeom prst="rect">
                            <a:avLst/>
                          </a:prstGeom>
                          <a:solidFill>
                            <a:srgbClr val="FFFFFF"/>
                          </a:solidFill>
                          <a:ln w="9525">
                            <a:solidFill>
                              <a:srgbClr val="000000"/>
                            </a:solidFill>
                            <a:miter lim="800000"/>
                            <a:headEnd/>
                            <a:tailEnd/>
                          </a:ln>
                        </wps:spPr>
                        <wps:txbx>
                          <w:txbxContent>
                            <w:p w14:paraId="37B82536" w14:textId="1CB4C9A3" w:rsidR="00664E45" w:rsidRPr="00664E45" w:rsidRDefault="00664E45" w:rsidP="00664E45">
                              <w:pPr>
                                <w:rPr>
                                  <w:sz w:val="16"/>
                                  <w:rPrChange w:id="1182" w:author="Sean Chuang" w:date="2020-03-08T01:34:00Z">
                                    <w:rPr/>
                                  </w:rPrChange>
                                </w:rPr>
                              </w:pPr>
                              <w:ins w:id="1183" w:author="Sean Chuang" w:date="2020-03-08T01:33:00Z">
                                <w:r w:rsidRPr="00664E45">
                                  <w:rPr>
                                    <w:sz w:val="16"/>
                                  </w:rPr>
                                  <w:t xml:space="preserve">Figure </w:t>
                                </w:r>
                              </w:ins>
                              <w:ins w:id="1184" w:author="Sean Chuang" w:date="2020-03-08T01:34:00Z">
                                <w:r>
                                  <w:rPr>
                                    <w:sz w:val="16"/>
                                  </w:rPr>
                                  <w:t>X</w:t>
                                </w:r>
                              </w:ins>
                              <w:ins w:id="1185" w:author="Sean Chuang" w:date="2020-03-08T01:33:00Z">
                                <w:r w:rsidRPr="00664E45">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The label besides each red dot is the subject ID.</w:t>
                                </w:r>
                              </w:ins>
                            </w:p>
                          </w:txbxContent>
                        </wps:txbx>
                        <wps:bodyPr rot="0" vert="horz" wrap="square" lIns="91440" tIns="45720" rIns="91440" bIns="45720" anchor="t" anchorCtr="0">
                          <a:spAutoFit/>
                        </wps:bodyPr>
                      </wps:wsp>
                    </a:graphicData>
                  </a:graphic>
                </wp:inline>
              </w:drawing>
            </mc:Choice>
            <mc:Fallback>
              <w:pict>
                <v:shape w14:anchorId="1931C19F" id="_x0000_s1035" type="#_x0000_t202" style="width:24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">
                  <v:textbox style="mso-fit-shape-to-text:t">
                    <w:txbxContent>
                      <w:p w14:paraId="37B82536" w14:textId="1CB4C9A3" w:rsidR="00664E45" w:rsidRPr="00664E45" w:rsidRDefault="00664E45" w:rsidP="00664E45">
                        <w:pPr>
                          <w:rPr>
                            <w:sz w:val="16"/>
                            <w:rPrChange w:id="1192" w:author="Sean Chuang" w:date="2020-03-08T01:34:00Z">
                              <w:rPr/>
                            </w:rPrChange>
                          </w:rPr>
                        </w:pPr>
                        <w:ins w:id="1193" w:author="Sean Chuang" w:date="2020-03-08T01:33:00Z">
                          <w:r w:rsidRPr="00664E45">
                            <w:rPr>
                              <w:sz w:val="16"/>
                            </w:rPr>
                            <w:t xml:space="preserve">Figure </w:t>
                          </w:r>
                        </w:ins>
                        <w:ins w:id="1194" w:author="Sean Chuang" w:date="2020-03-08T01:34:00Z">
                          <w:r>
                            <w:rPr>
                              <w:sz w:val="16"/>
                            </w:rPr>
                            <w:t>X</w:t>
                          </w:r>
                        </w:ins>
                        <w:ins w:id="1195" w:author="Sean Chuang" w:date="2020-03-08T01:33:00Z">
                          <w:r w:rsidRPr="00664E45">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The label besides each red dot is the subject ID.</w:t>
                          </w:r>
                        </w:ins>
                      </w:p>
                    </w:txbxContent>
                  </v:textbox>
                  <w10:anchorlock/>
                </v:shape>
              </w:pict>
            </mc:Fallback>
          </mc:AlternateContent>
        </w:r>
      </w:ins>
    </w:p>
    <w:p w14:paraId="3852FB25" w14:textId="2FF3D3DD" w:rsidR="00664E45" w:rsidRDefault="00995461" w:rsidP="00046F97">
      <w:pPr>
        <w:jc w:val="both"/>
        <w:rPr>
          <w:ins w:id="1186" w:author="Sean Chuang" w:date="2020-03-08T01:37:00Z"/>
          <w:color w:val="000000"/>
        </w:rPr>
      </w:pPr>
      <w:ins w:id="1187" w:author="Sean Chuang" w:date="2020-03-08T01:54:00Z">
        <w:r>
          <w:rPr>
            <w:noProof/>
            <w:color w:val="000000"/>
          </w:rPr>
          <w:drawing>
            <wp:inline distT="0" distB="0" distL="0" distR="0" wp14:anchorId="5179F5A5" wp14:editId="4C97684D">
              <wp:extent cx="3182401" cy="24418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4373" cy="2458754"/>
                      </a:xfrm>
                      <a:prstGeom prst="rect">
                        <a:avLst/>
                      </a:prstGeom>
                      <a:noFill/>
                    </pic:spPr>
                  </pic:pic>
                </a:graphicData>
              </a:graphic>
            </wp:inline>
          </w:drawing>
        </w:r>
      </w:ins>
    </w:p>
    <w:p w14:paraId="7316EB1B" w14:textId="46E58A32" w:rsidR="008D4374" w:rsidRPr="00046F97" w:rsidRDefault="008D4374" w:rsidP="00046F97">
      <w:pPr>
        <w:jc w:val="both"/>
        <w:rPr>
          <w:color w:val="000000"/>
        </w:rPr>
      </w:pPr>
      <w:ins w:id="1188" w:author="Sean Chuang" w:date="2020-03-08T01:37:00Z">
        <w:r w:rsidRPr="00235B60">
          <w:rPr>
            <w:i/>
            <w:iCs/>
            <w:noProof/>
          </w:rPr>
          <w:lastRenderedPageBreak/>
          <mc:AlternateContent>
            <mc:Choice Requires="wps">
              <w:drawing>
                <wp:inline distT="0" distB="0" distL="0" distR="0" wp14:anchorId="6EF37BF3" wp14:editId="7BCB268D">
                  <wp:extent cx="3235570" cy="1035050"/>
                  <wp:effectExtent l="0" t="0" r="22225" b="2794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570" cy="1035050"/>
                          </a:xfrm>
                          <a:prstGeom prst="rect">
                            <a:avLst/>
                          </a:prstGeom>
                          <a:solidFill>
                            <a:srgbClr val="FFFFFF"/>
                          </a:solidFill>
                          <a:ln w="9525">
                            <a:solidFill>
                              <a:srgbClr val="000000"/>
                            </a:solidFill>
                            <a:miter lim="800000"/>
                            <a:headEnd/>
                            <a:tailEnd/>
                          </a:ln>
                        </wps:spPr>
                        <wps:txbx>
                          <w:txbxContent>
                            <w:p w14:paraId="5146585A" w14:textId="2464DF59" w:rsidR="008D4374" w:rsidRPr="00664E45" w:rsidRDefault="002E57F8" w:rsidP="008D4374">
                              <w:pPr>
                                <w:rPr>
                                  <w:sz w:val="16"/>
                                  <w:rPrChange w:id="1189" w:author="Sean Chuang" w:date="2020-03-08T01:34:00Z">
                                    <w:rPr/>
                                  </w:rPrChange>
                                </w:rPr>
                              </w:pPr>
                              <w:ins w:id="1190" w:author="Sean Chuang" w:date="2020-03-08T01:57:00Z">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cell_ij encodes the subject_i’s ranked preference (1-4; 1 being the favorite target and 4 being the less favorite </w:t>
                                </w:r>
                                <w:proofErr w:type="gramStart"/>
                                <w:r w:rsidRPr="002E57F8">
                                  <w:rPr>
                                    <w:sz w:val="16"/>
                                  </w:rPr>
                                  <w:t>one)  for</w:t>
                                </w:r>
                                <w:proofErr w:type="gramEnd"/>
                                <w:r w:rsidRPr="002E57F8">
                                  <w:rPr>
                                    <w:sz w:val="16"/>
                                  </w:rPr>
                                  <w:t xml:space="preserve"> target_j.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w:t>
                                </w:r>
                                <w:proofErr w:type="gramStart"/>
                                <w:r w:rsidRPr="002E57F8">
                                  <w:rPr>
                                    <w:sz w:val="16"/>
                                  </w:rPr>
                                  <w:t>transformed  predicted</w:t>
                                </w:r>
                                <w:proofErr w:type="gramEnd"/>
                                <w:r w:rsidRPr="002E57F8">
                                  <w:rPr>
                                    <w:sz w:val="16"/>
                                  </w:rPr>
                                  <w:t xml:space="preserve"> preference score inferred by ToMnet+. The labels on the left are the standard deviations of the ground-truth preference scores (before rank-transformation) between the 4 targets.</w:t>
                                </w:r>
                              </w:ins>
                            </w:p>
                          </w:txbxContent>
                        </wps:txbx>
                        <wps:bodyPr rot="0" vert="horz" wrap="square" lIns="91440" tIns="45720" rIns="91440" bIns="45720" anchor="t" anchorCtr="0">
                          <a:spAutoFit/>
                        </wps:bodyPr>
                      </wps:wsp>
                    </a:graphicData>
                  </a:graphic>
                </wp:inline>
              </w:drawing>
            </mc:Choice>
            <mc:Fallback>
              <w:pict>
                <v:shape w14:anchorId="6EF37BF3" id="_x0000_s1036" type="#_x0000_t202" style="width:254.7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">
                  <v:textbox style="mso-fit-shape-to-text:t">
                    <w:txbxContent>
                      <w:p w14:paraId="5146585A" w14:textId="2464DF59" w:rsidR="008D4374" w:rsidRPr="00664E45" w:rsidRDefault="002E57F8" w:rsidP="008D4374">
                        <w:pPr>
                          <w:rPr>
                            <w:sz w:val="16"/>
                            <w:rPrChange w:id="1191" w:author="Sean Chuang" w:date="2020-03-08T01:34:00Z">
                              <w:rPr/>
                            </w:rPrChange>
                          </w:rPr>
                        </w:pPr>
                        <w:ins w:id="1192" w:author="Sean Chuang" w:date="2020-03-08T01:57:00Z">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cell_ij encodes the subject_i’s ranked preference (1-4; 1 being the favorite target and 4 being the less favorite </w:t>
                          </w:r>
                          <w:proofErr w:type="gramStart"/>
                          <w:r w:rsidRPr="002E57F8">
                            <w:rPr>
                              <w:sz w:val="16"/>
                            </w:rPr>
                            <w:t>one)  for</w:t>
                          </w:r>
                          <w:proofErr w:type="gramEnd"/>
                          <w:r w:rsidRPr="002E57F8">
                            <w:rPr>
                              <w:sz w:val="16"/>
                            </w:rPr>
                            <w:t xml:space="preserve"> target_j.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w:t>
                          </w:r>
                          <w:proofErr w:type="gramStart"/>
                          <w:r w:rsidRPr="002E57F8">
                            <w:rPr>
                              <w:sz w:val="16"/>
                            </w:rPr>
                            <w:t>transformed  predicted</w:t>
                          </w:r>
                          <w:proofErr w:type="gramEnd"/>
                          <w:r w:rsidRPr="002E57F8">
                            <w:rPr>
                              <w:sz w:val="16"/>
                            </w:rPr>
                            <w:t xml:space="preserve"> preference score inferred by ToMnet+. The labels on the left are the standard deviations of the ground-truth preference scores (before rank-transformation) between the 4 targets.</w:t>
                          </w:r>
                        </w:ins>
                      </w:p>
                    </w:txbxContent>
                  </v:textbox>
                  <w10:anchorlock/>
                </v:shape>
              </w:pict>
            </mc:Fallback>
          </mc:AlternateContent>
        </w:r>
      </w:ins>
    </w:p>
    <w:p w14:paraId="1B2CC167" w14:textId="7516CD74" w:rsidR="00185D33" w:rsidRDefault="00185D33" w:rsidP="00185D33">
      <w:pPr>
        <w:pStyle w:val="Heading1"/>
        <w:contextualSpacing/>
      </w:pPr>
      <w:r>
        <w:t>Conclusions</w:t>
      </w:r>
    </w:p>
    <w:p w14:paraId="1F044298" w14:textId="7C662B15" w:rsidR="00185D33" w:rsidRDefault="002A2592" w:rsidP="00185D33">
      <w:pPr>
        <w:ind w:firstLine="227"/>
        <w:contextualSpacing/>
        <w:jc w:val="both"/>
      </w:pPr>
      <w:r w:rsidRPr="002A2592">
        <w:t>Our findings highlight the potential of machine applications that infer implicit human preferences from third-person behavioral observation data. This is distinct from most current applications that are focused on dissociating explicit signals (e.g. recognizing emotional categories from facial expressions). This is also distinct from the previous study, which used ToMnet to extract preference from simulated agents without hidden associative structures [</w:t>
      </w:r>
      <w:del w:id="1193" w:author="Joshua Goh" w:date="2020-02-11T16:01:00Z">
        <w:r w:rsidRPr="002A2592" w:rsidDel="00B72B8A">
          <w:delText>1</w:delText>
        </w:r>
      </w:del>
      <w:ins w:id="1194" w:author="Joshua Goh" w:date="2020-02-11T16:01:00Z">
        <w:r w:rsidR="00B72B8A">
          <w:t>2</w:t>
        </w:r>
      </w:ins>
      <w:r w:rsidRPr="002A2592">
        <w:t>]. We demonstrate that a NN such as ToMnet can also model real hidden social networks reflected in human social preferences. Aside from artificial intelligence and robotics applications, our findings also have implications in neuropsychological research. In principle, the human brain is also a neural network, albeit more complex, that operates by integrating observations of how other humans behaviorally interact to generate an internal hypothesis about real social networks [</w:t>
      </w:r>
      <w:del w:id="1195" w:author="Joshua Goh" w:date="2020-02-11T16:01:00Z">
        <w:r w:rsidRPr="002A2592" w:rsidDel="00B72B8A">
          <w:delText>6</w:delText>
        </w:r>
      </w:del>
      <w:ins w:id="1196" w:author="Joshua Goh" w:date="2020-02-11T16:01:00Z">
        <w:r w:rsidR="00B72B8A">
          <w:t>7</w:t>
        </w:r>
      </w:ins>
      <w:r w:rsidRPr="002A2592">
        <w:t xml:space="preserve">]. </w:t>
      </w:r>
      <w:r>
        <w:tab/>
      </w:r>
      <w:r w:rsidRPr="002A2592">
        <w:t>As such, it is intriguing to consider such model implementations of learning and behavior as formal theory about the information mechanisms at work in human brains. With this initial platform, future work expanding on different formats of behavioral information and NN architectures can then be used to better understand how the human mind grasps reality.</w:t>
      </w:r>
    </w:p>
    <w:p w14:paraId="017B8136" w14:textId="77777777" w:rsidR="00185D33" w:rsidRDefault="00185D33" w:rsidP="00185D33">
      <w:pPr>
        <w:pStyle w:val="ReferenceHead"/>
        <w:contextualSpacing/>
      </w:pPr>
      <w:r>
        <w:t>References</w:t>
      </w:r>
    </w:p>
    <w:p w14:paraId="7B8A6164" w14:textId="77777777" w:rsidR="00CB60E5" w:rsidRPr="00AA6A2D" w:rsidRDefault="00CB60E5" w:rsidP="00CB60E5">
      <w:pPr>
        <w:pStyle w:val="References"/>
        <w:numPr>
          <w:ilvl w:val="0"/>
          <w:numId w:val="19"/>
        </w:numPr>
        <w:rPr>
          <w:ins w:id="1197" w:author="Joshua Goh" w:date="2020-03-08T15:11:00Z"/>
        </w:rPr>
      </w:pPr>
      <w:ins w:id="1198" w:author="Joshua Goh" w:date="2020-03-08T15:11:00Z">
        <w:r w:rsidRPr="00AA6A2D">
          <w:t>G. Sinha, R. Shahi, and M. Shankar, “Human Computer Interaction,” in </w:t>
        </w:r>
        <w:r w:rsidRPr="00AA6A2D">
          <w:rPr>
            <w:i/>
            <w:iCs/>
          </w:rPr>
          <w:t>2010 3rd International Conference on Emerging Trends in Engineering and Technology</w:t>
        </w:r>
        <w:r w:rsidRPr="00AA6A2D">
          <w:t>, 2010, pp. 1–4.</w:t>
        </w:r>
      </w:ins>
    </w:p>
    <w:p w14:paraId="06C731BE" w14:textId="77777777" w:rsidR="00CB60E5" w:rsidRDefault="00CB60E5" w:rsidP="00CB60E5">
      <w:pPr>
        <w:pStyle w:val="References"/>
        <w:numPr>
          <w:ilvl w:val="0"/>
          <w:numId w:val="19"/>
        </w:numPr>
        <w:rPr>
          <w:ins w:id="1199" w:author="Joshua Goh" w:date="2020-03-08T15:11:00Z"/>
        </w:rPr>
      </w:pPr>
      <w:ins w:id="1200" w:author="Joshua Goh" w:date="2020-03-08T15:11:00Z">
        <w:r w:rsidRPr="00B72B8A">
          <w:t>J. C. Pulido, C. Suarez-Mejias, J. C. Gonzalez, A. Duenas Ruiz, P. Ferrand Ferri, M. E. Martinez Sahuquillo, C. E. Ruiz De Vargas, P. Infante-Cossio, C. L. Parra Calderon, and F. Fernandez, “A Socially Assistive Robotic Platform for Upper-Limb Rehabilitation: A Longitudinal Study With Pediatric Patients,” </w:t>
        </w:r>
        <w:r w:rsidRPr="00B72B8A">
          <w:rPr>
            <w:i/>
            <w:iCs/>
          </w:rPr>
          <w:t>IEEE Robot. Automat. Mag.</w:t>
        </w:r>
        <w:r w:rsidRPr="00B72B8A">
          <w:t>, vol. 26, no. 2, pp. 24–39, Jun. 2019.</w:t>
        </w:r>
      </w:ins>
    </w:p>
    <w:p w14:paraId="22CBF59B" w14:textId="77777777" w:rsidR="00CB60E5" w:rsidRPr="00B72B8A" w:rsidRDefault="00CB60E5" w:rsidP="00CB60E5">
      <w:pPr>
        <w:pStyle w:val="References"/>
        <w:numPr>
          <w:ilvl w:val="0"/>
          <w:numId w:val="19"/>
        </w:numPr>
        <w:rPr>
          <w:ins w:id="1201" w:author="Joshua Goh" w:date="2020-03-08T15:11:00Z"/>
        </w:rPr>
      </w:pPr>
      <w:ins w:id="1202" w:author="Joshua Goh" w:date="2020-03-08T15:11:00Z">
        <w:r w:rsidRPr="00B72B8A">
          <w:t>H.-L. Cao, P. G. Esteban, M. Bartlett, P. Baxter, T. Belpaeme, E. Billing, H. Cai, M. Coeckelbergh, C. Costescu, D. David, A. De Beir, D. Hernandez, J. Kennedy, H. Liu, S. Matu, A. Mazel, A. Pandey, K. Richardson, E. Senft, S. Thill, G. Van de Perre, B. Vanderborght, D. Vernon, K. Wakanuma, H. Yu, X. Zhou, and T. Ziemke, “Robot-Enhanced Therapy: Development and Validation of Supervised Autonomous Robotic System for Autism Spectrum Disorders Therapy,” </w:t>
        </w:r>
        <w:r w:rsidRPr="00B72B8A">
          <w:rPr>
            <w:i/>
            <w:iCs/>
          </w:rPr>
          <w:t>IEEE Robot. Automat. Mag.</w:t>
        </w:r>
        <w:r w:rsidRPr="00B72B8A">
          <w:t>, vol. 26, no. 2, pp. 49–58, Jun. 2019.</w:t>
        </w:r>
      </w:ins>
    </w:p>
    <w:p w14:paraId="0599FBE7" w14:textId="77777777" w:rsidR="00CB60E5" w:rsidRPr="00B72B8A" w:rsidRDefault="00CB60E5" w:rsidP="00CB60E5">
      <w:pPr>
        <w:pStyle w:val="References"/>
        <w:numPr>
          <w:ilvl w:val="0"/>
          <w:numId w:val="19"/>
        </w:numPr>
        <w:rPr>
          <w:ins w:id="1203" w:author="Joshua Goh" w:date="2020-03-08T15:11:00Z"/>
        </w:rPr>
      </w:pPr>
      <w:ins w:id="1204" w:author="Joshua Goh" w:date="2020-03-08T15:11:00Z">
        <w:r w:rsidRPr="00B72B8A">
          <w:t>H. Javed and C. H. Park, “Interactions with an empathetic agent: regulating emotions and improving engagement in autism,” </w:t>
        </w:r>
        <w:r w:rsidRPr="00B72B8A">
          <w:rPr>
            <w:i/>
            <w:iCs/>
          </w:rPr>
          <w:t>IEEE Robot. Automat. Mag.</w:t>
        </w:r>
        <w:r w:rsidRPr="00B72B8A">
          <w:t>, vol. 26, no. 2, pp. 40–48, Jun. 2019.</w:t>
        </w:r>
      </w:ins>
    </w:p>
    <w:p w14:paraId="7F61700E" w14:textId="77777777" w:rsidR="00CB60E5" w:rsidRPr="00B72B8A" w:rsidRDefault="00CB60E5" w:rsidP="00CB60E5">
      <w:pPr>
        <w:pStyle w:val="References"/>
        <w:numPr>
          <w:ilvl w:val="0"/>
          <w:numId w:val="19"/>
        </w:numPr>
        <w:rPr>
          <w:ins w:id="1205" w:author="Joshua Goh" w:date="2020-03-08T15:11:00Z"/>
        </w:rPr>
      </w:pPr>
      <w:ins w:id="1206" w:author="Joshua Goh" w:date="2020-03-08T15:11:00Z">
        <w:r w:rsidRPr="00B72B8A">
          <w:t xml:space="preserve">A. Ostrowski, D. DiPaola, E. Partridge, H. W. Park, and C. Breazeal, “Older Adults Living </w:t>
        </w:r>
        <w:proofErr w:type="gramStart"/>
        <w:r w:rsidRPr="00B72B8A">
          <w:t>With</w:t>
        </w:r>
        <w:proofErr w:type="gramEnd"/>
        <w:r w:rsidRPr="00B72B8A">
          <w:t xml:space="preserve"> Social Robots: Promoting Social </w:t>
        </w:r>
        <w:r w:rsidRPr="00B72B8A">
          <w:t>Connectedness in Long-Term Communities,” </w:t>
        </w:r>
        <w:r w:rsidRPr="00B72B8A">
          <w:rPr>
            <w:i/>
            <w:iCs/>
          </w:rPr>
          <w:t>IEEE Robot. Automat. Mag.</w:t>
        </w:r>
        <w:r w:rsidRPr="00B72B8A">
          <w:t>, pp. 1–1, 2019.</w:t>
        </w:r>
      </w:ins>
    </w:p>
    <w:p w14:paraId="5814D08E" w14:textId="77777777" w:rsidR="00CB60E5" w:rsidRDefault="00CB60E5" w:rsidP="00CB60E5">
      <w:pPr>
        <w:pStyle w:val="References"/>
        <w:numPr>
          <w:ilvl w:val="0"/>
          <w:numId w:val="19"/>
        </w:numPr>
        <w:rPr>
          <w:ins w:id="1207" w:author="Joshua Goh" w:date="2020-03-08T15:11:00Z"/>
        </w:rPr>
      </w:pPr>
      <w:ins w:id="1208" w:author="Joshua Goh" w:date="2020-03-08T15:11:00Z">
        <w:r w:rsidRPr="00B72B8A">
          <w:t>A. Howard, A. Tapus, and I. Kajitani, “Socially assistive robots [from the guest editors],” </w:t>
        </w:r>
        <w:r w:rsidRPr="00B72B8A">
          <w:rPr>
            <w:i/>
            <w:iCs/>
          </w:rPr>
          <w:t>IEEE Robot. Automat. Mag.</w:t>
        </w:r>
        <w:r w:rsidRPr="00B72B8A">
          <w:t>, vol. 26, no. 2, pp. 10–110, Jun. 2019.</w:t>
        </w:r>
      </w:ins>
    </w:p>
    <w:p w14:paraId="3191C103" w14:textId="77777777" w:rsidR="00CB60E5" w:rsidRPr="00500290" w:rsidRDefault="00CB60E5" w:rsidP="00CB60E5">
      <w:pPr>
        <w:pStyle w:val="References"/>
        <w:numPr>
          <w:ilvl w:val="0"/>
          <w:numId w:val="19"/>
        </w:numPr>
        <w:rPr>
          <w:ins w:id="1209" w:author="Joshua Goh" w:date="2020-03-08T15:11:00Z"/>
        </w:rPr>
      </w:pPr>
      <w:ins w:id="1210" w:author="Joshua Goh" w:date="2020-03-08T15:11:00Z">
        <w:r w:rsidRPr="00500290">
          <w:t>A. Tapus, C. Tapus, and M. J. Mataric, “The use of socially assistive robots in the design of intelligent cognitive therapies for people with dementia,” in </w:t>
        </w:r>
        <w:r w:rsidRPr="00500290">
          <w:rPr>
            <w:i/>
            <w:iCs/>
          </w:rPr>
          <w:t>2009 IEEE International Conference on Rehabilitation Robotics</w:t>
        </w:r>
        <w:r w:rsidRPr="00500290">
          <w:t>, 2009, pp. 924–929.</w:t>
        </w:r>
      </w:ins>
    </w:p>
    <w:p w14:paraId="3FA6595F" w14:textId="77777777" w:rsidR="00CB60E5" w:rsidRDefault="00CB60E5" w:rsidP="00CB60E5">
      <w:pPr>
        <w:pStyle w:val="References"/>
        <w:numPr>
          <w:ilvl w:val="0"/>
          <w:numId w:val="19"/>
        </w:numPr>
        <w:rPr>
          <w:ins w:id="1211" w:author="Joshua Goh" w:date="2020-03-08T15:11:00Z"/>
        </w:rPr>
      </w:pPr>
      <w:ins w:id="1212" w:author="Joshua Goh" w:date="2020-03-08T15:11:00Z">
        <w:r>
          <w:t xml:space="preserve">N. C. Rabinowitz, F. Perbet, H. F. Song, C. Zhang, S. M. Eslami and M. Botvinick, “Machine Theory of Mind”, arXiv: 1802.07740. Retrieved from </w:t>
        </w:r>
        <w:r>
          <w:fldChar w:fldCharType="begin"/>
        </w:r>
        <w:r>
          <w:instrText xml:space="preserve"> HYPERLINK "https://arxiv.org/abs/1802.07740" </w:instrText>
        </w:r>
        <w:r>
          <w:fldChar w:fldCharType="separate"/>
        </w:r>
        <w:r w:rsidRPr="000F10D3">
          <w:rPr>
            <w:rStyle w:val="Hyperlink"/>
          </w:rPr>
          <w:t>https://arxiv.org/abs/1802.07740</w:t>
        </w:r>
        <w:r>
          <w:rPr>
            <w:rStyle w:val="Hyperlink"/>
          </w:rPr>
          <w:fldChar w:fldCharType="end"/>
        </w:r>
        <w:r>
          <w:t>, 2018.</w:t>
        </w:r>
      </w:ins>
    </w:p>
    <w:p w14:paraId="6BBF5DB6" w14:textId="77777777" w:rsidR="00CB60E5" w:rsidRDefault="00CB60E5" w:rsidP="00CB60E5">
      <w:pPr>
        <w:pStyle w:val="References"/>
        <w:numPr>
          <w:ilvl w:val="0"/>
          <w:numId w:val="19"/>
        </w:numPr>
        <w:rPr>
          <w:ins w:id="1213" w:author="Joshua Goh" w:date="2020-03-08T15:11:00Z"/>
        </w:rPr>
      </w:pPr>
      <w:ins w:id="1214" w:author="Joshua Goh" w:date="2020-03-08T15:11:00Z">
        <w:r>
          <w:t>J. S. Wiggins, “A Psychological Taxonomy of Trait-Descriptive Terms: The Interpersonal Domain” in Journal of Personality and Social Psychology, 37, 3, pp. 395-412, 1979.</w:t>
        </w:r>
      </w:ins>
    </w:p>
    <w:p w14:paraId="277B04E8" w14:textId="77777777" w:rsidR="00CB60E5" w:rsidRDefault="00CB60E5" w:rsidP="00CB60E5">
      <w:pPr>
        <w:pStyle w:val="References"/>
        <w:numPr>
          <w:ilvl w:val="0"/>
          <w:numId w:val="19"/>
        </w:numPr>
        <w:rPr>
          <w:ins w:id="1215" w:author="Joshua Goh" w:date="2020-03-08T15:11:00Z"/>
        </w:rPr>
      </w:pPr>
      <w:ins w:id="1216" w:author="Joshua Goh" w:date="2020-03-08T15:11:00Z">
        <w:r>
          <w:t>M. H. Davis, “A Multidimensional Approach to Individual Differences in Empathy” in JSAS Catalog of Selected Documents in Psychology, 10, 85, 1980.</w:t>
        </w:r>
      </w:ins>
    </w:p>
    <w:p w14:paraId="35780070" w14:textId="77777777" w:rsidR="00CB60E5" w:rsidRDefault="00CB60E5" w:rsidP="00CB60E5">
      <w:pPr>
        <w:pStyle w:val="References"/>
        <w:numPr>
          <w:ilvl w:val="0"/>
          <w:numId w:val="19"/>
        </w:numPr>
        <w:rPr>
          <w:ins w:id="1217" w:author="Joshua Goh" w:date="2020-03-08T15:11:00Z"/>
        </w:rPr>
      </w:pPr>
      <w:ins w:id="1218" w:author="Joshua Goh" w:date="2020-03-08T15:11:00Z">
        <w:r>
          <w:t>I. G. Sarason, H. M Levine, R. B. Basham et al. “Asserting Social Support: The Social Support Questionnaire” in Journal of Personality and Social Psychology, 44, 127-139. 1983.</w:t>
        </w:r>
      </w:ins>
    </w:p>
    <w:p w14:paraId="57B59F74" w14:textId="77777777" w:rsidR="00CB60E5" w:rsidRDefault="00CB60E5" w:rsidP="00CB60E5">
      <w:pPr>
        <w:pStyle w:val="References"/>
        <w:numPr>
          <w:ilvl w:val="0"/>
          <w:numId w:val="19"/>
        </w:numPr>
        <w:rPr>
          <w:ins w:id="1219" w:author="Joshua Goh" w:date="2020-03-08T15:11:00Z"/>
        </w:rPr>
      </w:pPr>
      <w:ins w:id="1220" w:author="Joshua Goh" w:date="2020-03-08T15:11:00Z">
        <w:r>
          <w:t>M. Abadi, P. Barham, J. Chen, Z. Chen, A. Davis, J. Dean, et al., “Tensorflow: A System for Large-Scale Machine Learning” in Proceedings of the 12</w:t>
        </w:r>
        <w:r w:rsidRPr="00206B4D">
          <w:rPr>
            <w:vertAlign w:val="superscript"/>
          </w:rPr>
          <w:t>th</w:t>
        </w:r>
        <w:r>
          <w:t xml:space="preserve"> USENIX Conference on Operating Systems Design and Implementation (OSDI’16). USENIX Association, Berkeley, USA, 265-283. 2016.</w:t>
        </w:r>
      </w:ins>
    </w:p>
    <w:p w14:paraId="6DB30C04" w14:textId="77777777" w:rsidR="00CB60E5" w:rsidRDefault="00CB60E5" w:rsidP="00CB60E5">
      <w:pPr>
        <w:pStyle w:val="References"/>
        <w:numPr>
          <w:ilvl w:val="0"/>
          <w:numId w:val="19"/>
        </w:numPr>
        <w:rPr>
          <w:ins w:id="1221" w:author="Joshua Goh" w:date="2020-03-08T15:11:00Z"/>
        </w:rPr>
      </w:pPr>
      <w:ins w:id="1222" w:author="Joshua Goh" w:date="2020-03-08T15:11:00Z">
        <w:r>
          <w:t>J. O. S. Goh, H.-Y. Hung, Y-S. Su, “A Conceptual Consideration of the Free Energy Principle in Cognitive Maps: How Cognitive Maps Help Reduce Surprise” in Journal of Psychology, Learning and Motivation, 69, pp. 205-240. 2018.</w:t>
        </w:r>
      </w:ins>
    </w:p>
    <w:p w14:paraId="08E0DE5B" w14:textId="77777777" w:rsidR="00CB60E5" w:rsidRDefault="00CB60E5" w:rsidP="00CB60E5">
      <w:pPr>
        <w:pStyle w:val="References"/>
        <w:numPr>
          <w:ilvl w:val="0"/>
          <w:numId w:val="19"/>
        </w:numPr>
        <w:rPr>
          <w:ins w:id="1223" w:author="Joshua Goh" w:date="2020-03-08T15:11:00Z"/>
        </w:rPr>
      </w:pPr>
      <w:ins w:id="1224" w:author="Joshua Goh" w:date="2020-03-08T15:11:00Z">
        <w:r>
          <w:t>Z. Zhao, H. Lu, D. Cai, X. He and Y. Zhuang, “User Preference Learning for Online Social Recommendation," in IEEE Transactions on Knowledge and Data Engineering, vol. 28, no. 9, pp. 2522-2534, 1 Sept. 2016.doi: 10.1109/TKDE.2016.2569096</w:t>
        </w:r>
      </w:ins>
    </w:p>
    <w:p w14:paraId="35BF07ED" w14:textId="77777777" w:rsidR="00CB60E5" w:rsidRDefault="00CB60E5" w:rsidP="00CB60E5">
      <w:pPr>
        <w:pStyle w:val="References"/>
        <w:numPr>
          <w:ilvl w:val="0"/>
          <w:numId w:val="19"/>
        </w:numPr>
        <w:rPr>
          <w:ins w:id="1225" w:author="Joshua Goh" w:date="2020-03-08T15:11:00Z"/>
        </w:rPr>
      </w:pPr>
      <w:ins w:id="1226" w:author="Joshua Goh" w:date="2020-03-08T15:11:00Z">
        <w:r>
          <w:t>A. Bellogin, I. Cantador, P. Castells and A. Ortigosa, “Discovering Relevant Preferences in a Personalized Recommender System using Machine Learning Techniques”, in Proceedings of the ECML-PKDD 2008 Worskhop on Preference Learning, 2008.</w:t>
        </w:r>
      </w:ins>
    </w:p>
    <w:p w14:paraId="7C9FD1C8" w14:textId="77777777" w:rsidR="00CB60E5" w:rsidRDefault="00CB60E5" w:rsidP="00CB60E5">
      <w:pPr>
        <w:pStyle w:val="References"/>
        <w:numPr>
          <w:ilvl w:val="0"/>
          <w:numId w:val="19"/>
        </w:numPr>
        <w:rPr>
          <w:ins w:id="1227" w:author="Joshua Goh" w:date="2020-03-08T15:11:00Z"/>
        </w:rPr>
      </w:pPr>
      <w:ins w:id="1228" w:author="Joshua Goh" w:date="2020-03-08T15:11:00Z">
        <w:r>
          <w:t>Y. Wu, E. Gamborino and L. Fu, "Interactive Question-Posing System for Robot-Assisted Reminiscence from Personal Photos," in IEEE Transactions on Cognitive and Developmental Systems. doi: 10.1109/TCDS.2019.2917030</w:t>
        </w:r>
      </w:ins>
    </w:p>
    <w:p w14:paraId="1A3FD8D3" w14:textId="77777777" w:rsidR="00CB60E5" w:rsidRDefault="00CB60E5" w:rsidP="00CB60E5">
      <w:pPr>
        <w:pStyle w:val="References"/>
        <w:numPr>
          <w:ilvl w:val="0"/>
          <w:numId w:val="19"/>
        </w:numPr>
        <w:rPr>
          <w:ins w:id="1229" w:author="Joshua Goh" w:date="2020-03-08T15:11:00Z"/>
        </w:rPr>
      </w:pPr>
      <w:ins w:id="1230" w:author="Joshua Goh" w:date="2020-03-08T15:11:00Z">
        <w:r>
          <w:t>H. Gunes, O. Celiktutan and E. Sariyanidi, “Live human-robot interactive public demonstrations with automatic emotion and personality prediction.”. In Phil. Trans. R. Soc. B 374: 20180026, 2019.</w:t>
        </w:r>
      </w:ins>
    </w:p>
    <w:p w14:paraId="1E6DD12C" w14:textId="77777777" w:rsidR="00CB60E5" w:rsidRDefault="00CB60E5" w:rsidP="00CB60E5">
      <w:pPr>
        <w:pStyle w:val="References"/>
        <w:numPr>
          <w:ilvl w:val="0"/>
          <w:numId w:val="19"/>
        </w:numPr>
        <w:rPr>
          <w:ins w:id="1231" w:author="Joshua Goh" w:date="2020-03-08T15:11:00Z"/>
        </w:rPr>
      </w:pPr>
      <w:ins w:id="1232" w:author="Joshua Goh" w:date="2020-03-08T15:11:00Z">
        <w:r>
          <w:t>X. Guo, Y. Huang, E. Gamborino, S. Tseng, L. Fu, S. Yeh, “Inferring Human Feelings and Desires for Human-Robot Trust Promotion” Proceedings of the 21st HCI International Conference, HCII 2019, 2019. DOI: 10.1007/978-3-030-22577-3_26</w:t>
        </w:r>
      </w:ins>
    </w:p>
    <w:p w14:paraId="75FE5980" w14:textId="77777777" w:rsidR="00CB60E5" w:rsidRDefault="00CB60E5" w:rsidP="00CB60E5">
      <w:pPr>
        <w:pStyle w:val="References"/>
        <w:numPr>
          <w:ilvl w:val="0"/>
          <w:numId w:val="19"/>
        </w:numPr>
        <w:rPr>
          <w:ins w:id="1233" w:author="Joshua Goh" w:date="2020-03-08T15:11:00Z"/>
        </w:rPr>
      </w:pPr>
      <w:ins w:id="1234" w:author="Joshua Goh" w:date="2020-03-08T15:11:00Z">
        <w:r w:rsidRPr="00A00B27">
          <w:t>E. Gamborino and L. Fu, "Interactive Reinforcement Learning based Assistive Robot for the Emotional Support of Children," 2018 18th International Conference on Control, Automation and Systems (ICCAS), Daegwallyeong, 2018, pp. 708-713.</w:t>
        </w:r>
      </w:ins>
    </w:p>
    <w:p w14:paraId="39BC7F82" w14:textId="77777777" w:rsidR="00CB60E5" w:rsidRPr="00185D33" w:rsidRDefault="00CB60E5" w:rsidP="00CB60E5">
      <w:pPr>
        <w:pStyle w:val="References"/>
        <w:numPr>
          <w:ilvl w:val="0"/>
          <w:numId w:val="19"/>
        </w:numPr>
        <w:rPr>
          <w:ins w:id="1235" w:author="Joshua Goh" w:date="2020-03-08T15:11:00Z"/>
        </w:rPr>
      </w:pPr>
      <w:ins w:id="1236" w:author="Joshua Goh" w:date="2020-03-08T15:11:00Z">
        <w:r>
          <w:t>E. Gamborino, H. Yueh, W. Lin, S. Yeh and L. Fu, "Mood Estimation as a Social Profile Predictor in an Autonomous, Multi-Session, Emotional Support Robot for Children," 2019 28th IEEE International Conference on Robot and Human Interactive Communication (RO-MAN), New Delhi, India, 2019, pp. 1-6. doi: 10.1109/RO-MAN46459.2019.8956460</w:t>
        </w:r>
      </w:ins>
    </w:p>
    <w:p w14:paraId="7A18ACBC" w14:textId="23F712C3" w:rsidR="00327815" w:rsidDel="00CB60E5" w:rsidRDefault="00327815">
      <w:pPr>
        <w:pStyle w:val="References"/>
        <w:numPr>
          <w:ilvl w:val="0"/>
          <w:numId w:val="0"/>
        </w:numPr>
        <w:rPr>
          <w:del w:id="1237" w:author="Joshua Goh" w:date="2020-03-08T15:11:00Z"/>
        </w:rPr>
        <w:pPrChange w:id="1238" w:author="Joshua Goh" w:date="2020-03-08T15:11:00Z">
          <w:pPr>
            <w:pStyle w:val="References"/>
            <w:numPr>
              <w:numId w:val="19"/>
            </w:numPr>
          </w:pPr>
        </w:pPrChange>
      </w:pPr>
      <w:del w:id="1239" w:author="Joshua Goh" w:date="2020-03-08T15:11:00Z">
        <w:r w:rsidDel="00CB60E5">
          <w:delText xml:space="preserve">N. C. Rabinowitz, F. Perbet, H. F. Song, C. Zhang, S. M. Eslami and M. Botvinick, “Machine Theory of Mind”, arXiv: 1802.07740. Retrieved from </w:delText>
        </w:r>
        <w:r w:rsidR="00E15B2E" w:rsidDel="00CB60E5">
          <w:fldChar w:fldCharType="begin"/>
        </w:r>
        <w:r w:rsidR="00E15B2E" w:rsidDel="00CB60E5">
          <w:delInstrText xml:space="preserve"> HYPERLINK "https://arxiv.org/abs/1802.07740" </w:delInstrText>
        </w:r>
        <w:r w:rsidR="00E15B2E" w:rsidDel="00CB60E5">
          <w:fldChar w:fldCharType="separate"/>
        </w:r>
        <w:r w:rsidR="00B01AB3" w:rsidRPr="000F10D3" w:rsidDel="00CB60E5">
          <w:rPr>
            <w:rStyle w:val="Hyperlink"/>
          </w:rPr>
          <w:delText>https://arxiv.org/abs/1802.07740</w:delText>
        </w:r>
        <w:r w:rsidR="00E15B2E" w:rsidDel="00CB60E5">
          <w:rPr>
            <w:rStyle w:val="Hyperlink"/>
          </w:rPr>
          <w:fldChar w:fldCharType="end"/>
        </w:r>
        <w:r w:rsidR="00B01AB3" w:rsidDel="00CB60E5">
          <w:delText>, 2018.</w:delText>
        </w:r>
      </w:del>
    </w:p>
    <w:p w14:paraId="1FA7AA60" w14:textId="705C61EC" w:rsidR="00046F97" w:rsidDel="00CB60E5" w:rsidRDefault="00720FEA">
      <w:pPr>
        <w:pStyle w:val="References"/>
        <w:numPr>
          <w:ilvl w:val="0"/>
          <w:numId w:val="0"/>
        </w:numPr>
        <w:rPr>
          <w:del w:id="1240" w:author="Joshua Goh" w:date="2020-03-08T15:11:00Z"/>
        </w:rPr>
        <w:pPrChange w:id="1241" w:author="Joshua Goh" w:date="2020-03-08T15:11:00Z">
          <w:pPr>
            <w:pStyle w:val="References"/>
            <w:numPr>
              <w:numId w:val="19"/>
            </w:numPr>
          </w:pPr>
        </w:pPrChange>
      </w:pPr>
      <w:del w:id="1242" w:author="Joshua Goh" w:date="2020-03-08T15:11:00Z">
        <w:r w:rsidDel="00CB60E5">
          <w:delText>J. S. Wiggins, “A</w:delText>
        </w:r>
        <w:r w:rsidR="00327815" w:rsidDel="00CB60E5">
          <w:delText xml:space="preserve"> Psychological Taxonomy of Trait-Descriptive Terms</w:delText>
        </w:r>
        <w:r w:rsidDel="00CB60E5">
          <w:delText xml:space="preserve">: The Interpersonal Domain” </w:delText>
        </w:r>
        <w:r w:rsidR="00B01AB3" w:rsidDel="00CB60E5">
          <w:delText>in Journal of Personality and Social Psychology, 37, 3, pp. 395-412, 1979.</w:delText>
        </w:r>
      </w:del>
    </w:p>
    <w:p w14:paraId="7E3FF079" w14:textId="73BE860E" w:rsidR="00B01AB3" w:rsidDel="00CB60E5" w:rsidRDefault="00B01AB3">
      <w:pPr>
        <w:pStyle w:val="References"/>
        <w:numPr>
          <w:ilvl w:val="0"/>
          <w:numId w:val="0"/>
        </w:numPr>
        <w:rPr>
          <w:del w:id="1243" w:author="Joshua Goh" w:date="2020-03-08T15:11:00Z"/>
        </w:rPr>
        <w:pPrChange w:id="1244" w:author="Joshua Goh" w:date="2020-03-08T15:11:00Z">
          <w:pPr>
            <w:pStyle w:val="References"/>
            <w:numPr>
              <w:numId w:val="19"/>
            </w:numPr>
          </w:pPr>
        </w:pPrChange>
      </w:pPr>
      <w:del w:id="1245" w:author="Joshua Goh" w:date="2020-03-08T15:11:00Z">
        <w:r w:rsidDel="00CB60E5">
          <w:delText>M. H. Davis, “A Multidimensional Approach to Individual Differences in Empathy” in JSAS Catalog of Selected Documents in Psychology, 10, 85, 1980.</w:delText>
        </w:r>
      </w:del>
    </w:p>
    <w:p w14:paraId="75F95CB9" w14:textId="05F2EC24" w:rsidR="00B01AB3" w:rsidDel="00CB60E5" w:rsidRDefault="00B01AB3">
      <w:pPr>
        <w:pStyle w:val="References"/>
        <w:numPr>
          <w:ilvl w:val="0"/>
          <w:numId w:val="0"/>
        </w:numPr>
        <w:rPr>
          <w:del w:id="1246" w:author="Joshua Goh" w:date="2020-03-08T15:11:00Z"/>
        </w:rPr>
        <w:pPrChange w:id="1247" w:author="Joshua Goh" w:date="2020-03-08T15:11:00Z">
          <w:pPr>
            <w:pStyle w:val="References"/>
            <w:numPr>
              <w:numId w:val="19"/>
            </w:numPr>
          </w:pPr>
        </w:pPrChange>
      </w:pPr>
      <w:del w:id="1248" w:author="Joshua Goh" w:date="2020-03-08T15:11:00Z">
        <w:r w:rsidDel="00CB60E5">
          <w:delText>I. G. Sarason, H. M Levine, R. B. Basham et al. “Asserting Social Support</w:delText>
        </w:r>
        <w:r w:rsidR="009E6574" w:rsidDel="00CB60E5">
          <w:delText>: The Social Support Questionnaire</w:delText>
        </w:r>
        <w:r w:rsidDel="00CB60E5">
          <w:delText>”</w:delText>
        </w:r>
        <w:r w:rsidR="009E6574" w:rsidDel="00CB60E5">
          <w:delText xml:space="preserve"> in Journal of Personality and Social Psychology, 44, 127-139. 1983.</w:delText>
        </w:r>
      </w:del>
    </w:p>
    <w:p w14:paraId="7A670E54" w14:textId="51DE161B" w:rsidR="009E6574" w:rsidDel="00CB60E5" w:rsidRDefault="00206B4D">
      <w:pPr>
        <w:pStyle w:val="References"/>
        <w:numPr>
          <w:ilvl w:val="0"/>
          <w:numId w:val="0"/>
        </w:numPr>
        <w:rPr>
          <w:del w:id="1249" w:author="Joshua Goh" w:date="2020-03-08T15:11:00Z"/>
        </w:rPr>
        <w:pPrChange w:id="1250" w:author="Joshua Goh" w:date="2020-03-08T15:11:00Z">
          <w:pPr>
            <w:pStyle w:val="References"/>
            <w:numPr>
              <w:numId w:val="19"/>
            </w:numPr>
          </w:pPr>
        </w:pPrChange>
      </w:pPr>
      <w:del w:id="1251" w:author="Joshua Goh" w:date="2020-03-08T15:11:00Z">
        <w:r w:rsidDel="00CB60E5">
          <w:lastRenderedPageBreak/>
          <w:delText>M. Abadi, P. Barham, J. Chen, Z. Chen, A. Davis, J. Dean, et al., “Tensorflow: A System for Large-Scale Machine Learning” in Proceedings of the 12</w:delText>
        </w:r>
        <w:r w:rsidRPr="00206B4D" w:rsidDel="00CB60E5">
          <w:rPr>
            <w:vertAlign w:val="superscript"/>
          </w:rPr>
          <w:delText>th</w:delText>
        </w:r>
        <w:r w:rsidDel="00CB60E5">
          <w:delText xml:space="preserve"> USENIX Conference on Operating Systems Design and Implementation (OSDI’16). USENIX Association, Berkeley, USA, 265-283. 2016.</w:delText>
        </w:r>
      </w:del>
    </w:p>
    <w:p w14:paraId="5E9DA6B9" w14:textId="13C80592" w:rsidR="00206B4D" w:rsidRPr="00185D33" w:rsidRDefault="00206B4D">
      <w:pPr>
        <w:pStyle w:val="References"/>
        <w:numPr>
          <w:ilvl w:val="0"/>
          <w:numId w:val="0"/>
        </w:numPr>
        <w:pPrChange w:id="1252" w:author="Joshua Goh" w:date="2020-03-08T15:11:00Z">
          <w:pPr>
            <w:pStyle w:val="References"/>
            <w:numPr>
              <w:numId w:val="19"/>
            </w:numPr>
          </w:pPr>
        </w:pPrChange>
      </w:pPr>
      <w:del w:id="1253" w:author="Joshua Goh" w:date="2020-03-08T15:11:00Z">
        <w:r w:rsidDel="00CB60E5">
          <w:delText>J. O. S. Goh, H.-Y. Hung, Y-S. Su, “A Conceptual Consideration of the Free Energy Principle in Cognitive Maps: How Cognitive Maps Help Reduce Su</w:delText>
        </w:r>
        <w:r w:rsidR="00720FEA" w:rsidDel="00CB60E5">
          <w:delText>r</w:delText>
        </w:r>
        <w:r w:rsidDel="00CB60E5">
          <w:delText>prise” in Journal of Psychology, Learning and Motivation, 69, pp. 205-240. 2018.</w:delText>
        </w:r>
      </w:del>
    </w:p>
    <w:sectPr w:rsidR="00206B4D" w:rsidRPr="00185D33" w:rsidSect="0015028E">
      <w:headerReference w:type="default" r:id="rId1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4A0A2" w14:textId="77777777" w:rsidR="00EE047B" w:rsidRDefault="00EE047B">
      <w:r>
        <w:separator/>
      </w:r>
    </w:p>
  </w:endnote>
  <w:endnote w:type="continuationSeparator" w:id="0">
    <w:p w14:paraId="5135D236" w14:textId="77777777" w:rsidR="00EE047B" w:rsidRDefault="00EE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altName w:val="BatangChe"/>
    <w:charset w:val="81"/>
    <w:family w:val="modern"/>
    <w:pitch w:val="fixed"/>
    <w:sig w:usb0="B00002AF" w:usb1="69D77CFB" w:usb2="00000030" w:usb3="00000000" w:csb0="000800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5DB6D" w14:textId="77777777" w:rsidR="00EE047B" w:rsidRDefault="00EE047B"/>
  </w:footnote>
  <w:footnote w:type="continuationSeparator" w:id="0">
    <w:p w14:paraId="5BE93AB0" w14:textId="77777777" w:rsidR="00EE047B" w:rsidRDefault="00EE0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2AE67" w14:textId="77777777" w:rsidR="00DE616A" w:rsidRDefault="00DE616A">
    <w:pPr>
      <w:framePr w:wrap="auto" w:vAnchor="text" w:hAnchor="margin" w:xAlign="right" w:y="1"/>
    </w:pPr>
  </w:p>
  <w:p w14:paraId="5E295598" w14:textId="77777777" w:rsidR="00DE616A" w:rsidRDefault="00DE616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Goh">
    <w15:presenceInfo w15:providerId="None" w15:userId="Joshua Goh"/>
  </w15:person>
  <w15:person w15:author="Hsin-Yi Hung">
    <w15:presenceInfo w15:providerId="AD" w15:userId="S::hhung6@jh.edu::ba6d279d-0671-4057-88f1-b7cb7c78a49e"/>
  </w15:person>
  <w15:person w15:author="Joshua Goh [2]">
    <w15:presenceInfo w15:providerId="Windows Live" w15:userId="fab292345bd95d84"/>
  </w15:person>
  <w15:person w15:author="Sean Chuang">
    <w15:presenceInfo w15:providerId="None" w15:userId="Sean C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E6"/>
    <w:rsid w:val="0000288B"/>
    <w:rsid w:val="000116D1"/>
    <w:rsid w:val="0001206E"/>
    <w:rsid w:val="000133B8"/>
    <w:rsid w:val="00015292"/>
    <w:rsid w:val="00023D4B"/>
    <w:rsid w:val="0002540A"/>
    <w:rsid w:val="00032605"/>
    <w:rsid w:val="0003793F"/>
    <w:rsid w:val="00043FCE"/>
    <w:rsid w:val="00046F97"/>
    <w:rsid w:val="0006589B"/>
    <w:rsid w:val="00067D04"/>
    <w:rsid w:val="00077CAA"/>
    <w:rsid w:val="0008722B"/>
    <w:rsid w:val="00097207"/>
    <w:rsid w:val="00097376"/>
    <w:rsid w:val="000A0A39"/>
    <w:rsid w:val="000A6BB6"/>
    <w:rsid w:val="000B21E8"/>
    <w:rsid w:val="000D59AC"/>
    <w:rsid w:val="000D73CB"/>
    <w:rsid w:val="000D7D2B"/>
    <w:rsid w:val="000E26BF"/>
    <w:rsid w:val="000E7904"/>
    <w:rsid w:val="000F5F62"/>
    <w:rsid w:val="000F6006"/>
    <w:rsid w:val="00100E1C"/>
    <w:rsid w:val="00103334"/>
    <w:rsid w:val="00110B33"/>
    <w:rsid w:val="00111946"/>
    <w:rsid w:val="00112B98"/>
    <w:rsid w:val="00122129"/>
    <w:rsid w:val="00122C12"/>
    <w:rsid w:val="001256A7"/>
    <w:rsid w:val="00127ADB"/>
    <w:rsid w:val="00137277"/>
    <w:rsid w:val="00142258"/>
    <w:rsid w:val="00145BB8"/>
    <w:rsid w:val="0015028E"/>
    <w:rsid w:val="00152B7B"/>
    <w:rsid w:val="0015346D"/>
    <w:rsid w:val="00161ED0"/>
    <w:rsid w:val="00177129"/>
    <w:rsid w:val="001826DE"/>
    <w:rsid w:val="00185D33"/>
    <w:rsid w:val="001906C4"/>
    <w:rsid w:val="00190896"/>
    <w:rsid w:val="00196B6C"/>
    <w:rsid w:val="001A0773"/>
    <w:rsid w:val="001A13E6"/>
    <w:rsid w:val="001B5FBE"/>
    <w:rsid w:val="001C051E"/>
    <w:rsid w:val="001C1F83"/>
    <w:rsid w:val="001C48AB"/>
    <w:rsid w:val="001D15FC"/>
    <w:rsid w:val="001D439C"/>
    <w:rsid w:val="001D7F64"/>
    <w:rsid w:val="001E7232"/>
    <w:rsid w:val="001F3ABD"/>
    <w:rsid w:val="001F79A4"/>
    <w:rsid w:val="00206B4D"/>
    <w:rsid w:val="0020769F"/>
    <w:rsid w:val="00211C67"/>
    <w:rsid w:val="00215151"/>
    <w:rsid w:val="00215791"/>
    <w:rsid w:val="00221951"/>
    <w:rsid w:val="0022475A"/>
    <w:rsid w:val="00234994"/>
    <w:rsid w:val="00235101"/>
    <w:rsid w:val="00235B60"/>
    <w:rsid w:val="00235C1E"/>
    <w:rsid w:val="00264283"/>
    <w:rsid w:val="00264DA0"/>
    <w:rsid w:val="00273F14"/>
    <w:rsid w:val="002761ED"/>
    <w:rsid w:val="00282925"/>
    <w:rsid w:val="00283CE5"/>
    <w:rsid w:val="00290AC9"/>
    <w:rsid w:val="0029177B"/>
    <w:rsid w:val="00292947"/>
    <w:rsid w:val="00294459"/>
    <w:rsid w:val="0029505D"/>
    <w:rsid w:val="002A2592"/>
    <w:rsid w:val="002B132E"/>
    <w:rsid w:val="002B556F"/>
    <w:rsid w:val="002B6B40"/>
    <w:rsid w:val="002C0803"/>
    <w:rsid w:val="002D02AB"/>
    <w:rsid w:val="002D1320"/>
    <w:rsid w:val="002D4C66"/>
    <w:rsid w:val="002E15CF"/>
    <w:rsid w:val="002E16C9"/>
    <w:rsid w:val="002E3EB1"/>
    <w:rsid w:val="002E57F8"/>
    <w:rsid w:val="002F2095"/>
    <w:rsid w:val="0031715D"/>
    <w:rsid w:val="00326C33"/>
    <w:rsid w:val="00327815"/>
    <w:rsid w:val="0034022F"/>
    <w:rsid w:val="0034690B"/>
    <w:rsid w:val="00346945"/>
    <w:rsid w:val="0034721A"/>
    <w:rsid w:val="00351151"/>
    <w:rsid w:val="00351623"/>
    <w:rsid w:val="0035244C"/>
    <w:rsid w:val="003641AD"/>
    <w:rsid w:val="00372A33"/>
    <w:rsid w:val="00375305"/>
    <w:rsid w:val="00377780"/>
    <w:rsid w:val="003801EA"/>
    <w:rsid w:val="00380A94"/>
    <w:rsid w:val="00380C52"/>
    <w:rsid w:val="00381057"/>
    <w:rsid w:val="00387B85"/>
    <w:rsid w:val="00395DF8"/>
    <w:rsid w:val="00396C4B"/>
    <w:rsid w:val="003B1C46"/>
    <w:rsid w:val="003C39C2"/>
    <w:rsid w:val="003C4D04"/>
    <w:rsid w:val="003D02D4"/>
    <w:rsid w:val="003D5231"/>
    <w:rsid w:val="003E2865"/>
    <w:rsid w:val="003F1BA1"/>
    <w:rsid w:val="003F4158"/>
    <w:rsid w:val="003F6D48"/>
    <w:rsid w:val="0040197E"/>
    <w:rsid w:val="004025CF"/>
    <w:rsid w:val="00417F80"/>
    <w:rsid w:val="00425572"/>
    <w:rsid w:val="00436D35"/>
    <w:rsid w:val="00437F04"/>
    <w:rsid w:val="00443856"/>
    <w:rsid w:val="00445148"/>
    <w:rsid w:val="004467CF"/>
    <w:rsid w:val="00460F00"/>
    <w:rsid w:val="00461343"/>
    <w:rsid w:val="00461BA3"/>
    <w:rsid w:val="00462A2B"/>
    <w:rsid w:val="0046475F"/>
    <w:rsid w:val="00471911"/>
    <w:rsid w:val="004724A7"/>
    <w:rsid w:val="0048517A"/>
    <w:rsid w:val="00492146"/>
    <w:rsid w:val="00493B08"/>
    <w:rsid w:val="004952F6"/>
    <w:rsid w:val="00497C1F"/>
    <w:rsid w:val="004A0FA9"/>
    <w:rsid w:val="004A44DB"/>
    <w:rsid w:val="004A5B24"/>
    <w:rsid w:val="004B0A06"/>
    <w:rsid w:val="004C178B"/>
    <w:rsid w:val="004D04DB"/>
    <w:rsid w:val="004D254E"/>
    <w:rsid w:val="004D5156"/>
    <w:rsid w:val="004D53BD"/>
    <w:rsid w:val="004D58F9"/>
    <w:rsid w:val="004E2EDF"/>
    <w:rsid w:val="00500290"/>
    <w:rsid w:val="005010BB"/>
    <w:rsid w:val="00511615"/>
    <w:rsid w:val="0053017C"/>
    <w:rsid w:val="00536B99"/>
    <w:rsid w:val="005654FF"/>
    <w:rsid w:val="00566B4B"/>
    <w:rsid w:val="0057434F"/>
    <w:rsid w:val="00575F31"/>
    <w:rsid w:val="005761E5"/>
    <w:rsid w:val="00583717"/>
    <w:rsid w:val="00584C89"/>
    <w:rsid w:val="0059169A"/>
    <w:rsid w:val="005A04B6"/>
    <w:rsid w:val="005A1165"/>
    <w:rsid w:val="005A2B85"/>
    <w:rsid w:val="005A4946"/>
    <w:rsid w:val="005A5948"/>
    <w:rsid w:val="005A68F6"/>
    <w:rsid w:val="005A70C5"/>
    <w:rsid w:val="005B0D89"/>
    <w:rsid w:val="005B6F41"/>
    <w:rsid w:val="005C2F25"/>
    <w:rsid w:val="005C320C"/>
    <w:rsid w:val="005C404F"/>
    <w:rsid w:val="005C557C"/>
    <w:rsid w:val="005C6ADA"/>
    <w:rsid w:val="005C765F"/>
    <w:rsid w:val="005D2809"/>
    <w:rsid w:val="005E0212"/>
    <w:rsid w:val="005E0FAA"/>
    <w:rsid w:val="005E691B"/>
    <w:rsid w:val="005F0BB0"/>
    <w:rsid w:val="005F1ED3"/>
    <w:rsid w:val="00604B4D"/>
    <w:rsid w:val="00612BCB"/>
    <w:rsid w:val="00614294"/>
    <w:rsid w:val="0061678B"/>
    <w:rsid w:val="00622C44"/>
    <w:rsid w:val="00627414"/>
    <w:rsid w:val="006328B0"/>
    <w:rsid w:val="0064364C"/>
    <w:rsid w:val="00643D6A"/>
    <w:rsid w:val="00657A1B"/>
    <w:rsid w:val="00664E45"/>
    <w:rsid w:val="00666E77"/>
    <w:rsid w:val="00673352"/>
    <w:rsid w:val="00676ADD"/>
    <w:rsid w:val="00687F16"/>
    <w:rsid w:val="00695330"/>
    <w:rsid w:val="006A25B6"/>
    <w:rsid w:val="006A2FC2"/>
    <w:rsid w:val="006A5066"/>
    <w:rsid w:val="006B18E1"/>
    <w:rsid w:val="006B336C"/>
    <w:rsid w:val="006B53B1"/>
    <w:rsid w:val="006C186F"/>
    <w:rsid w:val="006C2B4B"/>
    <w:rsid w:val="006C35F0"/>
    <w:rsid w:val="006C372F"/>
    <w:rsid w:val="006C419C"/>
    <w:rsid w:val="006C5713"/>
    <w:rsid w:val="006C78F6"/>
    <w:rsid w:val="006E015B"/>
    <w:rsid w:val="006E1FDE"/>
    <w:rsid w:val="006E374E"/>
    <w:rsid w:val="006E68A6"/>
    <w:rsid w:val="006F0824"/>
    <w:rsid w:val="006F23BF"/>
    <w:rsid w:val="006F335A"/>
    <w:rsid w:val="006F7B7B"/>
    <w:rsid w:val="006F7D76"/>
    <w:rsid w:val="0070334D"/>
    <w:rsid w:val="00703BCF"/>
    <w:rsid w:val="00710DFF"/>
    <w:rsid w:val="007149C2"/>
    <w:rsid w:val="00720F16"/>
    <w:rsid w:val="00720FEA"/>
    <w:rsid w:val="00721F22"/>
    <w:rsid w:val="00722443"/>
    <w:rsid w:val="0072439F"/>
    <w:rsid w:val="00727373"/>
    <w:rsid w:val="007307B4"/>
    <w:rsid w:val="0073798E"/>
    <w:rsid w:val="007553CD"/>
    <w:rsid w:val="00770A1F"/>
    <w:rsid w:val="00776D91"/>
    <w:rsid w:val="00777C7C"/>
    <w:rsid w:val="0078149F"/>
    <w:rsid w:val="007833F2"/>
    <w:rsid w:val="00786E4C"/>
    <w:rsid w:val="00792E5E"/>
    <w:rsid w:val="0079301D"/>
    <w:rsid w:val="00794A46"/>
    <w:rsid w:val="007A03F7"/>
    <w:rsid w:val="007A1F48"/>
    <w:rsid w:val="007A21F1"/>
    <w:rsid w:val="007A6839"/>
    <w:rsid w:val="007A7834"/>
    <w:rsid w:val="007B7C52"/>
    <w:rsid w:val="007C3F25"/>
    <w:rsid w:val="007C4E7B"/>
    <w:rsid w:val="007C554D"/>
    <w:rsid w:val="007D21BF"/>
    <w:rsid w:val="007F44CF"/>
    <w:rsid w:val="007F61BC"/>
    <w:rsid w:val="0080183F"/>
    <w:rsid w:val="00802799"/>
    <w:rsid w:val="008037AD"/>
    <w:rsid w:val="00833EA7"/>
    <w:rsid w:val="00837F9C"/>
    <w:rsid w:val="0085673B"/>
    <w:rsid w:val="00857438"/>
    <w:rsid w:val="00862A59"/>
    <w:rsid w:val="00862D1C"/>
    <w:rsid w:val="00862F6B"/>
    <w:rsid w:val="00870176"/>
    <w:rsid w:val="00871C05"/>
    <w:rsid w:val="00872EFF"/>
    <w:rsid w:val="00882FF4"/>
    <w:rsid w:val="00892353"/>
    <w:rsid w:val="00892668"/>
    <w:rsid w:val="008A058E"/>
    <w:rsid w:val="008A113E"/>
    <w:rsid w:val="008A4559"/>
    <w:rsid w:val="008A496F"/>
    <w:rsid w:val="008A747B"/>
    <w:rsid w:val="008A7B9F"/>
    <w:rsid w:val="008B2EE6"/>
    <w:rsid w:val="008B35CD"/>
    <w:rsid w:val="008B3F6C"/>
    <w:rsid w:val="008B4A8B"/>
    <w:rsid w:val="008C0451"/>
    <w:rsid w:val="008C3F17"/>
    <w:rsid w:val="008C526B"/>
    <w:rsid w:val="008D4374"/>
    <w:rsid w:val="008D5997"/>
    <w:rsid w:val="008D62CC"/>
    <w:rsid w:val="008E7309"/>
    <w:rsid w:val="008F0DDC"/>
    <w:rsid w:val="008F2B23"/>
    <w:rsid w:val="008F51DF"/>
    <w:rsid w:val="00900303"/>
    <w:rsid w:val="00904DA8"/>
    <w:rsid w:val="009065C1"/>
    <w:rsid w:val="00910A13"/>
    <w:rsid w:val="00912713"/>
    <w:rsid w:val="00914A7B"/>
    <w:rsid w:val="00921CA8"/>
    <w:rsid w:val="0092519D"/>
    <w:rsid w:val="00925520"/>
    <w:rsid w:val="0093148A"/>
    <w:rsid w:val="009324EE"/>
    <w:rsid w:val="009339A1"/>
    <w:rsid w:val="00944AAB"/>
    <w:rsid w:val="00944FC0"/>
    <w:rsid w:val="009454E0"/>
    <w:rsid w:val="00953882"/>
    <w:rsid w:val="00953D28"/>
    <w:rsid w:val="00955E39"/>
    <w:rsid w:val="0095786D"/>
    <w:rsid w:val="00977E34"/>
    <w:rsid w:val="0098246D"/>
    <w:rsid w:val="00984318"/>
    <w:rsid w:val="00987A63"/>
    <w:rsid w:val="00995461"/>
    <w:rsid w:val="009A03B5"/>
    <w:rsid w:val="009A21FD"/>
    <w:rsid w:val="009A5FF8"/>
    <w:rsid w:val="009B3BCD"/>
    <w:rsid w:val="009B7D09"/>
    <w:rsid w:val="009C02D8"/>
    <w:rsid w:val="009D0817"/>
    <w:rsid w:val="009D197E"/>
    <w:rsid w:val="009D3A8F"/>
    <w:rsid w:val="009E0F88"/>
    <w:rsid w:val="009E5043"/>
    <w:rsid w:val="009E6574"/>
    <w:rsid w:val="009F155D"/>
    <w:rsid w:val="009F4787"/>
    <w:rsid w:val="009F76F6"/>
    <w:rsid w:val="00A03F2B"/>
    <w:rsid w:val="00A04A20"/>
    <w:rsid w:val="00A07929"/>
    <w:rsid w:val="00A11FE6"/>
    <w:rsid w:val="00A1345D"/>
    <w:rsid w:val="00A30938"/>
    <w:rsid w:val="00A343DB"/>
    <w:rsid w:val="00A43F50"/>
    <w:rsid w:val="00A46077"/>
    <w:rsid w:val="00A505D9"/>
    <w:rsid w:val="00A53B4E"/>
    <w:rsid w:val="00A53CDB"/>
    <w:rsid w:val="00A56431"/>
    <w:rsid w:val="00A60D4C"/>
    <w:rsid w:val="00A621B5"/>
    <w:rsid w:val="00A63E13"/>
    <w:rsid w:val="00A803E4"/>
    <w:rsid w:val="00A809DF"/>
    <w:rsid w:val="00A828C9"/>
    <w:rsid w:val="00A85615"/>
    <w:rsid w:val="00A85A83"/>
    <w:rsid w:val="00A8653E"/>
    <w:rsid w:val="00A91B77"/>
    <w:rsid w:val="00A935F6"/>
    <w:rsid w:val="00A93BF8"/>
    <w:rsid w:val="00AA004E"/>
    <w:rsid w:val="00AA1828"/>
    <w:rsid w:val="00AA3736"/>
    <w:rsid w:val="00AA6A2D"/>
    <w:rsid w:val="00AA7237"/>
    <w:rsid w:val="00AB4294"/>
    <w:rsid w:val="00AB65F1"/>
    <w:rsid w:val="00AB6A38"/>
    <w:rsid w:val="00AC00D5"/>
    <w:rsid w:val="00AC4541"/>
    <w:rsid w:val="00AD0956"/>
    <w:rsid w:val="00AE0B32"/>
    <w:rsid w:val="00AE3C5B"/>
    <w:rsid w:val="00AF6DFC"/>
    <w:rsid w:val="00B01AB3"/>
    <w:rsid w:val="00B05039"/>
    <w:rsid w:val="00B10E43"/>
    <w:rsid w:val="00B11964"/>
    <w:rsid w:val="00B11DA2"/>
    <w:rsid w:val="00B12228"/>
    <w:rsid w:val="00B12A7C"/>
    <w:rsid w:val="00B1771C"/>
    <w:rsid w:val="00B216E4"/>
    <w:rsid w:val="00B2688D"/>
    <w:rsid w:val="00B27222"/>
    <w:rsid w:val="00B33ABC"/>
    <w:rsid w:val="00B34C39"/>
    <w:rsid w:val="00B44A57"/>
    <w:rsid w:val="00B56533"/>
    <w:rsid w:val="00B61DFD"/>
    <w:rsid w:val="00B643AC"/>
    <w:rsid w:val="00B72B8A"/>
    <w:rsid w:val="00B76380"/>
    <w:rsid w:val="00B82D78"/>
    <w:rsid w:val="00B90148"/>
    <w:rsid w:val="00B93E41"/>
    <w:rsid w:val="00BA0CA2"/>
    <w:rsid w:val="00BA38FF"/>
    <w:rsid w:val="00BB114F"/>
    <w:rsid w:val="00BB52E4"/>
    <w:rsid w:val="00BB7388"/>
    <w:rsid w:val="00BB7FC3"/>
    <w:rsid w:val="00BC35AD"/>
    <w:rsid w:val="00BC368D"/>
    <w:rsid w:val="00BC5603"/>
    <w:rsid w:val="00BC62E9"/>
    <w:rsid w:val="00BD4985"/>
    <w:rsid w:val="00BD6033"/>
    <w:rsid w:val="00BF1996"/>
    <w:rsid w:val="00C107A5"/>
    <w:rsid w:val="00C11B82"/>
    <w:rsid w:val="00C13FBA"/>
    <w:rsid w:val="00C20CC7"/>
    <w:rsid w:val="00C2148F"/>
    <w:rsid w:val="00C2452E"/>
    <w:rsid w:val="00C24A56"/>
    <w:rsid w:val="00C251CA"/>
    <w:rsid w:val="00C2692F"/>
    <w:rsid w:val="00C26F7B"/>
    <w:rsid w:val="00C308A5"/>
    <w:rsid w:val="00C35B97"/>
    <w:rsid w:val="00C410E7"/>
    <w:rsid w:val="00C445DF"/>
    <w:rsid w:val="00C45731"/>
    <w:rsid w:val="00C4621E"/>
    <w:rsid w:val="00C520EC"/>
    <w:rsid w:val="00C53BF1"/>
    <w:rsid w:val="00C54687"/>
    <w:rsid w:val="00C553FE"/>
    <w:rsid w:val="00C63860"/>
    <w:rsid w:val="00C647E9"/>
    <w:rsid w:val="00C66B63"/>
    <w:rsid w:val="00C702F1"/>
    <w:rsid w:val="00C75698"/>
    <w:rsid w:val="00C75D79"/>
    <w:rsid w:val="00C77421"/>
    <w:rsid w:val="00C80555"/>
    <w:rsid w:val="00C93733"/>
    <w:rsid w:val="00C953D8"/>
    <w:rsid w:val="00C95A37"/>
    <w:rsid w:val="00C96C59"/>
    <w:rsid w:val="00C97AF4"/>
    <w:rsid w:val="00CA43BE"/>
    <w:rsid w:val="00CB60E5"/>
    <w:rsid w:val="00CC22D5"/>
    <w:rsid w:val="00CC2FE0"/>
    <w:rsid w:val="00CC5E71"/>
    <w:rsid w:val="00CC5F26"/>
    <w:rsid w:val="00CC69C2"/>
    <w:rsid w:val="00CD4954"/>
    <w:rsid w:val="00CF42F1"/>
    <w:rsid w:val="00CF72BE"/>
    <w:rsid w:val="00D01553"/>
    <w:rsid w:val="00D1043D"/>
    <w:rsid w:val="00D13DD0"/>
    <w:rsid w:val="00D22806"/>
    <w:rsid w:val="00D31CE7"/>
    <w:rsid w:val="00D341FC"/>
    <w:rsid w:val="00D349AB"/>
    <w:rsid w:val="00D40592"/>
    <w:rsid w:val="00D42C71"/>
    <w:rsid w:val="00D43BFD"/>
    <w:rsid w:val="00D46955"/>
    <w:rsid w:val="00D54F7C"/>
    <w:rsid w:val="00D57719"/>
    <w:rsid w:val="00D60344"/>
    <w:rsid w:val="00D6674C"/>
    <w:rsid w:val="00D71086"/>
    <w:rsid w:val="00D748AB"/>
    <w:rsid w:val="00D91CD3"/>
    <w:rsid w:val="00D92B4C"/>
    <w:rsid w:val="00DA0B1E"/>
    <w:rsid w:val="00DB0859"/>
    <w:rsid w:val="00DB2617"/>
    <w:rsid w:val="00DB5735"/>
    <w:rsid w:val="00DB5859"/>
    <w:rsid w:val="00DC5F71"/>
    <w:rsid w:val="00DC76A6"/>
    <w:rsid w:val="00DC78DB"/>
    <w:rsid w:val="00DD6CE5"/>
    <w:rsid w:val="00DE17E8"/>
    <w:rsid w:val="00DE2E03"/>
    <w:rsid w:val="00DE5DA9"/>
    <w:rsid w:val="00DE616A"/>
    <w:rsid w:val="00E06E1F"/>
    <w:rsid w:val="00E12CED"/>
    <w:rsid w:val="00E13C00"/>
    <w:rsid w:val="00E147E1"/>
    <w:rsid w:val="00E15B2E"/>
    <w:rsid w:val="00E1610A"/>
    <w:rsid w:val="00E23253"/>
    <w:rsid w:val="00E239D9"/>
    <w:rsid w:val="00E323B8"/>
    <w:rsid w:val="00E36B19"/>
    <w:rsid w:val="00E4059D"/>
    <w:rsid w:val="00E67C5B"/>
    <w:rsid w:val="00E814D8"/>
    <w:rsid w:val="00E835A4"/>
    <w:rsid w:val="00E85150"/>
    <w:rsid w:val="00E91197"/>
    <w:rsid w:val="00E93023"/>
    <w:rsid w:val="00EA2C7C"/>
    <w:rsid w:val="00EA5380"/>
    <w:rsid w:val="00EA7EC5"/>
    <w:rsid w:val="00ED56BF"/>
    <w:rsid w:val="00ED6875"/>
    <w:rsid w:val="00ED7608"/>
    <w:rsid w:val="00ED7FC6"/>
    <w:rsid w:val="00EE047B"/>
    <w:rsid w:val="00EE439C"/>
    <w:rsid w:val="00EF2A8F"/>
    <w:rsid w:val="00EF5812"/>
    <w:rsid w:val="00F0579E"/>
    <w:rsid w:val="00F117AE"/>
    <w:rsid w:val="00F160D8"/>
    <w:rsid w:val="00F20852"/>
    <w:rsid w:val="00F217D4"/>
    <w:rsid w:val="00F218D2"/>
    <w:rsid w:val="00F23864"/>
    <w:rsid w:val="00F27A56"/>
    <w:rsid w:val="00F40C65"/>
    <w:rsid w:val="00F56E49"/>
    <w:rsid w:val="00F61CDB"/>
    <w:rsid w:val="00F6293F"/>
    <w:rsid w:val="00F6747D"/>
    <w:rsid w:val="00F71ABF"/>
    <w:rsid w:val="00F87515"/>
    <w:rsid w:val="00F92948"/>
    <w:rsid w:val="00F964D7"/>
    <w:rsid w:val="00FB3E77"/>
    <w:rsid w:val="00FB5625"/>
    <w:rsid w:val="00FC003F"/>
    <w:rsid w:val="00FC11BD"/>
    <w:rsid w:val="00FC1927"/>
    <w:rsid w:val="00FC35F4"/>
    <w:rsid w:val="00FC39C1"/>
    <w:rsid w:val="00FC3B5E"/>
    <w:rsid w:val="00FC4D70"/>
    <w:rsid w:val="00FC51BD"/>
    <w:rsid w:val="00FC51CD"/>
    <w:rsid w:val="00FC5EC2"/>
    <w:rsid w:val="00FD00C3"/>
    <w:rsid w:val="00FD16BA"/>
    <w:rsid w:val="00FD3482"/>
    <w:rsid w:val="00FD622C"/>
    <w:rsid w:val="00FE586A"/>
    <w:rsid w:val="00FE5E31"/>
    <w:rsid w:val="00FF0B3E"/>
    <w:rsid w:val="00FF3736"/>
    <w:rsid w:val="00FF3C5E"/>
    <w:rsid w:val="00FF437E"/>
    <w:rsid w:val="00FF6D12"/>
    <w:rsid w:val="00FF73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21819"/>
  <w15:chartTrackingRefBased/>
  <w15:docId w15:val="{F6AD37B5-7B9B-4C1F-8226-614FD3F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D33"/>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customStyle="1" w:styleId="a">
    <w:name w:val="바탕글"/>
    <w:rsid w:val="00185D33"/>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color w:val="000000"/>
      <w:lang w:eastAsia="ko-KR"/>
    </w:rPr>
  </w:style>
  <w:style w:type="paragraph" w:styleId="ListParagraph">
    <w:name w:val="List Paragraph"/>
    <w:basedOn w:val="Normal"/>
    <w:qFormat/>
    <w:rsid w:val="00185D33"/>
    <w:pPr>
      <w:ind w:left="720"/>
      <w:contextualSpacing/>
    </w:pPr>
  </w:style>
  <w:style w:type="character" w:styleId="CommentReference">
    <w:name w:val="annotation reference"/>
    <w:basedOn w:val="DefaultParagraphFont"/>
    <w:rsid w:val="00CD4954"/>
    <w:rPr>
      <w:sz w:val="16"/>
      <w:szCs w:val="16"/>
    </w:rPr>
  </w:style>
  <w:style w:type="paragraph" w:styleId="CommentText">
    <w:name w:val="annotation text"/>
    <w:basedOn w:val="Normal"/>
    <w:link w:val="CommentTextChar"/>
    <w:rsid w:val="00CD4954"/>
  </w:style>
  <w:style w:type="character" w:customStyle="1" w:styleId="CommentTextChar">
    <w:name w:val="Comment Text Char"/>
    <w:basedOn w:val="DefaultParagraphFont"/>
    <w:link w:val="CommentText"/>
    <w:rsid w:val="00CD4954"/>
    <w:rPr>
      <w:lang w:eastAsia="en-US"/>
    </w:rPr>
  </w:style>
  <w:style w:type="paragraph" w:styleId="CommentSubject">
    <w:name w:val="annotation subject"/>
    <w:basedOn w:val="CommentText"/>
    <w:next w:val="CommentText"/>
    <w:link w:val="CommentSubjectChar"/>
    <w:rsid w:val="00CD4954"/>
    <w:rPr>
      <w:b/>
      <w:bCs/>
    </w:rPr>
  </w:style>
  <w:style w:type="character" w:customStyle="1" w:styleId="CommentSubjectChar">
    <w:name w:val="Comment Subject Char"/>
    <w:basedOn w:val="CommentTextChar"/>
    <w:link w:val="CommentSubject"/>
    <w:rsid w:val="00CD4954"/>
    <w:rPr>
      <w:b/>
      <w:bCs/>
      <w:lang w:eastAsia="en-US"/>
    </w:rPr>
  </w:style>
  <w:style w:type="paragraph" w:styleId="BalloonText">
    <w:name w:val="Balloon Text"/>
    <w:basedOn w:val="Normal"/>
    <w:link w:val="BalloonTextChar"/>
    <w:rsid w:val="00CD4954"/>
    <w:rPr>
      <w:rFonts w:ascii="Segoe UI" w:hAnsi="Segoe UI" w:cs="Segoe UI"/>
      <w:sz w:val="18"/>
      <w:szCs w:val="18"/>
    </w:rPr>
  </w:style>
  <w:style w:type="character" w:customStyle="1" w:styleId="BalloonTextChar">
    <w:name w:val="Balloon Text Char"/>
    <w:basedOn w:val="DefaultParagraphFont"/>
    <w:link w:val="BalloonText"/>
    <w:rsid w:val="00CD4954"/>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B72B8A"/>
    <w:rPr>
      <w:color w:val="605E5C"/>
      <w:shd w:val="clear" w:color="auto" w:fill="E1DFDD"/>
    </w:rPr>
  </w:style>
  <w:style w:type="paragraph" w:styleId="NormalWeb">
    <w:name w:val="Normal (Web)"/>
    <w:basedOn w:val="Normal"/>
    <w:uiPriority w:val="99"/>
    <w:unhideWhenUsed/>
    <w:rsid w:val="00B72B8A"/>
    <w:pPr>
      <w:autoSpaceDE/>
      <w:autoSpaceDN/>
      <w:spacing w:before="100" w:beforeAutospacing="1" w:after="100" w:afterAutospacing="1"/>
    </w:pPr>
    <w:rPr>
      <w:sz w:val="24"/>
      <w:szCs w:val="24"/>
      <w:lang w:eastAsia="zh-TW"/>
    </w:rPr>
  </w:style>
  <w:style w:type="character" w:styleId="Emphasis">
    <w:name w:val="Emphasis"/>
    <w:basedOn w:val="DefaultParagraphFont"/>
    <w:qFormat/>
    <w:rsid w:val="00471911"/>
    <w:rPr>
      <w:i/>
      <w:iCs/>
    </w:rPr>
  </w:style>
  <w:style w:type="paragraph" w:styleId="Caption">
    <w:name w:val="caption"/>
    <w:basedOn w:val="Normal"/>
    <w:next w:val="Normal"/>
    <w:unhideWhenUsed/>
    <w:qFormat/>
    <w:rsid w:val="00235B6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4609">
      <w:bodyDiv w:val="1"/>
      <w:marLeft w:val="0"/>
      <w:marRight w:val="0"/>
      <w:marTop w:val="0"/>
      <w:marBottom w:val="0"/>
      <w:divBdr>
        <w:top w:val="none" w:sz="0" w:space="0" w:color="auto"/>
        <w:left w:val="none" w:sz="0" w:space="0" w:color="auto"/>
        <w:bottom w:val="none" w:sz="0" w:space="0" w:color="auto"/>
        <w:right w:val="none" w:sz="0" w:space="0" w:color="auto"/>
      </w:divBdr>
      <w:divsChild>
        <w:div w:id="622689913">
          <w:marLeft w:val="0"/>
          <w:marRight w:val="0"/>
          <w:marTop w:val="0"/>
          <w:marBottom w:val="0"/>
          <w:divBdr>
            <w:top w:val="none" w:sz="0" w:space="0" w:color="auto"/>
            <w:left w:val="none" w:sz="0" w:space="0" w:color="auto"/>
            <w:bottom w:val="none" w:sz="0" w:space="0" w:color="auto"/>
            <w:right w:val="none" w:sz="0" w:space="0" w:color="auto"/>
          </w:divBdr>
          <w:divsChild>
            <w:div w:id="1034037969">
              <w:marLeft w:val="0"/>
              <w:marRight w:val="0"/>
              <w:marTop w:val="0"/>
              <w:marBottom w:val="0"/>
              <w:divBdr>
                <w:top w:val="none" w:sz="0" w:space="0" w:color="auto"/>
                <w:left w:val="none" w:sz="0" w:space="0" w:color="auto"/>
                <w:bottom w:val="none" w:sz="0" w:space="0" w:color="auto"/>
                <w:right w:val="none" w:sz="0" w:space="0" w:color="auto"/>
              </w:divBdr>
              <w:divsChild>
                <w:div w:id="990137851">
                  <w:marLeft w:val="0"/>
                  <w:marRight w:val="0"/>
                  <w:marTop w:val="0"/>
                  <w:marBottom w:val="0"/>
                  <w:divBdr>
                    <w:top w:val="none" w:sz="0" w:space="0" w:color="auto"/>
                    <w:left w:val="none" w:sz="0" w:space="0" w:color="auto"/>
                    <w:bottom w:val="none" w:sz="0" w:space="0" w:color="auto"/>
                    <w:right w:val="none" w:sz="0" w:space="0" w:color="auto"/>
                  </w:divBdr>
                  <w:divsChild>
                    <w:div w:id="6583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06188">
      <w:bodyDiv w:val="1"/>
      <w:marLeft w:val="0"/>
      <w:marRight w:val="0"/>
      <w:marTop w:val="0"/>
      <w:marBottom w:val="0"/>
      <w:divBdr>
        <w:top w:val="none" w:sz="0" w:space="0" w:color="auto"/>
        <w:left w:val="none" w:sz="0" w:space="0" w:color="auto"/>
        <w:bottom w:val="none" w:sz="0" w:space="0" w:color="auto"/>
        <w:right w:val="none" w:sz="0" w:space="0" w:color="auto"/>
      </w:divBdr>
    </w:div>
    <w:div w:id="386104212">
      <w:bodyDiv w:val="1"/>
      <w:marLeft w:val="0"/>
      <w:marRight w:val="0"/>
      <w:marTop w:val="0"/>
      <w:marBottom w:val="0"/>
      <w:divBdr>
        <w:top w:val="none" w:sz="0" w:space="0" w:color="auto"/>
        <w:left w:val="none" w:sz="0" w:space="0" w:color="auto"/>
        <w:bottom w:val="none" w:sz="0" w:space="0" w:color="auto"/>
        <w:right w:val="none" w:sz="0" w:space="0" w:color="auto"/>
      </w:divBdr>
    </w:div>
    <w:div w:id="392243611">
      <w:bodyDiv w:val="1"/>
      <w:marLeft w:val="0"/>
      <w:marRight w:val="0"/>
      <w:marTop w:val="0"/>
      <w:marBottom w:val="0"/>
      <w:divBdr>
        <w:top w:val="none" w:sz="0" w:space="0" w:color="auto"/>
        <w:left w:val="none" w:sz="0" w:space="0" w:color="auto"/>
        <w:bottom w:val="none" w:sz="0" w:space="0" w:color="auto"/>
        <w:right w:val="none" w:sz="0" w:space="0" w:color="auto"/>
      </w:divBdr>
    </w:div>
    <w:div w:id="397480574">
      <w:bodyDiv w:val="1"/>
      <w:marLeft w:val="0"/>
      <w:marRight w:val="0"/>
      <w:marTop w:val="0"/>
      <w:marBottom w:val="0"/>
      <w:divBdr>
        <w:top w:val="none" w:sz="0" w:space="0" w:color="auto"/>
        <w:left w:val="none" w:sz="0" w:space="0" w:color="auto"/>
        <w:bottom w:val="none" w:sz="0" w:space="0" w:color="auto"/>
        <w:right w:val="none" w:sz="0" w:space="0" w:color="auto"/>
      </w:divBdr>
    </w:div>
    <w:div w:id="468670469">
      <w:bodyDiv w:val="1"/>
      <w:marLeft w:val="0"/>
      <w:marRight w:val="0"/>
      <w:marTop w:val="0"/>
      <w:marBottom w:val="0"/>
      <w:divBdr>
        <w:top w:val="none" w:sz="0" w:space="0" w:color="auto"/>
        <w:left w:val="none" w:sz="0" w:space="0" w:color="auto"/>
        <w:bottom w:val="none" w:sz="0" w:space="0" w:color="auto"/>
        <w:right w:val="none" w:sz="0" w:space="0" w:color="auto"/>
      </w:divBdr>
    </w:div>
    <w:div w:id="590243548">
      <w:bodyDiv w:val="1"/>
      <w:marLeft w:val="0"/>
      <w:marRight w:val="0"/>
      <w:marTop w:val="0"/>
      <w:marBottom w:val="0"/>
      <w:divBdr>
        <w:top w:val="none" w:sz="0" w:space="0" w:color="auto"/>
        <w:left w:val="none" w:sz="0" w:space="0" w:color="auto"/>
        <w:bottom w:val="none" w:sz="0" w:space="0" w:color="auto"/>
        <w:right w:val="none" w:sz="0" w:space="0" w:color="auto"/>
      </w:divBdr>
    </w:div>
    <w:div w:id="738939669">
      <w:bodyDiv w:val="1"/>
      <w:marLeft w:val="0"/>
      <w:marRight w:val="0"/>
      <w:marTop w:val="0"/>
      <w:marBottom w:val="0"/>
      <w:divBdr>
        <w:top w:val="none" w:sz="0" w:space="0" w:color="auto"/>
        <w:left w:val="none" w:sz="0" w:space="0" w:color="auto"/>
        <w:bottom w:val="none" w:sz="0" w:space="0" w:color="auto"/>
        <w:right w:val="none" w:sz="0" w:space="0" w:color="auto"/>
      </w:divBdr>
    </w:div>
    <w:div w:id="771055098">
      <w:bodyDiv w:val="1"/>
      <w:marLeft w:val="0"/>
      <w:marRight w:val="0"/>
      <w:marTop w:val="0"/>
      <w:marBottom w:val="0"/>
      <w:divBdr>
        <w:top w:val="none" w:sz="0" w:space="0" w:color="auto"/>
        <w:left w:val="none" w:sz="0" w:space="0" w:color="auto"/>
        <w:bottom w:val="none" w:sz="0" w:space="0" w:color="auto"/>
        <w:right w:val="none" w:sz="0" w:space="0" w:color="auto"/>
      </w:divBdr>
    </w:div>
    <w:div w:id="791510563">
      <w:bodyDiv w:val="1"/>
      <w:marLeft w:val="0"/>
      <w:marRight w:val="0"/>
      <w:marTop w:val="0"/>
      <w:marBottom w:val="0"/>
      <w:divBdr>
        <w:top w:val="none" w:sz="0" w:space="0" w:color="auto"/>
        <w:left w:val="none" w:sz="0" w:space="0" w:color="auto"/>
        <w:bottom w:val="none" w:sz="0" w:space="0" w:color="auto"/>
        <w:right w:val="none" w:sz="0" w:space="0" w:color="auto"/>
      </w:divBdr>
    </w:div>
    <w:div w:id="801076019">
      <w:bodyDiv w:val="1"/>
      <w:marLeft w:val="0"/>
      <w:marRight w:val="0"/>
      <w:marTop w:val="0"/>
      <w:marBottom w:val="0"/>
      <w:divBdr>
        <w:top w:val="none" w:sz="0" w:space="0" w:color="auto"/>
        <w:left w:val="none" w:sz="0" w:space="0" w:color="auto"/>
        <w:bottom w:val="none" w:sz="0" w:space="0" w:color="auto"/>
        <w:right w:val="none" w:sz="0" w:space="0" w:color="auto"/>
      </w:divBdr>
    </w:div>
    <w:div w:id="835724485">
      <w:bodyDiv w:val="1"/>
      <w:marLeft w:val="0"/>
      <w:marRight w:val="0"/>
      <w:marTop w:val="0"/>
      <w:marBottom w:val="0"/>
      <w:divBdr>
        <w:top w:val="none" w:sz="0" w:space="0" w:color="auto"/>
        <w:left w:val="none" w:sz="0" w:space="0" w:color="auto"/>
        <w:bottom w:val="none" w:sz="0" w:space="0" w:color="auto"/>
        <w:right w:val="none" w:sz="0" w:space="0" w:color="auto"/>
      </w:divBdr>
    </w:div>
    <w:div w:id="1028606457">
      <w:bodyDiv w:val="1"/>
      <w:marLeft w:val="0"/>
      <w:marRight w:val="0"/>
      <w:marTop w:val="0"/>
      <w:marBottom w:val="0"/>
      <w:divBdr>
        <w:top w:val="none" w:sz="0" w:space="0" w:color="auto"/>
        <w:left w:val="none" w:sz="0" w:space="0" w:color="auto"/>
        <w:bottom w:val="none" w:sz="0" w:space="0" w:color="auto"/>
        <w:right w:val="none" w:sz="0" w:space="0" w:color="auto"/>
      </w:divBdr>
      <w:divsChild>
        <w:div w:id="1807696795">
          <w:marLeft w:val="0"/>
          <w:marRight w:val="0"/>
          <w:marTop w:val="0"/>
          <w:marBottom w:val="0"/>
          <w:divBdr>
            <w:top w:val="none" w:sz="0" w:space="0" w:color="auto"/>
            <w:left w:val="none" w:sz="0" w:space="0" w:color="auto"/>
            <w:bottom w:val="none" w:sz="0" w:space="0" w:color="auto"/>
            <w:right w:val="none" w:sz="0" w:space="0" w:color="auto"/>
          </w:divBdr>
          <w:divsChild>
            <w:div w:id="1719237110">
              <w:marLeft w:val="0"/>
              <w:marRight w:val="0"/>
              <w:marTop w:val="0"/>
              <w:marBottom w:val="0"/>
              <w:divBdr>
                <w:top w:val="none" w:sz="0" w:space="0" w:color="auto"/>
                <w:left w:val="none" w:sz="0" w:space="0" w:color="auto"/>
                <w:bottom w:val="none" w:sz="0" w:space="0" w:color="auto"/>
                <w:right w:val="none" w:sz="0" w:space="0" w:color="auto"/>
              </w:divBdr>
              <w:divsChild>
                <w:div w:id="847718612">
                  <w:marLeft w:val="0"/>
                  <w:marRight w:val="0"/>
                  <w:marTop w:val="0"/>
                  <w:marBottom w:val="0"/>
                  <w:divBdr>
                    <w:top w:val="none" w:sz="0" w:space="0" w:color="auto"/>
                    <w:left w:val="none" w:sz="0" w:space="0" w:color="auto"/>
                    <w:bottom w:val="none" w:sz="0" w:space="0" w:color="auto"/>
                    <w:right w:val="none" w:sz="0" w:space="0" w:color="auto"/>
                  </w:divBdr>
                  <w:divsChild>
                    <w:div w:id="1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6123">
      <w:bodyDiv w:val="1"/>
      <w:marLeft w:val="0"/>
      <w:marRight w:val="0"/>
      <w:marTop w:val="0"/>
      <w:marBottom w:val="0"/>
      <w:divBdr>
        <w:top w:val="none" w:sz="0" w:space="0" w:color="auto"/>
        <w:left w:val="none" w:sz="0" w:space="0" w:color="auto"/>
        <w:bottom w:val="none" w:sz="0" w:space="0" w:color="auto"/>
        <w:right w:val="none" w:sz="0" w:space="0" w:color="auto"/>
      </w:divBdr>
    </w:div>
    <w:div w:id="1334718778">
      <w:bodyDiv w:val="1"/>
      <w:marLeft w:val="0"/>
      <w:marRight w:val="0"/>
      <w:marTop w:val="0"/>
      <w:marBottom w:val="0"/>
      <w:divBdr>
        <w:top w:val="none" w:sz="0" w:space="0" w:color="auto"/>
        <w:left w:val="none" w:sz="0" w:space="0" w:color="auto"/>
        <w:bottom w:val="none" w:sz="0" w:space="0" w:color="auto"/>
        <w:right w:val="none" w:sz="0" w:space="0" w:color="auto"/>
      </w:divBdr>
    </w:div>
    <w:div w:id="1415205105">
      <w:bodyDiv w:val="1"/>
      <w:marLeft w:val="0"/>
      <w:marRight w:val="0"/>
      <w:marTop w:val="0"/>
      <w:marBottom w:val="0"/>
      <w:divBdr>
        <w:top w:val="none" w:sz="0" w:space="0" w:color="auto"/>
        <w:left w:val="none" w:sz="0" w:space="0" w:color="auto"/>
        <w:bottom w:val="none" w:sz="0" w:space="0" w:color="auto"/>
        <w:right w:val="none" w:sz="0" w:space="0" w:color="auto"/>
      </w:divBdr>
    </w:div>
    <w:div w:id="2038120613">
      <w:bodyDiv w:val="1"/>
      <w:marLeft w:val="0"/>
      <w:marRight w:val="0"/>
      <w:marTop w:val="0"/>
      <w:marBottom w:val="0"/>
      <w:divBdr>
        <w:top w:val="none" w:sz="0" w:space="0" w:color="auto"/>
        <w:left w:val="none" w:sz="0" w:space="0" w:color="auto"/>
        <w:bottom w:val="none" w:sz="0" w:space="0" w:color="auto"/>
        <w:right w:val="none" w:sz="0" w:space="0" w:color="auto"/>
      </w:divBdr>
    </w:div>
    <w:div w:id="2123841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apers\ROMAN19\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673F3-1506-4B66-8927-D48F1EA8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1379</TotalTime>
  <Pages>7</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Sean Chuang</cp:lastModifiedBy>
  <cp:revision>455</cp:revision>
  <cp:lastPrinted>2019-05-11T03:48:00Z</cp:lastPrinted>
  <dcterms:created xsi:type="dcterms:W3CDTF">2020-01-12T04:05:00Z</dcterms:created>
  <dcterms:modified xsi:type="dcterms:W3CDTF">2020-03-08T07:58:00Z</dcterms:modified>
</cp:coreProperties>
</file>